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0309" w14:textId="3A730C78" w:rsidR="007366A0" w:rsidRDefault="001D3B9A" w:rsidP="00316B2C">
      <w:pPr>
        <w:jc w:val="center"/>
        <w:rPr>
          <w:ins w:id="0" w:author="Wheeler, David Linnard" w:date="2021-10-03T20:34:00Z"/>
          <w:rFonts w:ascii="Times New Roman" w:hAnsi="Times New Roman" w:cs="Times New Roman"/>
          <w:b/>
          <w:bCs/>
          <w:sz w:val="28"/>
          <w:szCs w:val="28"/>
          <w:u w:val="single"/>
        </w:rPr>
      </w:pPr>
      <w:del w:id="1" w:author="Wheeler, David Linnard" w:date="2021-10-03T20:30:00Z">
        <w:r w:rsidRPr="00316B2C" w:rsidDel="00B54A30"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delText xml:space="preserve">Paper </w:delText>
        </w:r>
      </w:del>
      <w:ins w:id="2" w:author="Wheeler, David Linnard" w:date="2021-10-03T20:30:00Z">
        <w:r w:rsidR="00B54A30"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t>Thesis</w:t>
        </w:r>
        <w:r w:rsidR="00B54A30" w:rsidRPr="00316B2C"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t xml:space="preserve"> </w:t>
        </w:r>
      </w:ins>
      <w:r w:rsidRPr="00316B2C">
        <w:rPr>
          <w:rFonts w:ascii="Times New Roman" w:hAnsi="Times New Roman" w:cs="Times New Roman"/>
          <w:b/>
          <w:bCs/>
          <w:sz w:val="28"/>
          <w:szCs w:val="28"/>
          <w:u w:val="single"/>
        </w:rPr>
        <w:t>Outline</w:t>
      </w:r>
    </w:p>
    <w:p w14:paraId="6AB219D4" w14:textId="046F0D4F" w:rsidR="00B54A30" w:rsidRPr="00316B2C" w:rsidRDefault="00B54A30" w:rsidP="00316B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ins w:id="3" w:author="Wheeler, David Linnard" w:date="2021-10-03T20:34:00Z">
        <w:r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t>Table of contents</w:t>
        </w:r>
      </w:ins>
    </w:p>
    <w:p w14:paraId="35F69A24" w14:textId="50842A06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139A8" w14:textId="2EB39BBB" w:rsidR="00316B2C" w:rsidRPr="00316B2C" w:rsidDel="00B54A30" w:rsidRDefault="001D3B9A">
      <w:pPr>
        <w:rPr>
          <w:del w:id="4" w:author="Wheeler, David Linnard" w:date="2021-10-03T20:34:00Z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Abstract:</w:t>
      </w:r>
    </w:p>
    <w:p w14:paraId="1DB91CED" w14:textId="2E409D36" w:rsidR="001D3B9A" w:rsidRDefault="001D3B9A">
      <w:pPr>
        <w:rPr>
          <w:ins w:id="5" w:author="Wheeler, David Linnard" w:date="2021-10-03T20:34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DBE7F2" w14:textId="2D4490C8" w:rsidR="00B54A30" w:rsidRPr="001D3B9A" w:rsidRDefault="00B54A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ins w:id="6" w:author="Wheeler, David Linnard" w:date="2021-10-03T20:34:00Z">
        <w:r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Chapter 1</w:t>
        </w:r>
      </w:ins>
    </w:p>
    <w:p w14:paraId="12816060" w14:textId="44DEACEC" w:rsidR="001D3B9A" w:rsidRPr="001D3B9A" w:rsidRDefault="001D3B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2D9CA111" w14:textId="6CDBE004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DE74C" w14:textId="152F8880" w:rsidR="001D3B9A" w:rsidRDefault="001D3B9A">
      <w:pPr>
        <w:rPr>
          <w:ins w:id="7" w:author="Wheeler, David Linnard" w:date="2021-10-03T20:31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Waste Stream Utilization:</w:t>
      </w:r>
    </w:p>
    <w:p w14:paraId="5B945AD5" w14:textId="0F774871" w:rsidR="00B54A30" w:rsidRDefault="00B54A30">
      <w:pPr>
        <w:rPr>
          <w:ins w:id="8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ins w:id="9" w:author="Wheeler, David Linnard" w:date="2021-10-03T20:31:00Z"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  <w:t>Sources</w:t>
        </w:r>
      </w:ins>
    </w:p>
    <w:p w14:paraId="227383F9" w14:textId="77777777" w:rsidR="00B54A30" w:rsidRDefault="00B54A30" w:rsidP="00B54A30">
      <w:pPr>
        <w:rPr>
          <w:moveTo w:id="10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ins w:id="11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</w:ins>
      <w:moveToRangeStart w:id="12" w:author="Wheeler, David Linnard" w:date="2021-10-03T20:32:00Z" w:name="move84185541"/>
      <w:moveTo w:id="13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Types of organic waste:</w:t>
        </w:r>
      </w:moveTo>
    </w:p>
    <w:p w14:paraId="449AAD24" w14:textId="77777777" w:rsidR="00B54A30" w:rsidRDefault="00B54A30" w:rsidP="00B54A30">
      <w:pPr>
        <w:pStyle w:val="ListParagraph"/>
        <w:numPr>
          <w:ilvl w:val="0"/>
          <w:numId w:val="1"/>
        </w:numPr>
        <w:ind w:left="1080"/>
        <w:rPr>
          <w:moveTo w:id="14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moveTo w:id="15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Spent Brewer’s Grain</w:t>
        </w:r>
      </w:moveTo>
    </w:p>
    <w:p w14:paraId="7CF11511" w14:textId="77777777" w:rsidR="00B54A30" w:rsidRDefault="00B54A30" w:rsidP="00B54A30">
      <w:pPr>
        <w:pStyle w:val="ListParagraph"/>
        <w:numPr>
          <w:ilvl w:val="0"/>
          <w:numId w:val="1"/>
        </w:numPr>
        <w:ind w:left="1080"/>
        <w:rPr>
          <w:moveTo w:id="16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moveTo w:id="17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Sawdust</w:t>
        </w:r>
      </w:moveTo>
    </w:p>
    <w:p w14:paraId="47C228F5" w14:textId="77777777" w:rsidR="00B54A30" w:rsidRDefault="00B54A30" w:rsidP="00B54A30">
      <w:pPr>
        <w:pStyle w:val="ListParagraph"/>
        <w:numPr>
          <w:ilvl w:val="0"/>
          <w:numId w:val="1"/>
        </w:numPr>
        <w:ind w:left="1080"/>
        <w:rPr>
          <w:moveTo w:id="18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moveTo w:id="19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Straw</w:t>
        </w:r>
      </w:moveTo>
    </w:p>
    <w:p w14:paraId="7EAA1B89" w14:textId="77777777" w:rsidR="00B54A30" w:rsidRPr="00316B2C" w:rsidDel="00B54A30" w:rsidRDefault="00B54A30" w:rsidP="00B54A30">
      <w:pPr>
        <w:pStyle w:val="ListParagraph"/>
        <w:numPr>
          <w:ilvl w:val="0"/>
          <w:numId w:val="1"/>
        </w:numPr>
        <w:ind w:left="1080"/>
        <w:rPr>
          <w:del w:id="20" w:author="Wheeler, David Linnard" w:date="2021-10-03T20:32:00Z"/>
          <w:moveTo w:id="21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moveTo w:id="22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>Coffee Grounds</w:t>
        </w:r>
      </w:moveTo>
    </w:p>
    <w:moveToRangeEnd w:id="12"/>
    <w:p w14:paraId="6E22D829" w14:textId="5EEF637C" w:rsidR="00B54A30" w:rsidRPr="00B54A30" w:rsidRDefault="00B54A30" w:rsidP="00B54A30">
      <w:pPr>
        <w:pStyle w:val="ListParagraph"/>
        <w:numPr>
          <w:ilvl w:val="0"/>
          <w:numId w:val="1"/>
        </w:numPr>
        <w:ind w:left="1080"/>
        <w:rPr>
          <w:ins w:id="23" w:author="Wheeler, David Linnard" w:date="2021-10-03T20:31:00Z"/>
          <w:rFonts w:ascii="Times New Roman" w:hAnsi="Times New Roman" w:cs="Times New Roman"/>
          <w:b/>
          <w:bCs/>
          <w:sz w:val="24"/>
          <w:szCs w:val="24"/>
          <w:rPrChange w:id="24" w:author="Wheeler, David Linnard" w:date="2021-10-03T20:32:00Z">
            <w:rPr>
              <w:ins w:id="25" w:author="Wheeler, David Linnard" w:date="2021-10-03T20:31:00Z"/>
            </w:rPr>
          </w:rPrChange>
        </w:rPr>
        <w:pPrChange w:id="26" w:author="Wheeler, David Linnard" w:date="2021-10-03T20:32:00Z">
          <w:pPr/>
        </w:pPrChange>
      </w:pPr>
    </w:p>
    <w:p w14:paraId="41C4CB0C" w14:textId="63FD7C48" w:rsidR="00B54A30" w:rsidRDefault="00B54A30">
      <w:pPr>
        <w:rPr>
          <w:rFonts w:ascii="Times New Roman" w:hAnsi="Times New Roman" w:cs="Times New Roman"/>
          <w:b/>
          <w:bCs/>
          <w:sz w:val="24"/>
          <w:szCs w:val="24"/>
        </w:rPr>
      </w:pPr>
      <w:ins w:id="27" w:author="Wheeler, David Linnard" w:date="2021-10-03T20:31:00Z"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  <w:t>Amount/source</w:t>
        </w:r>
      </w:ins>
    </w:p>
    <w:p w14:paraId="5081658D" w14:textId="7AA2C6ED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Costs of disposing of waste</w:t>
      </w:r>
    </w:p>
    <w:p w14:paraId="51B66423" w14:textId="4582A9FD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Other potential uses for waste</w:t>
      </w:r>
    </w:p>
    <w:p w14:paraId="4A7C45BC" w14:textId="77777777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Biofuels</w:t>
      </w:r>
    </w:p>
    <w:p w14:paraId="40C021C8" w14:textId="7C83AEEE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Animal feed, </w:t>
      </w:r>
    </w:p>
    <w:p w14:paraId="6FD33B59" w14:textId="01CE5D80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Benefits of using mushrooms</w:t>
      </w:r>
    </w:p>
    <w:p w14:paraId="64E5AF3F" w14:textId="62DADCD7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Biodiversity</w:t>
      </w:r>
    </w:p>
    <w:p w14:paraId="01571208" w14:textId="41B592D0" w:rsidR="001D3B9A" w:rsidRDefault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Spent Substrate </w:t>
      </w:r>
      <w:r w:rsidR="00B7144B">
        <w:rPr>
          <w:rFonts w:ascii="Times New Roman" w:hAnsi="Times New Roman" w:cs="Times New Roman"/>
          <w:b/>
          <w:bCs/>
          <w:sz w:val="24"/>
          <w:szCs w:val="24"/>
        </w:rPr>
        <w:t>as fertilizer</w:t>
      </w:r>
    </w:p>
    <w:p w14:paraId="73A82FA2" w14:textId="40316F8F" w:rsidR="001D3B9A" w:rsidDel="00B54A30" w:rsidRDefault="001D3B9A" w:rsidP="00B54A30">
      <w:pPr>
        <w:rPr>
          <w:moveFrom w:id="28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  <w:pPrChange w:id="29" w:author="Wheeler, David Linnard" w:date="2021-10-03T20:32:00Z">
          <w:pPr/>
        </w:pPrChange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moveFromRangeStart w:id="30" w:author="Wheeler, David Linnard" w:date="2021-10-03T20:32:00Z" w:name="move84185541"/>
      <w:moveFrom w:id="31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Types of organic waste:</w:t>
        </w:r>
      </w:moveFrom>
    </w:p>
    <w:p w14:paraId="339B31E6" w14:textId="4470431B" w:rsidR="001D3B9A" w:rsidDel="00B54A30" w:rsidRDefault="001D3B9A" w:rsidP="00B54A30">
      <w:pPr>
        <w:rPr>
          <w:moveFrom w:id="32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  <w:pPrChange w:id="33" w:author="Wheeler, David Linnard" w:date="2021-10-03T20:32:00Z">
          <w:pPr>
            <w:pStyle w:val="ListParagraph"/>
            <w:numPr>
              <w:numId w:val="1"/>
            </w:numPr>
            <w:ind w:left="1080" w:hanging="360"/>
          </w:pPr>
        </w:pPrChange>
      </w:pPr>
      <w:moveFrom w:id="34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Spent Brewer’s Grain</w:t>
        </w:r>
      </w:moveFrom>
    </w:p>
    <w:p w14:paraId="413E0C7C" w14:textId="0D277AE0" w:rsidR="001D3B9A" w:rsidDel="00B54A30" w:rsidRDefault="001D3B9A" w:rsidP="00B54A30">
      <w:pPr>
        <w:rPr>
          <w:moveFrom w:id="35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  <w:pPrChange w:id="36" w:author="Wheeler, David Linnard" w:date="2021-10-03T20:32:00Z">
          <w:pPr>
            <w:pStyle w:val="ListParagraph"/>
            <w:numPr>
              <w:numId w:val="1"/>
            </w:numPr>
            <w:ind w:left="1080" w:hanging="360"/>
          </w:pPr>
        </w:pPrChange>
      </w:pPr>
      <w:moveFrom w:id="37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Sawdust</w:t>
        </w:r>
      </w:moveFrom>
    </w:p>
    <w:p w14:paraId="5E41F82E" w14:textId="5A809FB5" w:rsidR="001D3B9A" w:rsidDel="00B54A30" w:rsidRDefault="001D3B9A" w:rsidP="00B54A30">
      <w:pPr>
        <w:rPr>
          <w:moveFrom w:id="38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  <w:pPrChange w:id="39" w:author="Wheeler, David Linnard" w:date="2021-10-03T20:32:00Z">
          <w:pPr>
            <w:pStyle w:val="ListParagraph"/>
            <w:numPr>
              <w:numId w:val="1"/>
            </w:numPr>
            <w:ind w:left="1080" w:hanging="360"/>
          </w:pPr>
        </w:pPrChange>
      </w:pPr>
      <w:moveFrom w:id="40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Straw</w:t>
        </w:r>
      </w:moveFrom>
    </w:p>
    <w:p w14:paraId="40EE1751" w14:textId="137BCD15" w:rsidR="001D3B9A" w:rsidRPr="00316B2C" w:rsidRDefault="001D3B9A" w:rsidP="00B54A30">
      <w:pPr>
        <w:rPr>
          <w:rFonts w:ascii="Times New Roman" w:hAnsi="Times New Roman" w:cs="Times New Roman"/>
          <w:b/>
          <w:bCs/>
          <w:sz w:val="24"/>
          <w:szCs w:val="24"/>
        </w:rPr>
        <w:pPrChange w:id="41" w:author="Wheeler, David Linnard" w:date="2021-10-03T20:32:00Z">
          <w:pPr>
            <w:pStyle w:val="ListParagraph"/>
            <w:numPr>
              <w:numId w:val="1"/>
            </w:numPr>
            <w:ind w:left="1080" w:hanging="360"/>
          </w:pPr>
        </w:pPrChange>
      </w:pPr>
      <w:moveFrom w:id="42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>Coffee Grounds</w:t>
        </w:r>
      </w:moveFrom>
      <w:moveFromRangeEnd w:id="30"/>
    </w:p>
    <w:p w14:paraId="3921D345" w14:textId="61B2D19C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03BD2" w14:textId="35FBA3C2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Mushroom Cultivation Industry:</w:t>
      </w:r>
    </w:p>
    <w:p w14:paraId="637D1531" w14:textId="77777777" w:rsidR="00B54A30" w:rsidRDefault="001D3B9A" w:rsidP="001D3B9A">
      <w:pPr>
        <w:rPr>
          <w:ins w:id="43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ins w:id="44" w:author="Wheeler, David Linnard" w:date="2021-10-03T20:32:00Z">
        <w:r w:rsidR="00B54A3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Brief </w:t>
        </w:r>
        <w:proofErr w:type="spellStart"/>
        <w:r w:rsidR="00B54A30">
          <w:rPr>
            <w:rFonts w:ascii="Times New Roman" w:hAnsi="Times New Roman" w:cs="Times New Roman"/>
            <w:b/>
            <w:bCs/>
            <w:sz w:val="24"/>
            <w:szCs w:val="24"/>
          </w:rPr>
          <w:t>history</w:t>
        </w:r>
      </w:ins>
    </w:p>
    <w:p w14:paraId="11C62C76" w14:textId="5D1E039A" w:rsidR="001D3B9A" w:rsidRDefault="001D3B9A" w:rsidP="00B54A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  <w:pPrChange w:id="45" w:author="Wheeler, David Linnard" w:date="2021-10-03T20:32:00Z">
          <w:pPr/>
        </w:pPrChange>
      </w:pP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Growth in industry and consumption</w:t>
      </w:r>
      <w:del w:id="46" w:author="Wheeler, David Linnard" w:date="2021-10-03T20:32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delText>.</w:delText>
        </w:r>
      </w:del>
    </w:p>
    <w:p w14:paraId="213EDB9A" w14:textId="2EE84E77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Increased interest in cultivating at home</w:t>
      </w:r>
    </w:p>
    <w:p w14:paraId="003DA55F" w14:textId="2390DBC4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Gaps in Research:</w:t>
      </w:r>
    </w:p>
    <w:p w14:paraId="71E7C6BD" w14:textId="50A2E85E" w:rsidR="00316B2C" w:rsidRDefault="001D3B9A" w:rsidP="001D3B9A">
      <w:pPr>
        <w:rPr>
          <w:ins w:id="47" w:author="Wheeler, David Linnard" w:date="2021-10-03T20:32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61EE1">
        <w:rPr>
          <w:rFonts w:ascii="Times New Roman" w:hAnsi="Times New Roman" w:cs="Times New Roman"/>
          <w:b/>
          <w:bCs/>
          <w:sz w:val="24"/>
          <w:szCs w:val="24"/>
        </w:rPr>
        <w:t>Limited number of species</w:t>
      </w:r>
    </w:p>
    <w:p w14:paraId="14B949C0" w14:textId="6A9D0196" w:rsidR="00B54A30" w:rsidRDefault="00B54A30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ins w:id="48" w:author="Wheeler, David Linnard" w:date="2021-10-03T20:32:00Z"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ab/>
          <w:t>Species x substrate x environmental re</w:t>
        </w:r>
      </w:ins>
      <w:ins w:id="49" w:author="Wheeler, David Linnard" w:date="2021-10-03T20:33:00Z">
        <w:r>
          <w:rPr>
            <w:rFonts w:ascii="Times New Roman" w:hAnsi="Times New Roman" w:cs="Times New Roman"/>
            <w:b/>
            <w:bCs/>
            <w:sz w:val="24"/>
            <w:szCs w:val="24"/>
          </w:rPr>
          <w:t>lationships may not be optimized</w:t>
        </w:r>
      </w:ins>
    </w:p>
    <w:p w14:paraId="6AF7D7DD" w14:textId="6DCE1864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Most US cultivation dominated by large firms</w:t>
      </w:r>
    </w:p>
    <w:p w14:paraId="5906359E" w14:textId="6B4ABCE9" w:rsidR="00B7144B" w:rsidRDefault="00B7144B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A46CA" w14:textId="7A96568A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ins w:id="50" w:author="Wheeler, David Linnard" w:date="2021-10-03T20:33:00Z">
        <w:r w:rsidR="00B54A30">
          <w:rPr>
            <w:rFonts w:ascii="Times New Roman" w:hAnsi="Times New Roman" w:cs="Times New Roman"/>
            <w:b/>
            <w:bCs/>
            <w:sz w:val="24"/>
            <w:szCs w:val="24"/>
          </w:rPr>
          <w:t>s</w:t>
        </w:r>
      </w:ins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55C8AD5" w14:textId="793E3C9C" w:rsid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144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mall-scale cultivation techniques</w:t>
      </w:r>
    </w:p>
    <w:p w14:paraId="63A82169" w14:textId="7482D4F4" w:rsidR="00316B2C" w:rsidDel="00B54A30" w:rsidRDefault="00316B2C" w:rsidP="001D3B9A">
      <w:pPr>
        <w:rPr>
          <w:del w:id="51" w:author="Wheeler, David Linnard" w:date="2021-10-03T20:33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Research neglected species</w:t>
      </w:r>
      <w:ins w:id="52" w:author="Wheeler, David Linnard" w:date="2021-10-03T20:33:00Z">
        <w:r w:rsidR="00B54A3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x substrates</w:t>
        </w:r>
      </w:ins>
    </w:p>
    <w:p w14:paraId="451E0EDC" w14:textId="15776C75" w:rsidR="00B7144B" w:rsidRDefault="00B7144B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del w:id="53" w:author="Wheeler, David Linnard" w:date="2021-10-03T20:33:00Z">
        <w:r w:rsidDel="00B54A30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</w:del>
      <w:ins w:id="54" w:author="Wheeler, David Linnard" w:date="2021-10-03T20:33:00Z">
        <w:r w:rsidR="00B54A3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l</w:t>
        </w:r>
      </w:ins>
      <w:del w:id="55" w:author="Wheeler, David Linnard" w:date="2021-10-03T20:33:00Z">
        <w:r w:rsidR="00316B2C" w:rsidDel="00B54A30">
          <w:rPr>
            <w:rFonts w:ascii="Times New Roman" w:hAnsi="Times New Roman" w:cs="Times New Roman"/>
            <w:b/>
            <w:bCs/>
            <w:sz w:val="24"/>
            <w:szCs w:val="24"/>
          </w:rPr>
          <w:delText>L</w:delText>
        </w:r>
      </w:del>
      <w:r w:rsidR="00316B2C">
        <w:rPr>
          <w:rFonts w:ascii="Times New Roman" w:hAnsi="Times New Roman" w:cs="Times New Roman"/>
          <w:b/>
          <w:bCs/>
          <w:sz w:val="24"/>
          <w:szCs w:val="24"/>
        </w:rPr>
        <w:t>ocal products</w:t>
      </w:r>
    </w:p>
    <w:p w14:paraId="133AC2B0" w14:textId="504B9AC0" w:rsidR="00316B2C" w:rsidRDefault="00316B2C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C9628" w14:textId="699977A3" w:rsidR="00316B2C" w:rsidRDefault="00316B2C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36EC2" w14:textId="29B4BCFF" w:rsidR="00316B2C" w:rsidRP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6B2C">
        <w:rPr>
          <w:rFonts w:ascii="Times New Roman" w:hAnsi="Times New Roman" w:cs="Times New Roman"/>
          <w:b/>
          <w:bCs/>
          <w:sz w:val="24"/>
          <w:szCs w:val="24"/>
          <w:u w:val="single"/>
        </w:rPr>
        <w:t>Cost/Benefit Analysis</w:t>
      </w:r>
      <w:r w:rsidR="005C5F2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20107CB" w14:textId="54412B4F" w:rsid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Waste stream outlet</w:t>
      </w:r>
    </w:p>
    <w:p w14:paraId="7C94A75F" w14:textId="0A9C4FAE" w:rsid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“Can I make more/as much money selling by-products to mushroom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cultivators?”</w:t>
      </w:r>
    </w:p>
    <w:p w14:paraId="29A96C34" w14:textId="152787F1" w:rsidR="00184F79" w:rsidRDefault="00184F79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Nutrient retention in farming</w:t>
      </w:r>
    </w:p>
    <w:p w14:paraId="09B9F69D" w14:textId="77777777" w:rsidR="00316B2C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Cultivators</w:t>
      </w:r>
    </w:p>
    <w:p w14:paraId="33FDDFCC" w14:textId="25BE1F0D" w:rsidR="00316B2C" w:rsidRPr="00F43865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  <w:t>Price of mushrooms</w:t>
      </w:r>
    </w:p>
    <w:p w14:paraId="2D7F668F" w14:textId="77777777" w:rsidR="00316B2C" w:rsidRPr="00F43865" w:rsidRDefault="00316B2C" w:rsidP="00316B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  <w:t>Calculate startup/equipment costs</w:t>
      </w: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36D147F" w14:textId="2AB18D6B" w:rsidR="00DE124F" w:rsidRPr="00F43865" w:rsidRDefault="00DE124F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C6435" w14:textId="77777777" w:rsidR="00DE124F" w:rsidRPr="00F43865" w:rsidRDefault="00DE124F" w:rsidP="00DE12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4C072" w14:textId="517F76DC" w:rsidR="00DE124F" w:rsidRPr="00F43865" w:rsidRDefault="00DE124F" w:rsidP="00DE12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  <w:u w:val="single"/>
        </w:rPr>
        <w:t>Cultivation:</w:t>
      </w:r>
    </w:p>
    <w:p w14:paraId="21FFC1BF" w14:textId="0D1BAE59" w:rsidR="009C2ABA" w:rsidRPr="00F43865" w:rsidRDefault="009C2ABA" w:rsidP="00DE1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Nutritional Requirements </w:t>
      </w:r>
    </w:p>
    <w:p w14:paraId="63F32706" w14:textId="5563BA8E" w:rsidR="00DE124F" w:rsidRPr="00F43865" w:rsidRDefault="00DE124F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43865">
        <w:rPr>
          <w:rFonts w:ascii="Times New Roman" w:hAnsi="Times New Roman" w:cs="Times New Roman"/>
          <w:b/>
          <w:bCs/>
          <w:sz w:val="24"/>
          <w:szCs w:val="24"/>
        </w:rPr>
        <w:t>Mushroom Strains</w:t>
      </w:r>
    </w:p>
    <w:p w14:paraId="058ED7DB" w14:textId="7E11909A" w:rsidR="00DE124F" w:rsidRPr="00F43865" w:rsidRDefault="00DE124F" w:rsidP="00DE1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Hericium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lion’s mane</w:t>
      </w:r>
    </w:p>
    <w:p w14:paraId="53FB96F8" w14:textId="218893C8" w:rsidR="00DE124F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ins w:id="56" w:author="Wheeler, David Linnard" w:date="2021-10-03T20:34:00Z"/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Pleurotus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oyster</w:t>
      </w:r>
    </w:p>
    <w:p w14:paraId="0F9A19E1" w14:textId="1F161C19" w:rsidR="00B54A30" w:rsidRPr="00F43865" w:rsidRDefault="00B54A30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ins w:id="57" w:author="Wheeler, David Linnard" w:date="2021-10-03T20:34:00Z">
        <w:r>
          <w:rPr>
            <w:rFonts w:ascii="Times New Roman" w:hAnsi="Times New Roman" w:cs="Times New Roman"/>
            <w:b/>
            <w:i/>
            <w:iCs/>
            <w:sz w:val="24"/>
            <w:szCs w:val="24"/>
          </w:rPr>
          <w:t xml:space="preserve">Auricularia </w:t>
        </w:r>
        <w:r>
          <w:rPr>
            <w:rFonts w:ascii="Times New Roman" w:hAnsi="Times New Roman" w:cs="Times New Roman"/>
            <w:b/>
            <w:sz w:val="24"/>
            <w:szCs w:val="24"/>
          </w:rPr>
          <w:t>/wood ear</w:t>
        </w:r>
      </w:ins>
    </w:p>
    <w:p w14:paraId="75DB7A96" w14:textId="1544E2F5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Gandoerma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/ </w:t>
      </w: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reishi</w:t>
      </w:r>
      <w:proofErr w:type="spellEnd"/>
    </w:p>
    <w:p w14:paraId="7FFACC2B" w14:textId="77777777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Stropharia </w:t>
      </w: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rugosoannulata</w:t>
      </w:r>
      <w:proofErr w:type="spellEnd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/ Wine cap</w:t>
      </w:r>
    </w:p>
    <w:p w14:paraId="53777B3E" w14:textId="77777777" w:rsidR="00DE124F" w:rsidRPr="00F43865" w:rsidRDefault="00DE124F" w:rsidP="00DE124F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Lentinula / shiitake</w:t>
      </w:r>
    </w:p>
    <w:p w14:paraId="66390411" w14:textId="09EF1594" w:rsidR="00F43865" w:rsidRDefault="00DE124F" w:rsidP="00F43865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Grifola</w:t>
      </w:r>
      <w:proofErr w:type="spellEnd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fondosa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/ Maitake:</w:t>
      </w:r>
    </w:p>
    <w:p w14:paraId="4A200F3B" w14:textId="3388B25E" w:rsidR="00F43865" w:rsidRPr="00F43865" w:rsidRDefault="00DE124F" w:rsidP="00F43865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Agaricus</w:t>
      </w:r>
      <w:proofErr w:type="spellEnd"/>
      <w:r w:rsid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Augustus</w:t>
      </w:r>
      <w:r w:rsidR="00F43865" w:rsidRPr="00F4386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625AA9A6" w14:textId="1535BF8F" w:rsidR="00DE124F" w:rsidDel="00B54A30" w:rsidRDefault="00F43865" w:rsidP="00B54A30">
      <w:pPr>
        <w:pStyle w:val="ListParagraph"/>
        <w:numPr>
          <w:ilvl w:val="0"/>
          <w:numId w:val="3"/>
        </w:numPr>
        <w:spacing w:before="240" w:after="240" w:line="276" w:lineRule="auto"/>
        <w:rPr>
          <w:del w:id="58" w:author="Wheeler, David Linnard" w:date="2021-10-03T20:35:00Z"/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Agaricus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DE124F" w:rsidRPr="00F43865">
        <w:rPr>
          <w:rFonts w:ascii="Times New Roman" w:hAnsi="Times New Roman" w:cs="Times New Roman"/>
          <w:b/>
          <w:i/>
          <w:iCs/>
          <w:sz w:val="24"/>
          <w:szCs w:val="24"/>
        </w:rPr>
        <w:t>Avrensis</w:t>
      </w:r>
      <w:proofErr w:type="spellEnd"/>
    </w:p>
    <w:p w14:paraId="48536FCF" w14:textId="43F54538" w:rsidR="00B54A30" w:rsidRDefault="00B54A30" w:rsidP="00B54A30">
      <w:pPr>
        <w:pStyle w:val="ListParagraph"/>
        <w:spacing w:before="240" w:after="240" w:line="276" w:lineRule="auto"/>
        <w:rPr>
          <w:ins w:id="59" w:author="Wheeler, David Linnard" w:date="2021-10-03T20:35:00Z"/>
          <w:rFonts w:ascii="Times New Roman" w:hAnsi="Times New Roman" w:cs="Times New Roman"/>
          <w:b/>
          <w:i/>
          <w:iCs/>
          <w:sz w:val="24"/>
          <w:szCs w:val="24"/>
        </w:rPr>
      </w:pPr>
    </w:p>
    <w:p w14:paraId="336D5A33" w14:textId="49176F76" w:rsidR="00B54A30" w:rsidRPr="00B54A30" w:rsidRDefault="00B54A30" w:rsidP="00B54A30">
      <w:pPr>
        <w:pStyle w:val="ListParagraph"/>
        <w:spacing w:before="240" w:after="240" w:line="276" w:lineRule="auto"/>
        <w:ind w:left="0"/>
        <w:rPr>
          <w:ins w:id="60" w:author="Wheeler, David Linnard" w:date="2021-10-03T20:35:00Z"/>
          <w:rFonts w:ascii="Times New Roman" w:hAnsi="Times New Roman" w:cs="Times New Roman"/>
          <w:b/>
          <w:sz w:val="24"/>
          <w:szCs w:val="24"/>
          <w:rPrChange w:id="61" w:author="Wheeler, David Linnard" w:date="2021-10-03T20:35:00Z">
            <w:rPr>
              <w:ins w:id="62" w:author="Wheeler, David Linnard" w:date="2021-10-03T20:35:00Z"/>
              <w:rFonts w:ascii="Times New Roman" w:hAnsi="Times New Roman" w:cs="Times New Roman"/>
              <w:b/>
              <w:i/>
              <w:iCs/>
              <w:sz w:val="24"/>
              <w:szCs w:val="24"/>
            </w:rPr>
          </w:rPrChange>
        </w:rPr>
        <w:pPrChange w:id="63" w:author="Wheeler, David Linnard" w:date="2021-10-03T20:35:00Z">
          <w:pPr>
            <w:pStyle w:val="ListParagraph"/>
            <w:numPr>
              <w:numId w:val="3"/>
            </w:numPr>
            <w:spacing w:before="240" w:after="240" w:line="276" w:lineRule="auto"/>
            <w:ind w:hanging="360"/>
          </w:pPr>
        </w:pPrChange>
      </w:pPr>
      <w:ins w:id="64" w:author="Wheeler, David Linnard" w:date="2021-10-03T20:35:00Z">
        <w:r>
          <w:rPr>
            <w:rFonts w:ascii="Times New Roman" w:hAnsi="Times New Roman" w:cs="Times New Roman"/>
            <w:b/>
            <w:sz w:val="24"/>
            <w:szCs w:val="24"/>
          </w:rPr>
          <w:lastRenderedPageBreak/>
          <w:t xml:space="preserve">Chapter 2: </w:t>
        </w:r>
      </w:ins>
      <w:ins w:id="65" w:author="Wheeler, David Linnard" w:date="2021-10-03T20:36:00Z">
        <w:r>
          <w:rPr>
            <w:rFonts w:ascii="Times New Roman" w:hAnsi="Times New Roman" w:cs="Times New Roman"/>
            <w:b/>
            <w:sz w:val="24"/>
            <w:szCs w:val="24"/>
          </w:rPr>
          <w:t>Species x substrate x environment experiments</w:t>
        </w:r>
      </w:ins>
    </w:p>
    <w:p w14:paraId="7CC8B1DD" w14:textId="30775028" w:rsidR="00DE124F" w:rsidRPr="00B54A30" w:rsidRDefault="00DE124F" w:rsidP="00B54A30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Times New Roman" w:hAnsi="Times New Roman" w:cs="Times New Roman"/>
          <w:b/>
          <w:bCs/>
          <w:sz w:val="24"/>
          <w:szCs w:val="24"/>
          <w:rPrChange w:id="66" w:author="Wheeler, David Linnard" w:date="2021-10-03T20:35:00Z">
            <w:rPr/>
          </w:rPrChange>
        </w:rPr>
        <w:pPrChange w:id="67" w:author="Wheeler, David Linnard" w:date="2021-10-03T20:35:00Z">
          <w:pPr>
            <w:ind w:left="360"/>
          </w:pPr>
        </w:pPrChange>
      </w:pPr>
      <w:del w:id="68" w:author="Wheeler, David Linnard" w:date="2021-10-03T20:35:00Z">
        <w:r w:rsidRPr="00B54A30" w:rsidDel="00B54A30">
          <w:rPr>
            <w:rFonts w:ascii="Times New Roman" w:hAnsi="Times New Roman" w:cs="Times New Roman"/>
            <w:b/>
            <w:bCs/>
            <w:sz w:val="24"/>
            <w:szCs w:val="24"/>
            <w:rPrChange w:id="69" w:author="Wheeler, David Linnard" w:date="2021-10-03T20:35:00Z">
              <w:rPr/>
            </w:rPrChange>
          </w:rPr>
          <w:tab/>
        </w:r>
      </w:del>
    </w:p>
    <w:p w14:paraId="65D0F2F0" w14:textId="7BCA39F7" w:rsidR="00FE09EE" w:rsidRDefault="00FE09EE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Methods:</w:t>
      </w:r>
    </w:p>
    <w:p w14:paraId="181EB484" w14:textId="6CFFE220" w:rsidR="00FE09EE" w:rsidRDefault="00FE09EE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CBFA" w14:textId="1EF9D85A" w:rsidR="00FE09EE" w:rsidRPr="00FE09EE" w:rsidRDefault="00FE09EE" w:rsidP="00DE124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sectPr w:rsidR="00FE09EE" w:rsidRPr="00FE09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300C" w14:textId="77777777" w:rsidR="00721F86" w:rsidRDefault="00721F86" w:rsidP="002E0FAD">
      <w:pPr>
        <w:spacing w:after="0" w:line="240" w:lineRule="auto"/>
      </w:pPr>
      <w:r>
        <w:separator/>
      </w:r>
    </w:p>
  </w:endnote>
  <w:endnote w:type="continuationSeparator" w:id="0">
    <w:p w14:paraId="6B5E4DDC" w14:textId="77777777" w:rsidR="00721F86" w:rsidRDefault="00721F86" w:rsidP="002E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9ED45" w14:textId="77777777" w:rsidR="00721F86" w:rsidRDefault="00721F86" w:rsidP="002E0FAD">
      <w:pPr>
        <w:spacing w:after="0" w:line="240" w:lineRule="auto"/>
      </w:pPr>
      <w:r>
        <w:separator/>
      </w:r>
    </w:p>
  </w:footnote>
  <w:footnote w:type="continuationSeparator" w:id="0">
    <w:p w14:paraId="543A6A04" w14:textId="77777777" w:rsidR="00721F86" w:rsidRDefault="00721F86" w:rsidP="002E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0C42" w14:textId="79C82518" w:rsidR="002E0FAD" w:rsidRPr="002E0FAD" w:rsidRDefault="002E0FA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7EE"/>
    <w:multiLevelType w:val="hybridMultilevel"/>
    <w:tmpl w:val="DB5848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C213A5"/>
    <w:multiLevelType w:val="hybridMultilevel"/>
    <w:tmpl w:val="1DB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F4D2F"/>
    <w:multiLevelType w:val="hybridMultilevel"/>
    <w:tmpl w:val="7044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11CE"/>
    <w:multiLevelType w:val="hybridMultilevel"/>
    <w:tmpl w:val="93D2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65609"/>
    <w:multiLevelType w:val="hybridMultilevel"/>
    <w:tmpl w:val="99B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50595"/>
    <w:multiLevelType w:val="hybridMultilevel"/>
    <w:tmpl w:val="A3E8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11F2"/>
    <w:multiLevelType w:val="hybridMultilevel"/>
    <w:tmpl w:val="46E06C78"/>
    <w:lvl w:ilvl="0" w:tplc="0409000F">
      <w:start w:val="1"/>
      <w:numFmt w:val="decimal"/>
      <w:lvlText w:val="%1.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heeler, David Linnard">
    <w15:presenceInfo w15:providerId="AD" w15:userId="S::david.wheeler@wsu.edu::537f363c-f550-4d12-b09d-9c2368ea6e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AD"/>
    <w:rsid w:val="00172193"/>
    <w:rsid w:val="00184F79"/>
    <w:rsid w:val="001D3B9A"/>
    <w:rsid w:val="002E0FAD"/>
    <w:rsid w:val="00316B2C"/>
    <w:rsid w:val="004A558A"/>
    <w:rsid w:val="00553510"/>
    <w:rsid w:val="005C5F23"/>
    <w:rsid w:val="00721F86"/>
    <w:rsid w:val="007366A0"/>
    <w:rsid w:val="0080528A"/>
    <w:rsid w:val="009C2ABA"/>
    <w:rsid w:val="009E1320"/>
    <w:rsid w:val="00B07F6F"/>
    <w:rsid w:val="00B46F06"/>
    <w:rsid w:val="00B54A30"/>
    <w:rsid w:val="00B7144B"/>
    <w:rsid w:val="00DD204E"/>
    <w:rsid w:val="00DE124F"/>
    <w:rsid w:val="00E26C6C"/>
    <w:rsid w:val="00EF4E64"/>
    <w:rsid w:val="00F2313F"/>
    <w:rsid w:val="00F43865"/>
    <w:rsid w:val="00F61EE1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BD637"/>
  <w15:chartTrackingRefBased/>
  <w15:docId w15:val="{960BD41E-FB12-411D-885B-265B340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AD"/>
  </w:style>
  <w:style w:type="paragraph" w:styleId="Footer">
    <w:name w:val="footer"/>
    <w:basedOn w:val="Normal"/>
    <w:link w:val="FooterChar"/>
    <w:uiPriority w:val="99"/>
    <w:unhideWhenUsed/>
    <w:rsid w:val="002E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AD"/>
  </w:style>
  <w:style w:type="paragraph" w:styleId="ListParagraph">
    <w:name w:val="List Paragraph"/>
    <w:basedOn w:val="Normal"/>
    <w:uiPriority w:val="34"/>
    <w:qFormat/>
    <w:rsid w:val="001D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600E4A7-5430-4263-B8BF-7F5AF911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Wheeler, David Linnard</cp:lastModifiedBy>
  <cp:revision>15</cp:revision>
  <dcterms:created xsi:type="dcterms:W3CDTF">2018-09-29T01:14:00Z</dcterms:created>
  <dcterms:modified xsi:type="dcterms:W3CDTF">2021-10-04T03:36:00Z</dcterms:modified>
</cp:coreProperties>
</file>