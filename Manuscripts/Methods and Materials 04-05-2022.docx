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912" w14:textId="77777777" w:rsidR="00006E7F" w:rsidRPr="00DF52C4" w:rsidRDefault="00006E7F" w:rsidP="00DF52C4">
      <w:pPr>
        <w:spacing w:line="240" w:lineRule="auto"/>
        <w:rPr>
          <w:rFonts w:ascii="Times New Roman" w:hAnsi="Times New Roman" w:cs="Times New Roman"/>
          <w:b/>
          <w:bCs/>
          <w:sz w:val="28"/>
          <w:szCs w:val="28"/>
        </w:rPr>
      </w:pPr>
      <w:commentRangeStart w:id="0"/>
      <w:r w:rsidRPr="00DF52C4">
        <w:rPr>
          <w:rFonts w:ascii="Times New Roman" w:hAnsi="Times New Roman" w:cs="Times New Roman"/>
          <w:b/>
          <w:bCs/>
          <w:sz w:val="28"/>
          <w:szCs w:val="28"/>
        </w:rPr>
        <w:t>From waste to food: conversion of organic waste substrates into gourmet edible and medicinal mushrooms in Washington</w:t>
      </w:r>
      <w:commentRangeEnd w:id="0"/>
      <w:r w:rsidRPr="00DF52C4">
        <w:rPr>
          <w:rStyle w:val="CommentReference"/>
          <w:rFonts w:ascii="Times New Roman" w:hAnsi="Times New Roman" w:cs="Times New Roman"/>
          <w:sz w:val="28"/>
          <w:szCs w:val="28"/>
        </w:rPr>
        <w:commentReference w:id="0"/>
      </w:r>
    </w:p>
    <w:p w14:paraId="4A3E894F" w14:textId="77777777" w:rsidR="00843803" w:rsidRPr="00DF52C4" w:rsidRDefault="00843803" w:rsidP="00DF52C4">
      <w:pPr>
        <w:spacing w:line="240" w:lineRule="auto"/>
        <w:rPr>
          <w:rFonts w:ascii="Times New Roman" w:hAnsi="Times New Roman" w:cs="Times New Roman"/>
          <w:b/>
          <w:bCs/>
          <w:sz w:val="24"/>
          <w:szCs w:val="24"/>
        </w:rPr>
      </w:pPr>
    </w:p>
    <w:p w14:paraId="701E20E7" w14:textId="678A9337" w:rsidR="009C06FE" w:rsidRPr="00DF52C4" w:rsidRDefault="00F370B6" w:rsidP="00DF52C4">
      <w:pPr>
        <w:spacing w:line="240" w:lineRule="auto"/>
        <w:rPr>
          <w:rFonts w:ascii="Times New Roman" w:hAnsi="Times New Roman" w:cs="Times New Roman"/>
          <w:b/>
          <w:bCs/>
          <w:sz w:val="24"/>
          <w:szCs w:val="24"/>
        </w:rPr>
      </w:pPr>
      <w:r w:rsidRPr="00DF52C4">
        <w:rPr>
          <w:rFonts w:ascii="Times New Roman" w:hAnsi="Times New Roman" w:cs="Times New Roman"/>
          <w:b/>
          <w:bCs/>
          <w:sz w:val="24"/>
          <w:szCs w:val="24"/>
        </w:rPr>
        <w:t xml:space="preserve">Materials </w:t>
      </w:r>
      <w:r w:rsidR="007B6365" w:rsidRPr="00DF52C4">
        <w:rPr>
          <w:rFonts w:ascii="Times New Roman" w:hAnsi="Times New Roman" w:cs="Times New Roman"/>
          <w:b/>
          <w:bCs/>
          <w:sz w:val="24"/>
          <w:szCs w:val="24"/>
        </w:rPr>
        <w:t xml:space="preserve">and </w:t>
      </w:r>
      <w:r w:rsidR="009C06FE" w:rsidRPr="00DF52C4">
        <w:rPr>
          <w:rFonts w:ascii="Times New Roman" w:hAnsi="Times New Roman" w:cs="Times New Roman"/>
          <w:b/>
          <w:bCs/>
          <w:sz w:val="24"/>
          <w:szCs w:val="24"/>
        </w:rPr>
        <w:t>Methods</w:t>
      </w:r>
      <w:r w:rsidR="00975E94" w:rsidRPr="00DF52C4">
        <w:rPr>
          <w:rFonts w:ascii="Times New Roman" w:hAnsi="Times New Roman" w:cs="Times New Roman"/>
          <w:b/>
          <w:bCs/>
          <w:sz w:val="24"/>
          <w:szCs w:val="24"/>
        </w:rPr>
        <w:t>:</w:t>
      </w:r>
    </w:p>
    <w:p w14:paraId="552A093C" w14:textId="0B77DF92" w:rsidR="00975E94" w:rsidDel="008B2F30" w:rsidRDefault="00F15FF6" w:rsidP="00DF52C4">
      <w:pPr>
        <w:spacing w:before="100" w:beforeAutospacing="1" w:after="0" w:line="240" w:lineRule="auto"/>
        <w:rPr>
          <w:del w:id="1" w:author="Henry Hurt" w:date="2022-04-13T05:25:00Z"/>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goal of </w:t>
      </w:r>
      <w:commentRangeStart w:id="2"/>
      <w:r w:rsidRPr="00DF52C4">
        <w:rPr>
          <w:rFonts w:ascii="Times New Roman" w:eastAsia="Times New Roman" w:hAnsi="Times New Roman" w:cs="Times New Roman"/>
          <w:color w:val="1D1C1D"/>
          <w:sz w:val="24"/>
          <w:szCs w:val="24"/>
        </w:rPr>
        <w:t>this</w:t>
      </w:r>
      <w:commentRangeEnd w:id="2"/>
      <w:r w:rsidR="00883C53">
        <w:rPr>
          <w:rStyle w:val="CommentReference"/>
        </w:rPr>
        <w:commentReference w:id="2"/>
      </w:r>
      <w:r w:rsidRPr="00DF52C4">
        <w:rPr>
          <w:rFonts w:ascii="Times New Roman" w:eastAsia="Times New Roman" w:hAnsi="Times New Roman" w:cs="Times New Roman"/>
          <w:color w:val="1D1C1D"/>
          <w:sz w:val="24"/>
          <w:szCs w:val="24"/>
        </w:rPr>
        <w:t xml:space="preserve"> </w:t>
      </w:r>
      <w:ins w:id="3" w:author="Henry Hurt" w:date="2022-03-13T17:24:00Z">
        <w:r w:rsidR="00604018">
          <w:rPr>
            <w:rFonts w:ascii="Times New Roman" w:eastAsia="Times New Roman" w:hAnsi="Times New Roman" w:cs="Times New Roman"/>
            <w:color w:val="1D1C1D"/>
            <w:sz w:val="24"/>
            <w:szCs w:val="24"/>
          </w:rPr>
          <w:t xml:space="preserve">research </w:t>
        </w:r>
      </w:ins>
      <w:del w:id="4" w:author="Henry Hurt" w:date="2022-03-13T17:24:00Z">
        <w:r w:rsidRPr="00DF52C4" w:rsidDel="00604018">
          <w:rPr>
            <w:rFonts w:ascii="Times New Roman" w:eastAsia="Times New Roman" w:hAnsi="Times New Roman" w:cs="Times New Roman"/>
            <w:color w:val="1D1C1D"/>
            <w:sz w:val="24"/>
            <w:szCs w:val="24"/>
          </w:rPr>
          <w:delText xml:space="preserve">experiment </w:delText>
        </w:r>
      </w:del>
      <w:r w:rsidRPr="00DF52C4">
        <w:rPr>
          <w:rFonts w:ascii="Times New Roman" w:eastAsia="Times New Roman" w:hAnsi="Times New Roman" w:cs="Times New Roman"/>
          <w:color w:val="1D1C1D"/>
          <w:sz w:val="24"/>
          <w:szCs w:val="24"/>
        </w:rPr>
        <w:t>will be to measure sporocarp production and biological efficiency during mushroom cultivation as functions of substrate mixture and mushroom species.</w:t>
      </w:r>
    </w:p>
    <w:p w14:paraId="10C891F9" w14:textId="77777777" w:rsidR="008B2F30" w:rsidRPr="00DF52C4" w:rsidRDefault="008B2F30" w:rsidP="00DF52C4">
      <w:pPr>
        <w:spacing w:before="100" w:beforeAutospacing="1" w:after="0" w:line="240" w:lineRule="auto"/>
        <w:rPr>
          <w:ins w:id="5" w:author="Henry Hurt" w:date="2022-04-13T05:25:00Z"/>
          <w:rFonts w:ascii="Times New Roman" w:eastAsia="Times New Roman" w:hAnsi="Times New Roman" w:cs="Times New Roman"/>
          <w:color w:val="1D1C1D"/>
          <w:sz w:val="24"/>
          <w:szCs w:val="24"/>
        </w:rPr>
      </w:pPr>
    </w:p>
    <w:p w14:paraId="3F456AA5" w14:textId="77777777" w:rsidR="00DF52C4" w:rsidRPr="00DF52C4" w:rsidRDefault="00DF52C4" w:rsidP="00DF52C4">
      <w:pPr>
        <w:spacing w:before="100" w:beforeAutospacing="1" w:after="0" w:line="240" w:lineRule="auto"/>
        <w:rPr>
          <w:rFonts w:ascii="Times New Roman" w:eastAsia="Times New Roman" w:hAnsi="Times New Roman" w:cs="Times New Roman"/>
          <w:color w:val="1D1C1D"/>
          <w:sz w:val="24"/>
          <w:szCs w:val="24"/>
        </w:rPr>
      </w:pPr>
    </w:p>
    <w:p w14:paraId="6264B78A" w14:textId="0647B02C" w:rsidR="00975E94" w:rsidRPr="00DF52C4" w:rsidRDefault="00975E94" w:rsidP="00DF52C4">
      <w:pPr>
        <w:tabs>
          <w:tab w:val="center" w:pos="4680"/>
        </w:tabs>
        <w:spacing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Mushroom Species:</w:t>
      </w:r>
      <w:r w:rsidR="008400A6" w:rsidRPr="00DF52C4">
        <w:rPr>
          <w:rFonts w:ascii="Times New Roman" w:hAnsi="Times New Roman" w:cs="Times New Roman"/>
          <w:b/>
          <w:bCs/>
          <w:i/>
          <w:iCs/>
          <w:sz w:val="24"/>
          <w:szCs w:val="24"/>
        </w:rPr>
        <w:tab/>
      </w:r>
    </w:p>
    <w:p w14:paraId="7220630B" w14:textId="49A3B98A" w:rsidR="00975E94" w:rsidRPr="00DF52C4"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Collection</w:t>
      </w:r>
      <w:r w:rsidR="007E1F87" w:rsidRPr="00DF52C4">
        <w:rPr>
          <w:rFonts w:ascii="Times New Roman" w:eastAsia="Times New Roman" w:hAnsi="Times New Roman" w:cs="Times New Roman"/>
          <w:i/>
          <w:iCs/>
          <w:color w:val="1D1C1D"/>
          <w:sz w:val="24"/>
          <w:szCs w:val="24"/>
        </w:rPr>
        <w:t xml:space="preserve"> of Samples:</w:t>
      </w:r>
    </w:p>
    <w:p w14:paraId="7276875D" w14:textId="362DFD28" w:rsidR="005E7248" w:rsidRPr="00CC14A1" w:rsidDel="00CC14A1" w:rsidRDefault="002D46F2" w:rsidP="00CC14A1">
      <w:pPr>
        <w:spacing w:before="100" w:beforeAutospacing="1" w:after="0" w:line="240" w:lineRule="auto"/>
        <w:rPr>
          <w:del w:id="6" w:author="Henry Hurt" w:date="2022-04-13T04:25:00Z"/>
          <w:rFonts w:ascii="Times New Roman" w:hAnsi="Times New Roman" w:cs="Times New Roman"/>
          <w:sz w:val="24"/>
          <w:szCs w:val="24"/>
          <w:rPrChange w:id="7" w:author="Henry Hurt" w:date="2022-04-13T04:25:00Z">
            <w:rPr>
              <w:del w:id="8" w:author="Henry Hurt" w:date="2022-04-13T04:25:00Z"/>
              <w:rFonts w:ascii="Calibri" w:eastAsia="Times New Roman" w:hAnsi="Calibri" w:cs="Calibri"/>
              <w:color w:val="000000"/>
            </w:rPr>
          </w:rPrChange>
        </w:rPr>
        <w:pPrChange w:id="9" w:author="Henry Hurt" w:date="2022-04-13T04:25:00Z">
          <w:pPr>
            <w:spacing w:before="100" w:beforeAutospacing="1" w:after="0" w:line="240" w:lineRule="auto"/>
          </w:pPr>
        </w:pPrChange>
      </w:pPr>
      <w:r w:rsidRPr="00DF52C4">
        <w:rPr>
          <w:rFonts w:ascii="Times New Roman" w:hAnsi="Times New Roman" w:cs="Times New Roman"/>
          <w:sz w:val="24"/>
          <w:szCs w:val="24"/>
        </w:rPr>
        <w:t xml:space="preserve">A total of 10 species were collected for this study. Seven species were collected from wild specimens in and around Pullman, WA; and three species were ordered from the commercial provider </w:t>
      </w:r>
      <w:commentRangeStart w:id="10"/>
      <w:r w:rsidRPr="00DF52C4">
        <w:rPr>
          <w:rFonts w:ascii="Times New Roman" w:hAnsi="Times New Roman" w:cs="Times New Roman"/>
          <w:sz w:val="24"/>
          <w:szCs w:val="24"/>
        </w:rPr>
        <w:t>Mushroom Mountain</w:t>
      </w:r>
      <w:ins w:id="11" w:author="Henry Hurt" w:date="2022-03-13T17:24:00Z">
        <w:r w:rsidR="00604018">
          <w:rPr>
            <w:rFonts w:ascii="Times New Roman" w:hAnsi="Times New Roman" w:cs="Times New Roman"/>
            <w:sz w:val="24"/>
            <w:szCs w:val="24"/>
          </w:rPr>
          <w:t>, SC.</w:t>
        </w:r>
      </w:ins>
      <w:del w:id="12" w:author="Henry Hurt" w:date="2022-03-13T17:24:00Z">
        <w:r w:rsidRPr="00DF52C4" w:rsidDel="00604018">
          <w:rPr>
            <w:rFonts w:ascii="Times New Roman" w:hAnsi="Times New Roman" w:cs="Times New Roman"/>
            <w:sz w:val="24"/>
            <w:szCs w:val="24"/>
          </w:rPr>
          <w:delText xml:space="preserve"> in SC</w:delText>
        </w:r>
        <w:commentRangeEnd w:id="10"/>
        <w:r w:rsidR="00883C53" w:rsidDel="00604018">
          <w:rPr>
            <w:rStyle w:val="CommentReference"/>
          </w:rPr>
          <w:commentReference w:id="10"/>
        </w:r>
        <w:r w:rsidRPr="00DF52C4" w:rsidDel="00604018">
          <w:rPr>
            <w:rFonts w:ascii="Times New Roman" w:hAnsi="Times New Roman" w:cs="Times New Roman"/>
            <w:sz w:val="24"/>
            <w:szCs w:val="24"/>
          </w:rPr>
          <w:delText>.</w:delText>
        </w:r>
      </w:del>
      <w:r w:rsidRPr="00DF52C4">
        <w:rPr>
          <w:rFonts w:ascii="Times New Roman" w:hAnsi="Times New Roman" w:cs="Times New Roman"/>
          <w:sz w:val="24"/>
          <w:szCs w:val="24"/>
        </w:rPr>
        <w:t xml:space="preserve"> All fungal strains were grown in laboratory conditions on PDA media. It is anticipated that </w:t>
      </w:r>
      <w:ins w:id="13" w:author="Henry Hurt" w:date="2022-04-13T04:15:00Z">
        <w:r w:rsidR="005E7248">
          <w:rPr>
            <w:rFonts w:ascii="Times New Roman" w:hAnsi="Times New Roman" w:cs="Times New Roman"/>
            <w:sz w:val="24"/>
            <w:szCs w:val="24"/>
          </w:rPr>
          <w:t>nine</w:t>
        </w:r>
      </w:ins>
      <w:del w:id="14" w:author="Henry Hurt" w:date="2022-04-13T04:15:00Z">
        <w:r w:rsidRPr="00DF52C4" w:rsidDel="005E7248">
          <w:rPr>
            <w:rFonts w:ascii="Times New Roman" w:hAnsi="Times New Roman" w:cs="Times New Roman"/>
            <w:sz w:val="24"/>
            <w:szCs w:val="24"/>
          </w:rPr>
          <w:delText>eight</w:delText>
        </w:r>
      </w:del>
      <w:r w:rsidRPr="00DF52C4">
        <w:rPr>
          <w:rFonts w:ascii="Times New Roman" w:hAnsi="Times New Roman" w:cs="Times New Roman"/>
          <w:sz w:val="24"/>
          <w:szCs w:val="24"/>
        </w:rPr>
        <w:t xml:space="preserve"> of the collected species will be used in the research. </w:t>
      </w:r>
      <w:ins w:id="15" w:author="Henry Hurt" w:date="2022-04-13T04:20:00Z">
        <w:r w:rsidR="005E7248">
          <w:rPr>
            <w:rFonts w:ascii="Times New Roman" w:hAnsi="Times New Roman" w:cs="Times New Roman"/>
            <w:sz w:val="24"/>
            <w:szCs w:val="24"/>
          </w:rPr>
          <w:t xml:space="preserve">The species </w:t>
        </w:r>
      </w:ins>
      <w:ins w:id="16" w:author="Henry Hurt" w:date="2022-04-13T04:21:00Z">
        <w:r w:rsidR="005E7248">
          <w:rPr>
            <w:rFonts w:ascii="Times New Roman" w:hAnsi="Times New Roman" w:cs="Times New Roman"/>
            <w:sz w:val="24"/>
            <w:szCs w:val="24"/>
          </w:rPr>
          <w:t xml:space="preserve">cultivated will be </w:t>
        </w:r>
        <w:r w:rsidR="005E7248" w:rsidRPr="00DF52C4">
          <w:rPr>
            <w:rFonts w:ascii="Times New Roman" w:hAnsi="Times New Roman" w:cs="Times New Roman"/>
            <w:i/>
            <w:iCs/>
            <w:sz w:val="24"/>
            <w:szCs w:val="24"/>
          </w:rPr>
          <w:t xml:space="preserve">Agaricus </w:t>
        </w:r>
        <w:proofErr w:type="spellStart"/>
        <w:r w:rsidR="005E7248" w:rsidRPr="00DF52C4">
          <w:rPr>
            <w:rFonts w:ascii="Times New Roman" w:hAnsi="Times New Roman" w:cs="Times New Roman"/>
            <w:i/>
            <w:iCs/>
            <w:sz w:val="24"/>
            <w:szCs w:val="24"/>
          </w:rPr>
          <w:t>augustus</w:t>
        </w:r>
        <w:proofErr w:type="spellEnd"/>
        <w:r w:rsidR="005E7248">
          <w:rPr>
            <w:rFonts w:ascii="Times New Roman" w:hAnsi="Times New Roman" w:cs="Times New Roman"/>
            <w:i/>
            <w:iCs/>
            <w:sz w:val="24"/>
            <w:szCs w:val="24"/>
          </w:rPr>
          <w:t xml:space="preserve">, </w:t>
        </w:r>
        <w:r w:rsidR="005E7248" w:rsidRPr="00DF52C4">
          <w:rPr>
            <w:rFonts w:ascii="Times New Roman" w:hAnsi="Times New Roman" w:cs="Times New Roman"/>
            <w:i/>
            <w:iCs/>
            <w:sz w:val="24"/>
            <w:szCs w:val="24"/>
          </w:rPr>
          <w:t xml:space="preserve">Agaricus </w:t>
        </w:r>
        <w:proofErr w:type="spellStart"/>
        <w:r w:rsidR="005E7248" w:rsidRPr="00DF52C4">
          <w:rPr>
            <w:rFonts w:ascii="Times New Roman" w:hAnsi="Times New Roman" w:cs="Times New Roman"/>
            <w:i/>
            <w:iCs/>
            <w:sz w:val="24"/>
            <w:szCs w:val="24"/>
          </w:rPr>
          <w:t>avrensis</w:t>
        </w:r>
        <w:proofErr w:type="spellEnd"/>
        <w:r w:rsidR="005E7248">
          <w:rPr>
            <w:rFonts w:ascii="Times New Roman" w:hAnsi="Times New Roman" w:cs="Times New Roman"/>
            <w:i/>
            <w:iCs/>
            <w:sz w:val="24"/>
            <w:szCs w:val="24"/>
          </w:rPr>
          <w:t xml:space="preserve">, </w:t>
        </w:r>
        <w:r w:rsidR="005E7248" w:rsidRPr="00DF52C4">
          <w:rPr>
            <w:rFonts w:ascii="Times New Roman" w:hAnsi="Times New Roman" w:cs="Times New Roman"/>
            <w:i/>
            <w:iCs/>
            <w:sz w:val="24"/>
            <w:szCs w:val="24"/>
          </w:rPr>
          <w:t xml:space="preserve">Hericium </w:t>
        </w:r>
        <w:proofErr w:type="spellStart"/>
        <w:r w:rsidR="005E7248" w:rsidRPr="00DF52C4">
          <w:rPr>
            <w:rFonts w:ascii="Times New Roman" w:hAnsi="Times New Roman" w:cs="Times New Roman"/>
            <w:i/>
            <w:iCs/>
            <w:sz w:val="24"/>
            <w:szCs w:val="24"/>
          </w:rPr>
          <w:t>americanum</w:t>
        </w:r>
        <w:proofErr w:type="spellEnd"/>
        <w:r w:rsidR="005E7248">
          <w:rPr>
            <w:rFonts w:ascii="Times New Roman" w:hAnsi="Times New Roman" w:cs="Times New Roman"/>
            <w:i/>
            <w:iCs/>
            <w:sz w:val="24"/>
            <w:szCs w:val="24"/>
          </w:rPr>
          <w:t xml:space="preserve">, </w:t>
        </w:r>
      </w:ins>
      <w:ins w:id="17" w:author="Henry Hurt" w:date="2022-04-13T04:24:00Z">
        <w:r w:rsidR="005E7248" w:rsidRPr="005E7248">
          <w:rPr>
            <w:rFonts w:ascii="Calibri" w:eastAsia="Times New Roman" w:hAnsi="Calibri" w:cs="Calibri"/>
            <w:i/>
            <w:iCs/>
            <w:color w:val="000000"/>
          </w:rPr>
          <w:t xml:space="preserve">Pleurotus </w:t>
        </w:r>
        <w:proofErr w:type="spellStart"/>
        <w:r w:rsidR="005E7248" w:rsidRPr="005E7248">
          <w:rPr>
            <w:rFonts w:ascii="Calibri" w:eastAsia="Times New Roman" w:hAnsi="Calibri" w:cs="Calibri"/>
            <w:i/>
            <w:iCs/>
            <w:color w:val="000000"/>
          </w:rPr>
          <w:t>ostreatus</w:t>
        </w:r>
        <w:proofErr w:type="spellEnd"/>
        <w:r w:rsidR="005E7248">
          <w:rPr>
            <w:rFonts w:ascii="Calibri" w:eastAsia="Times New Roman" w:hAnsi="Calibri" w:cs="Calibri"/>
            <w:i/>
            <w:iCs/>
            <w:color w:val="000000"/>
          </w:rPr>
          <w:t xml:space="preserve">, </w:t>
        </w:r>
        <w:r w:rsidR="005E7248" w:rsidRPr="00DF52C4">
          <w:rPr>
            <w:rFonts w:ascii="Times New Roman" w:hAnsi="Times New Roman" w:cs="Times New Roman"/>
            <w:i/>
            <w:iCs/>
            <w:sz w:val="24"/>
            <w:szCs w:val="24"/>
          </w:rPr>
          <w:t xml:space="preserve">Coprinus </w:t>
        </w:r>
        <w:proofErr w:type="spellStart"/>
        <w:r w:rsidR="005E7248" w:rsidRPr="00DF52C4">
          <w:rPr>
            <w:rFonts w:ascii="Times New Roman" w:hAnsi="Times New Roman" w:cs="Times New Roman"/>
            <w:i/>
            <w:iCs/>
            <w:sz w:val="24"/>
            <w:szCs w:val="24"/>
          </w:rPr>
          <w:t>comatus</w:t>
        </w:r>
        <w:proofErr w:type="spellEnd"/>
        <w:r w:rsidR="005E7248">
          <w:rPr>
            <w:rFonts w:ascii="Times New Roman" w:hAnsi="Times New Roman" w:cs="Times New Roman"/>
            <w:i/>
            <w:iCs/>
            <w:sz w:val="24"/>
            <w:szCs w:val="24"/>
          </w:rPr>
          <w:t xml:space="preserve">, </w:t>
        </w:r>
        <w:r w:rsidR="005E7248" w:rsidRPr="00DF52C4">
          <w:rPr>
            <w:i/>
            <w:iCs/>
            <w:sz w:val="24"/>
            <w:szCs w:val="24"/>
          </w:rPr>
          <w:t xml:space="preserve">Ganoderma </w:t>
        </w:r>
        <w:proofErr w:type="spellStart"/>
        <w:r w:rsidR="005E7248" w:rsidRPr="00DF52C4">
          <w:rPr>
            <w:i/>
            <w:iCs/>
            <w:sz w:val="24"/>
            <w:szCs w:val="24"/>
          </w:rPr>
          <w:t>applanatum</w:t>
        </w:r>
        <w:proofErr w:type="spellEnd"/>
        <w:r w:rsidR="005E7248">
          <w:rPr>
            <w:i/>
            <w:iCs/>
            <w:sz w:val="24"/>
            <w:szCs w:val="24"/>
          </w:rPr>
          <w:t xml:space="preserve">, </w:t>
        </w:r>
        <w:r w:rsidR="005E7248" w:rsidRPr="00DF52C4">
          <w:rPr>
            <w:rFonts w:ascii="Times New Roman" w:hAnsi="Times New Roman" w:cs="Times New Roman"/>
            <w:i/>
            <w:iCs/>
            <w:sz w:val="24"/>
            <w:szCs w:val="24"/>
          </w:rPr>
          <w:t xml:space="preserve">Stropharia </w:t>
        </w:r>
        <w:proofErr w:type="spellStart"/>
        <w:r w:rsidR="005E7248" w:rsidRPr="00DF52C4">
          <w:rPr>
            <w:rFonts w:ascii="Times New Roman" w:hAnsi="Times New Roman" w:cs="Times New Roman"/>
            <w:i/>
            <w:iCs/>
            <w:sz w:val="24"/>
            <w:szCs w:val="24"/>
          </w:rPr>
          <w:t>rugoso-annulata</w:t>
        </w:r>
        <w:proofErr w:type="spellEnd"/>
        <w:r w:rsidR="005E7248">
          <w:rPr>
            <w:rFonts w:ascii="Times New Roman" w:hAnsi="Times New Roman" w:cs="Times New Roman"/>
            <w:i/>
            <w:iCs/>
            <w:sz w:val="24"/>
            <w:szCs w:val="24"/>
          </w:rPr>
          <w:t xml:space="preserve"> </w:t>
        </w:r>
        <w:r w:rsidR="005E7248">
          <w:rPr>
            <w:rFonts w:ascii="Times New Roman" w:hAnsi="Times New Roman" w:cs="Times New Roman"/>
            <w:sz w:val="24"/>
            <w:szCs w:val="24"/>
          </w:rPr>
          <w:t>(SRUG</w:t>
        </w:r>
        <w:r w:rsidR="00CC14A1">
          <w:rPr>
            <w:rFonts w:ascii="Times New Roman" w:hAnsi="Times New Roman" w:cs="Times New Roman"/>
            <w:sz w:val="24"/>
            <w:szCs w:val="24"/>
          </w:rPr>
          <w:t xml:space="preserve">1), </w:t>
        </w:r>
        <w:r w:rsidR="00CC14A1" w:rsidRPr="00DF52C4">
          <w:rPr>
            <w:rFonts w:ascii="Times New Roman" w:hAnsi="Times New Roman" w:cs="Times New Roman"/>
            <w:i/>
            <w:iCs/>
            <w:sz w:val="24"/>
            <w:szCs w:val="24"/>
          </w:rPr>
          <w:t>Lentinula edodes</w:t>
        </w:r>
        <w:r w:rsidR="00CC14A1">
          <w:rPr>
            <w:rFonts w:ascii="Times New Roman" w:hAnsi="Times New Roman" w:cs="Times New Roman"/>
            <w:i/>
            <w:iCs/>
            <w:sz w:val="24"/>
            <w:szCs w:val="24"/>
          </w:rPr>
          <w:t xml:space="preserve"> </w:t>
        </w:r>
        <w:r w:rsidR="00CC14A1">
          <w:rPr>
            <w:rFonts w:ascii="Times New Roman" w:hAnsi="Times New Roman" w:cs="Times New Roman"/>
            <w:sz w:val="24"/>
            <w:szCs w:val="24"/>
          </w:rPr>
          <w:t>(</w:t>
        </w:r>
      </w:ins>
      <w:ins w:id="18" w:author="Henry Hurt" w:date="2022-04-13T04:25:00Z">
        <w:r w:rsidR="00CC14A1">
          <w:rPr>
            <w:rFonts w:ascii="Times New Roman" w:hAnsi="Times New Roman" w:cs="Times New Roman"/>
            <w:sz w:val="24"/>
            <w:szCs w:val="24"/>
          </w:rPr>
          <w:t xml:space="preserve">LEDO2), and </w:t>
        </w:r>
        <w:r w:rsidR="00CC14A1">
          <w:rPr>
            <w:rFonts w:ascii="Times New Roman" w:hAnsi="Times New Roman" w:cs="Times New Roman"/>
            <w:i/>
            <w:iCs/>
            <w:sz w:val="24"/>
            <w:szCs w:val="24"/>
          </w:rPr>
          <w:t xml:space="preserve">Auricularia </w:t>
        </w:r>
        <w:proofErr w:type="spellStart"/>
        <w:r w:rsidR="00CC14A1">
          <w:rPr>
            <w:rFonts w:ascii="Times New Roman" w:hAnsi="Times New Roman" w:cs="Times New Roman"/>
            <w:i/>
            <w:iCs/>
            <w:sz w:val="24"/>
            <w:szCs w:val="24"/>
          </w:rPr>
          <w:t>auriculara</w:t>
        </w:r>
        <w:proofErr w:type="spellEnd"/>
        <w:r w:rsidR="00CC14A1">
          <w:rPr>
            <w:rFonts w:ascii="Times New Roman" w:hAnsi="Times New Roman" w:cs="Times New Roman"/>
            <w:sz w:val="24"/>
            <w:szCs w:val="24"/>
          </w:rPr>
          <w:t xml:space="preserve"> (AAUR1) (Table 1).</w:t>
        </w:r>
      </w:ins>
    </w:p>
    <w:p w14:paraId="6F9AEB9F" w14:textId="77777777" w:rsidR="005E7248" w:rsidRDefault="005E7248" w:rsidP="00DF52C4">
      <w:pPr>
        <w:spacing w:before="100" w:beforeAutospacing="1" w:after="0" w:line="240" w:lineRule="auto"/>
        <w:rPr>
          <w:ins w:id="19" w:author="Henry Hurt" w:date="2022-04-13T04:15:00Z"/>
          <w:rFonts w:ascii="Times New Roman" w:eastAsia="Times New Roman" w:hAnsi="Times New Roman" w:cs="Times New Roman"/>
          <w:i/>
          <w:iCs/>
          <w:color w:val="1D1C1D"/>
          <w:sz w:val="24"/>
          <w:szCs w:val="24"/>
        </w:rPr>
      </w:pPr>
    </w:p>
    <w:p w14:paraId="41E01BAD" w14:textId="6803A9EE" w:rsidR="00E43970"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Species Identification:</w:t>
      </w:r>
    </w:p>
    <w:p w14:paraId="04E401DB" w14:textId="5CF69F0A" w:rsidR="00DF52C4" w:rsidRPr="005E7248" w:rsidDel="005E7248" w:rsidRDefault="005E7248" w:rsidP="00E43970">
      <w:pPr>
        <w:spacing w:before="100" w:beforeAutospacing="1" w:after="0" w:line="240" w:lineRule="auto"/>
        <w:rPr>
          <w:del w:id="20" w:author="Henry Hurt" w:date="2022-04-13T04:18:00Z"/>
          <w:rFonts w:ascii="Times New Roman" w:eastAsia="Times New Roman" w:hAnsi="Times New Roman" w:cs="Times New Roman"/>
          <w:color w:val="1D1C1D"/>
          <w:sz w:val="24"/>
          <w:szCs w:val="24"/>
          <w:rPrChange w:id="21" w:author="Henry Hurt" w:date="2022-04-13T04:19:00Z">
            <w:rPr>
              <w:del w:id="22" w:author="Henry Hurt" w:date="2022-04-13T04:18:00Z"/>
              <w:rFonts w:ascii="Times New Roman" w:eastAsia="Times New Roman" w:hAnsi="Times New Roman" w:cs="Times New Roman"/>
              <w:color w:val="1D1C1D"/>
              <w:sz w:val="24"/>
              <w:szCs w:val="24"/>
            </w:rPr>
          </w:rPrChange>
        </w:rPr>
      </w:pPr>
      <w:ins w:id="23" w:author="Henry Hurt" w:date="2022-04-13T04:16:00Z">
        <w:r w:rsidRPr="005E7248">
          <w:rPr>
            <w:rFonts w:ascii="Times New Roman" w:eastAsia="Times New Roman" w:hAnsi="Times New Roman" w:cs="Times New Roman"/>
            <w:color w:val="1D1C1D"/>
            <w:sz w:val="24"/>
            <w:szCs w:val="24"/>
            <w:rPrChange w:id="24" w:author="Henry Hurt" w:date="2022-04-13T04:19:00Z">
              <w:rPr>
                <w:rFonts w:ascii="Times New Roman" w:eastAsia="Times New Roman" w:hAnsi="Times New Roman" w:cs="Times New Roman"/>
                <w:color w:val="1D1C1D"/>
                <w:sz w:val="24"/>
                <w:szCs w:val="24"/>
              </w:rPr>
            </w:rPrChange>
          </w:rPr>
          <w:t xml:space="preserve">The species of collected samples will be determined </w:t>
        </w:r>
      </w:ins>
      <w:ins w:id="25" w:author="Henry Hurt" w:date="2022-04-13T04:18:00Z">
        <w:r w:rsidRPr="005E7248">
          <w:rPr>
            <w:rFonts w:ascii="Times New Roman" w:eastAsia="Times New Roman" w:hAnsi="Times New Roman" w:cs="Times New Roman"/>
            <w:color w:val="1D1C1D"/>
            <w:sz w:val="24"/>
            <w:szCs w:val="24"/>
            <w:rPrChange w:id="26" w:author="Henry Hurt" w:date="2022-04-13T04:19:00Z">
              <w:rPr>
                <w:rFonts w:ascii="Times New Roman" w:eastAsia="Times New Roman" w:hAnsi="Times New Roman" w:cs="Times New Roman"/>
                <w:color w:val="1D1C1D"/>
                <w:sz w:val="24"/>
                <w:szCs w:val="24"/>
              </w:rPr>
            </w:rPrChange>
          </w:rPr>
          <w:t xml:space="preserve">by sequencing the </w:t>
        </w:r>
        <w:r w:rsidRPr="005E7248">
          <w:rPr>
            <w:rFonts w:ascii="Times New Roman" w:hAnsi="Times New Roman" w:cs="Times New Roman"/>
            <w:sz w:val="24"/>
            <w:szCs w:val="24"/>
            <w:rPrChange w:id="27" w:author="Henry Hurt" w:date="2022-04-13T04:19:00Z">
              <w:rPr/>
            </w:rPrChange>
          </w:rPr>
          <w:t>Internal Transcribed Spacer (ITS)</w:t>
        </w:r>
        <w:r w:rsidRPr="005E7248">
          <w:rPr>
            <w:rFonts w:ascii="Times New Roman" w:hAnsi="Times New Roman" w:cs="Times New Roman"/>
            <w:sz w:val="24"/>
            <w:szCs w:val="24"/>
            <w:rPrChange w:id="28" w:author="Henry Hurt" w:date="2022-04-13T04:19:00Z">
              <w:rPr/>
            </w:rPrChange>
          </w:rPr>
          <w:t xml:space="preserve"> </w:t>
        </w:r>
      </w:ins>
      <w:ins w:id="29" w:author="Henry Hurt" w:date="2022-04-13T04:19:00Z">
        <w:r w:rsidRPr="005E7248">
          <w:rPr>
            <w:rFonts w:ascii="Times New Roman" w:hAnsi="Times New Roman" w:cs="Times New Roman"/>
            <w:sz w:val="24"/>
            <w:szCs w:val="24"/>
            <w:rPrChange w:id="30" w:author="Henry Hurt" w:date="2022-04-13T04:19:00Z">
              <w:rPr/>
            </w:rPrChange>
          </w:rPr>
          <w:t>regions</w:t>
        </w:r>
        <w:r>
          <w:rPr>
            <w:rFonts w:ascii="Times New Roman" w:hAnsi="Times New Roman" w:cs="Times New Roman"/>
            <w:sz w:val="24"/>
            <w:szCs w:val="24"/>
          </w:rPr>
          <w:t xml:space="preserve"> of each sample’s genome. PCR </w:t>
        </w:r>
      </w:ins>
      <w:ins w:id="31" w:author="Henry Hurt" w:date="2022-04-13T04:20:00Z">
        <w:r>
          <w:rPr>
            <w:rFonts w:ascii="Times New Roman" w:hAnsi="Times New Roman" w:cs="Times New Roman"/>
            <w:sz w:val="24"/>
            <w:szCs w:val="24"/>
          </w:rPr>
          <w:t xml:space="preserve">will be conducted using </w:t>
        </w:r>
      </w:ins>
      <w:ins w:id="32" w:author="Henry Hurt" w:date="2022-04-13T04:19:00Z">
        <w:r>
          <w:rPr>
            <w:rFonts w:ascii="Times New Roman" w:hAnsi="Times New Roman" w:cs="Times New Roman"/>
            <w:sz w:val="24"/>
            <w:szCs w:val="24"/>
          </w:rPr>
          <w:t>ITS</w:t>
        </w:r>
      </w:ins>
      <w:ins w:id="33" w:author="Henry Hurt" w:date="2022-04-13T04:20:00Z">
        <w:r>
          <w:rPr>
            <w:rFonts w:ascii="Times New Roman" w:hAnsi="Times New Roman" w:cs="Times New Roman"/>
            <w:sz w:val="24"/>
            <w:szCs w:val="24"/>
          </w:rPr>
          <w:t xml:space="preserve">-1 and ITS-4 primers. </w:t>
        </w:r>
      </w:ins>
      <w:del w:id="34" w:author="Henry Hurt" w:date="2022-04-13T04:18:00Z">
        <w:r w:rsidR="00975E94" w:rsidRPr="005E7248" w:rsidDel="005E7248">
          <w:rPr>
            <w:rFonts w:ascii="Times New Roman" w:eastAsia="Times New Roman" w:hAnsi="Times New Roman" w:cs="Times New Roman"/>
            <w:color w:val="1D1C1D"/>
            <w:sz w:val="24"/>
            <w:szCs w:val="24"/>
            <w:rPrChange w:id="35" w:author="Henry Hurt" w:date="2022-04-13T04:19:00Z">
              <w:rPr>
                <w:rFonts w:ascii="Times New Roman" w:eastAsia="Times New Roman" w:hAnsi="Times New Roman" w:cs="Times New Roman"/>
                <w:color w:val="1D1C1D"/>
                <w:sz w:val="24"/>
                <w:szCs w:val="24"/>
              </w:rPr>
            </w:rPrChange>
          </w:rPr>
          <w:delText xml:space="preserve">The species of fungal isolates used in this research will be verified using PCR amplification and sequencing of the ITS genomic region. </w:delText>
        </w:r>
      </w:del>
    </w:p>
    <w:p w14:paraId="02264959" w14:textId="77777777" w:rsidR="005E7248" w:rsidRPr="005E7248" w:rsidRDefault="005E7248" w:rsidP="00DF52C4">
      <w:pPr>
        <w:spacing w:before="100" w:beforeAutospacing="1" w:after="0" w:line="240" w:lineRule="auto"/>
        <w:rPr>
          <w:ins w:id="36" w:author="Henry Hurt" w:date="2022-04-13T04:18:00Z"/>
          <w:rFonts w:ascii="Times New Roman" w:eastAsia="Times New Roman" w:hAnsi="Times New Roman" w:cs="Times New Roman"/>
          <w:color w:val="1D1C1D"/>
          <w:sz w:val="24"/>
          <w:szCs w:val="24"/>
          <w:rPrChange w:id="37" w:author="Henry Hurt" w:date="2022-04-13T04:18:00Z">
            <w:rPr>
              <w:ins w:id="38" w:author="Henry Hurt" w:date="2022-04-13T04:18:00Z"/>
              <w:rFonts w:ascii="Times New Roman" w:eastAsia="Times New Roman" w:hAnsi="Times New Roman" w:cs="Times New Roman"/>
              <w:i/>
              <w:iCs/>
              <w:color w:val="1D1C1D"/>
              <w:sz w:val="24"/>
              <w:szCs w:val="24"/>
            </w:rPr>
          </w:rPrChange>
        </w:rPr>
      </w:pPr>
    </w:p>
    <w:p w14:paraId="7925A24F" w14:textId="33D0AB48" w:rsidR="00E43970" w:rsidRDefault="002D46F2" w:rsidP="00E43970">
      <w:pPr>
        <w:spacing w:before="100" w:beforeAutospacing="1"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Substrate Materials:</w:t>
      </w:r>
    </w:p>
    <w:p w14:paraId="4C04BC22" w14:textId="5427BFCD" w:rsidR="00AA6402" w:rsidRDefault="002D46F2" w:rsidP="00E43970">
      <w:pPr>
        <w:spacing w:before="100" w:beforeAutospacing="1" w:after="0" w:line="240" w:lineRule="auto"/>
        <w:rPr>
          <w:ins w:id="39" w:author="Henry Hurt" w:date="2022-04-10T23:46:00Z"/>
          <w:rFonts w:ascii="Times New Roman" w:eastAsia="Times New Roman" w:hAnsi="Times New Roman" w:cs="Times New Roman"/>
          <w:color w:val="000000"/>
          <w:sz w:val="24"/>
          <w:szCs w:val="24"/>
        </w:rPr>
      </w:pPr>
      <w:r w:rsidRPr="00DF52C4">
        <w:rPr>
          <w:rFonts w:ascii="Times New Roman" w:hAnsi="Times New Roman" w:cs="Times New Roman"/>
          <w:sz w:val="24"/>
          <w:szCs w:val="24"/>
        </w:rPr>
        <w:t xml:space="preserve">Four types of raw materials will be used as substrates: </w:t>
      </w:r>
      <w:r w:rsidR="00964F64" w:rsidRPr="00DF52C4">
        <w:rPr>
          <w:rFonts w:ascii="Times New Roman" w:hAnsi="Times New Roman" w:cs="Times New Roman"/>
          <w:sz w:val="24"/>
          <w:szCs w:val="24"/>
        </w:rPr>
        <w:t>w</w:t>
      </w:r>
      <w:r w:rsidRPr="00DF52C4">
        <w:rPr>
          <w:rFonts w:ascii="Times New Roman" w:hAnsi="Times New Roman" w:cs="Times New Roman"/>
          <w:sz w:val="24"/>
          <w:szCs w:val="24"/>
        </w:rPr>
        <w:t>heat straw</w:t>
      </w:r>
      <w:ins w:id="40" w:author="Henry Hurt" w:date="2022-04-10T23:49:00Z">
        <w:r w:rsidR="00EA5350">
          <w:rPr>
            <w:rFonts w:ascii="Times New Roman" w:hAnsi="Times New Roman" w:cs="Times New Roman"/>
            <w:sz w:val="24"/>
            <w:szCs w:val="24"/>
          </w:rPr>
          <w:t xml:space="preserve"> (Four Star Supply</w:t>
        </w:r>
      </w:ins>
      <w:r w:rsidRPr="00DF52C4">
        <w:rPr>
          <w:rFonts w:ascii="Times New Roman" w:hAnsi="Times New Roman" w:cs="Times New Roman"/>
          <w:sz w:val="24"/>
          <w:szCs w:val="24"/>
        </w:rPr>
        <w:t>,</w:t>
      </w:r>
      <w:ins w:id="41" w:author="Henry Hurt" w:date="2022-04-10T23:50:00Z">
        <w:r w:rsidR="00EA5350">
          <w:rPr>
            <w:rFonts w:ascii="Times New Roman" w:hAnsi="Times New Roman" w:cs="Times New Roman"/>
            <w:sz w:val="24"/>
            <w:szCs w:val="24"/>
          </w:rPr>
          <w:t xml:space="preserve"> WA, locally produced),</w:t>
        </w:r>
      </w:ins>
      <w:r w:rsidRPr="00DF52C4">
        <w:rPr>
          <w:rFonts w:ascii="Times New Roman" w:hAnsi="Times New Roman" w:cs="Times New Roman"/>
          <w:sz w:val="24"/>
          <w:szCs w:val="24"/>
        </w:rPr>
        <w:t xml:space="preserve"> sawdust</w:t>
      </w:r>
      <w:ins w:id="42" w:author="Henry Hurt" w:date="2022-04-10T23:51:00Z">
        <w:r w:rsidR="00EA5350">
          <w:rPr>
            <w:rFonts w:ascii="Times New Roman" w:hAnsi="Times New Roman" w:cs="Times New Roman"/>
            <w:sz w:val="24"/>
            <w:szCs w:val="24"/>
          </w:rPr>
          <w:t xml:space="preserve"> of </w:t>
        </w:r>
        <w:r w:rsidR="00EA5350">
          <w:rPr>
            <w:rFonts w:ascii="Times New Roman" w:hAnsi="Times New Roman" w:cs="Times New Roman"/>
            <w:i/>
            <w:iCs/>
            <w:sz w:val="24"/>
            <w:szCs w:val="24"/>
          </w:rPr>
          <w:t>Pinus ponderosa</w:t>
        </w:r>
      </w:ins>
      <w:ins w:id="43" w:author="Henry Hurt" w:date="2022-04-10T23:50:00Z">
        <w:r w:rsidR="00EA5350">
          <w:rPr>
            <w:rFonts w:ascii="Times New Roman" w:hAnsi="Times New Roman" w:cs="Times New Roman"/>
            <w:sz w:val="24"/>
            <w:szCs w:val="24"/>
          </w:rPr>
          <w:t xml:space="preserve"> (Bennet Lumber Co, </w:t>
        </w:r>
      </w:ins>
      <w:ins w:id="44" w:author="Henry Hurt" w:date="2022-04-10T23:51:00Z">
        <w:r w:rsidR="00EA5350">
          <w:rPr>
            <w:rFonts w:ascii="Times New Roman" w:hAnsi="Times New Roman" w:cs="Times New Roman"/>
            <w:sz w:val="24"/>
            <w:szCs w:val="24"/>
          </w:rPr>
          <w:t xml:space="preserve">Clarkston </w:t>
        </w:r>
      </w:ins>
      <w:ins w:id="45" w:author="Henry Hurt" w:date="2022-04-10T23:50:00Z">
        <w:r w:rsidR="00EA5350">
          <w:rPr>
            <w:rFonts w:ascii="Times New Roman" w:hAnsi="Times New Roman" w:cs="Times New Roman"/>
            <w:sz w:val="24"/>
            <w:szCs w:val="24"/>
          </w:rPr>
          <w:t>WA</w:t>
        </w:r>
      </w:ins>
      <w:ins w:id="46" w:author="Henry Hurt" w:date="2022-04-10T23:51:00Z">
        <w:r w:rsidR="00EA5350">
          <w:rPr>
            <w:rFonts w:ascii="Times New Roman" w:hAnsi="Times New Roman" w:cs="Times New Roman"/>
            <w:sz w:val="24"/>
            <w:szCs w:val="24"/>
          </w:rPr>
          <w:t>)</w:t>
        </w:r>
      </w:ins>
      <w:r w:rsidRPr="00DF52C4">
        <w:rPr>
          <w:rFonts w:ascii="Times New Roman" w:hAnsi="Times New Roman" w:cs="Times New Roman"/>
          <w:sz w:val="24"/>
          <w:szCs w:val="24"/>
        </w:rPr>
        <w:t>,</w:t>
      </w:r>
      <w:del w:id="47" w:author="Henry Hurt" w:date="2022-04-10T23:48:00Z">
        <w:r w:rsidRPr="00DF52C4" w:rsidDel="00EA5350">
          <w:rPr>
            <w:rFonts w:ascii="Times New Roman" w:hAnsi="Times New Roman" w:cs="Times New Roman"/>
            <w:sz w:val="24"/>
            <w:szCs w:val="24"/>
          </w:rPr>
          <w:delText xml:space="preserve"> </w:delText>
        </w:r>
      </w:del>
      <w:del w:id="48" w:author="Henry Hurt" w:date="2022-04-10T23:47:00Z">
        <w:r w:rsidRPr="00DF52C4" w:rsidDel="00EA5350">
          <w:rPr>
            <w:rFonts w:ascii="Times New Roman" w:hAnsi="Times New Roman" w:cs="Times New Roman"/>
            <w:sz w:val="24"/>
            <w:szCs w:val="24"/>
          </w:rPr>
          <w:delText>spent</w:delText>
        </w:r>
      </w:del>
      <w:r w:rsidRPr="00DF52C4">
        <w:rPr>
          <w:rFonts w:ascii="Times New Roman" w:hAnsi="Times New Roman" w:cs="Times New Roman"/>
          <w:sz w:val="24"/>
          <w:szCs w:val="24"/>
        </w:rPr>
        <w:t xml:space="preserve"> brewer’s</w:t>
      </w:r>
      <w:ins w:id="49" w:author="Henry Hurt" w:date="2022-04-10T23:48:00Z">
        <w:r w:rsidR="00EA5350">
          <w:rPr>
            <w:rFonts w:ascii="Times New Roman" w:hAnsi="Times New Roman" w:cs="Times New Roman"/>
            <w:sz w:val="24"/>
            <w:szCs w:val="24"/>
          </w:rPr>
          <w:t xml:space="preserve"> spent</w:t>
        </w:r>
      </w:ins>
      <w:r w:rsidRPr="00DF52C4">
        <w:rPr>
          <w:rFonts w:ascii="Times New Roman" w:hAnsi="Times New Roman" w:cs="Times New Roman"/>
          <w:sz w:val="24"/>
          <w:szCs w:val="24"/>
        </w:rPr>
        <w:t xml:space="preserve"> grain</w:t>
      </w:r>
      <w:ins w:id="50" w:author="Henry Hurt" w:date="2022-04-10T23:48:00Z">
        <w:r w:rsidR="00EA5350">
          <w:rPr>
            <w:rFonts w:ascii="Times New Roman" w:hAnsi="Times New Roman" w:cs="Times New Roman"/>
            <w:sz w:val="24"/>
            <w:szCs w:val="24"/>
          </w:rPr>
          <w:t xml:space="preserve"> (BSG)</w:t>
        </w:r>
      </w:ins>
      <w:ins w:id="51" w:author="Henry Hurt" w:date="2022-04-10T23:51:00Z">
        <w:r w:rsidR="00EA5350">
          <w:rPr>
            <w:rFonts w:ascii="Times New Roman" w:hAnsi="Times New Roman" w:cs="Times New Roman"/>
            <w:sz w:val="24"/>
            <w:szCs w:val="24"/>
          </w:rPr>
          <w:t xml:space="preserve"> (Another Round Brewing, Pullman WA)</w:t>
        </w:r>
      </w:ins>
      <w:r w:rsidRPr="00DF52C4">
        <w:rPr>
          <w:rFonts w:ascii="Times New Roman" w:hAnsi="Times New Roman" w:cs="Times New Roman"/>
          <w:sz w:val="24"/>
          <w:szCs w:val="24"/>
        </w:rPr>
        <w:t>, and coffee grounds</w:t>
      </w:r>
      <w:ins w:id="52" w:author="Henry Hurt" w:date="2022-04-10T23:51:00Z">
        <w:r w:rsidR="00EA5350">
          <w:rPr>
            <w:rFonts w:ascii="Times New Roman" w:hAnsi="Times New Roman" w:cs="Times New Roman"/>
            <w:sz w:val="24"/>
            <w:szCs w:val="24"/>
          </w:rPr>
          <w:t xml:space="preserve"> (various coffee shops, Pullman WA)</w:t>
        </w:r>
      </w:ins>
      <w:r w:rsidRPr="00DF52C4">
        <w:rPr>
          <w:rFonts w:ascii="Times New Roman" w:hAnsi="Times New Roman" w:cs="Times New Roman"/>
          <w:sz w:val="24"/>
          <w:szCs w:val="24"/>
        </w:rPr>
        <w:t>. These will be combined in different concentrations to create</w:t>
      </w:r>
      <w:r w:rsidRPr="00DF52C4">
        <w:rPr>
          <w:rFonts w:ascii="Times New Roman" w:hAnsi="Times New Roman" w:cs="Times New Roman"/>
          <w:color w:val="FF0000"/>
          <w:sz w:val="24"/>
          <w:szCs w:val="24"/>
        </w:rPr>
        <w:t xml:space="preserve"> </w:t>
      </w:r>
      <w:ins w:id="53" w:author="Henry Hurt" w:date="2022-04-13T04:26:00Z">
        <w:r w:rsidR="00CC14A1">
          <w:rPr>
            <w:rFonts w:ascii="Times New Roman" w:hAnsi="Times New Roman" w:cs="Times New Roman"/>
            <w:sz w:val="24"/>
            <w:szCs w:val="24"/>
          </w:rPr>
          <w:t>four</w:t>
        </w:r>
      </w:ins>
      <w:del w:id="54" w:author="Henry Hurt" w:date="2022-04-13T04:26:00Z">
        <w:r w:rsidRPr="00DF52C4" w:rsidDel="00CC14A1">
          <w:rPr>
            <w:rFonts w:ascii="Times New Roman" w:hAnsi="Times New Roman" w:cs="Times New Roman"/>
            <w:sz w:val="24"/>
            <w:szCs w:val="24"/>
          </w:rPr>
          <w:delText>five</w:delText>
        </w:r>
      </w:del>
      <w:r w:rsidRPr="00DF52C4">
        <w:rPr>
          <w:rFonts w:ascii="Times New Roman" w:hAnsi="Times New Roman" w:cs="Times New Roman"/>
          <w:sz w:val="24"/>
          <w:szCs w:val="24"/>
        </w:rPr>
        <w:t xml:space="preserve"> different substrate mixture combinations (Table 2). Optimal substrate mixtures for most mushroom species consists of approximately 80% lignin/carbon source, 20% nitrogen-rich source, and other micronutrients such as gypsum and manure</w:t>
      </w:r>
      <w:r w:rsidRPr="00DF52C4">
        <w:rPr>
          <w:rFonts w:ascii="Times New Roman" w:hAnsi="Times New Roman" w:cs="Times New Roman"/>
          <w:b/>
          <w:bCs/>
          <w:sz w:val="24"/>
          <w:szCs w:val="24"/>
        </w:rPr>
        <w:t xml:space="preserve"> </w:t>
      </w:r>
      <w:r w:rsidRPr="00DF52C4">
        <w:rPr>
          <w:rFonts w:ascii="Times New Roman" w:eastAsia="Times New Roman" w:hAnsi="Times New Roman" w:cs="Times New Roman"/>
          <w:color w:val="000000"/>
          <w:sz w:val="24"/>
          <w:szCs w:val="24"/>
        </w:rPr>
        <w:t>(</w:t>
      </w:r>
      <w:proofErr w:type="spellStart"/>
      <w:r w:rsidRPr="00DF52C4">
        <w:rPr>
          <w:rFonts w:ascii="Times New Roman" w:eastAsia="Times New Roman" w:hAnsi="Times New Roman" w:cs="Times New Roman"/>
          <w:color w:val="000000"/>
          <w:sz w:val="24"/>
          <w:szCs w:val="24"/>
        </w:rPr>
        <w:t>Sokól</w:t>
      </w:r>
      <w:proofErr w:type="spellEnd"/>
      <w:r w:rsidRPr="00DF52C4">
        <w:rPr>
          <w:rFonts w:ascii="Times New Roman" w:eastAsia="Times New Roman" w:hAnsi="Times New Roman" w:cs="Times New Roman"/>
          <w:color w:val="000000"/>
          <w:sz w:val="24"/>
          <w:szCs w:val="24"/>
        </w:rPr>
        <w:t xml:space="preserve"> </w:t>
      </w:r>
      <w:r w:rsidRPr="00DF52C4">
        <w:rPr>
          <w:rFonts w:ascii="Times New Roman" w:eastAsia="Times New Roman" w:hAnsi="Times New Roman" w:cs="Times New Roman"/>
          <w:i/>
          <w:iCs/>
          <w:color w:val="000000"/>
          <w:sz w:val="24"/>
          <w:szCs w:val="24"/>
        </w:rPr>
        <w:t>et al.</w:t>
      </w:r>
      <w:r w:rsidRPr="00DF52C4">
        <w:rPr>
          <w:rFonts w:ascii="Times New Roman" w:eastAsia="Times New Roman" w:hAnsi="Times New Roman" w:cs="Times New Roman"/>
          <w:color w:val="000000"/>
          <w:sz w:val="24"/>
          <w:szCs w:val="24"/>
        </w:rPr>
        <w:t xml:space="preserve"> 2015, Stamets 2000, Sánchez 2004, Jang, Lee, Liu, &amp; Ju. 2009). The substrate</w:t>
      </w:r>
      <w:r w:rsidR="00964F64" w:rsidRPr="00DF52C4">
        <w:rPr>
          <w:rFonts w:ascii="Times New Roman" w:eastAsia="Times New Roman" w:hAnsi="Times New Roman" w:cs="Times New Roman"/>
          <w:color w:val="000000"/>
          <w:sz w:val="24"/>
          <w:szCs w:val="24"/>
        </w:rPr>
        <w:t xml:space="preserve"> mixtures will be </w:t>
      </w:r>
      <w:del w:id="55" w:author="Henry Hurt" w:date="2022-04-13T04:26:00Z">
        <w:r w:rsidR="00964F64" w:rsidRPr="00DF52C4" w:rsidDel="00CC14A1">
          <w:rPr>
            <w:rFonts w:ascii="Times New Roman" w:eastAsia="Times New Roman" w:hAnsi="Times New Roman" w:cs="Times New Roman"/>
            <w:color w:val="000000"/>
            <w:sz w:val="24"/>
            <w:szCs w:val="24"/>
          </w:rPr>
          <w:delText xml:space="preserve">loosely </w:delText>
        </w:r>
      </w:del>
      <w:r w:rsidRPr="00DF52C4">
        <w:rPr>
          <w:rFonts w:ascii="Times New Roman" w:eastAsia="Times New Roman" w:hAnsi="Times New Roman" w:cs="Times New Roman"/>
          <w:color w:val="000000"/>
          <w:sz w:val="24"/>
          <w:szCs w:val="24"/>
        </w:rPr>
        <w:t>based around these parameters.</w:t>
      </w:r>
    </w:p>
    <w:p w14:paraId="0D702AD2" w14:textId="13D687AF" w:rsidR="00AA6402" w:rsidRDefault="00EA5350" w:rsidP="00E43970">
      <w:pPr>
        <w:spacing w:before="100" w:beforeAutospacing="1" w:after="0" w:line="240" w:lineRule="auto"/>
        <w:rPr>
          <w:ins w:id="56" w:author="Henry Hurt" w:date="2022-04-10T23:46:00Z"/>
          <w:rFonts w:ascii="Times New Roman" w:hAnsi="Times New Roman" w:cs="Times New Roman"/>
          <w:i/>
          <w:iCs/>
          <w:sz w:val="24"/>
          <w:szCs w:val="24"/>
        </w:rPr>
      </w:pPr>
      <w:ins w:id="57" w:author="Henry Hurt" w:date="2022-04-10T23:46:00Z">
        <w:r>
          <w:rPr>
            <w:rFonts w:ascii="Times New Roman" w:hAnsi="Times New Roman" w:cs="Times New Roman"/>
            <w:i/>
            <w:iCs/>
            <w:sz w:val="24"/>
            <w:szCs w:val="24"/>
          </w:rPr>
          <w:t>Preparation:</w:t>
        </w:r>
      </w:ins>
    </w:p>
    <w:p w14:paraId="609ED058" w14:textId="2C252BB5" w:rsidR="00E43970" w:rsidRPr="00615EE7" w:rsidRDefault="00EA5350" w:rsidP="00E43970">
      <w:pPr>
        <w:spacing w:before="100" w:beforeAutospacing="1" w:after="0" w:line="240" w:lineRule="auto"/>
        <w:rPr>
          <w:rFonts w:ascii="Times New Roman" w:hAnsi="Times New Roman" w:cs="Times New Roman"/>
          <w:sz w:val="24"/>
          <w:szCs w:val="24"/>
          <w:rPrChange w:id="58" w:author="Henry Hurt" w:date="2022-04-13T05:12:00Z">
            <w:rPr>
              <w:rFonts w:ascii="Times New Roman" w:eastAsia="Times New Roman" w:hAnsi="Times New Roman" w:cs="Times New Roman"/>
              <w:color w:val="000000"/>
              <w:sz w:val="24"/>
              <w:szCs w:val="24"/>
            </w:rPr>
          </w:rPrChange>
        </w:rPr>
      </w:pPr>
      <w:ins w:id="59" w:author="Henry Hurt" w:date="2022-04-10T23:47:00Z">
        <w:r w:rsidRPr="00615EE7">
          <w:rPr>
            <w:rFonts w:ascii="Times New Roman" w:hAnsi="Times New Roman" w:cs="Times New Roman"/>
            <w:sz w:val="24"/>
            <w:szCs w:val="24"/>
            <w:rPrChange w:id="60" w:author="Henry Hurt" w:date="2022-04-13T05:12:00Z">
              <w:rPr>
                <w:rFonts w:ascii="Times New Roman" w:hAnsi="Times New Roman" w:cs="Times New Roman"/>
                <w:sz w:val="24"/>
                <w:szCs w:val="24"/>
              </w:rPr>
            </w:rPrChange>
          </w:rPr>
          <w:t xml:space="preserve">All substrates will be dried prior to use in order to accurately measure water content. </w:t>
        </w:r>
      </w:ins>
      <w:ins w:id="61" w:author="Henry Hurt" w:date="2022-04-10T23:48:00Z">
        <w:r w:rsidRPr="00615EE7">
          <w:rPr>
            <w:rFonts w:ascii="Times New Roman" w:hAnsi="Times New Roman" w:cs="Times New Roman"/>
            <w:sz w:val="24"/>
            <w:szCs w:val="24"/>
            <w:rPrChange w:id="62" w:author="Henry Hurt" w:date="2022-04-13T05:12:00Z">
              <w:rPr>
                <w:rFonts w:ascii="Times New Roman" w:hAnsi="Times New Roman" w:cs="Times New Roman"/>
                <w:sz w:val="24"/>
                <w:szCs w:val="24"/>
              </w:rPr>
            </w:rPrChange>
          </w:rPr>
          <w:t xml:space="preserve">Straw, </w:t>
        </w:r>
      </w:ins>
      <w:ins w:id="63" w:author="Henry Hurt" w:date="2022-04-10T23:47:00Z">
        <w:r w:rsidRPr="00615EE7">
          <w:rPr>
            <w:rFonts w:ascii="Times New Roman" w:hAnsi="Times New Roman" w:cs="Times New Roman"/>
            <w:sz w:val="24"/>
            <w:szCs w:val="24"/>
            <w:rPrChange w:id="64" w:author="Henry Hurt" w:date="2022-04-13T05:12:00Z">
              <w:rPr>
                <w:rFonts w:ascii="Times New Roman" w:hAnsi="Times New Roman" w:cs="Times New Roman"/>
                <w:sz w:val="24"/>
                <w:szCs w:val="24"/>
              </w:rPr>
            </w:rPrChange>
          </w:rPr>
          <w:t xml:space="preserve">Brewer’s Spent </w:t>
        </w:r>
      </w:ins>
      <w:ins w:id="65" w:author="Henry Hurt" w:date="2022-04-10T23:48:00Z">
        <w:r w:rsidRPr="00615EE7">
          <w:rPr>
            <w:rFonts w:ascii="Times New Roman" w:hAnsi="Times New Roman" w:cs="Times New Roman"/>
            <w:sz w:val="24"/>
            <w:szCs w:val="24"/>
            <w:rPrChange w:id="66" w:author="Henry Hurt" w:date="2022-04-13T05:12:00Z">
              <w:rPr>
                <w:rFonts w:ascii="Times New Roman" w:hAnsi="Times New Roman" w:cs="Times New Roman"/>
                <w:sz w:val="24"/>
                <w:szCs w:val="24"/>
              </w:rPr>
            </w:rPrChange>
          </w:rPr>
          <w:t xml:space="preserve">Grain (BSG), and coffee grounds will all be air dried in the </w:t>
        </w:r>
      </w:ins>
      <w:ins w:id="67" w:author="Henry Hurt" w:date="2022-04-10T23:49:00Z">
        <w:r w:rsidRPr="00615EE7">
          <w:rPr>
            <w:rFonts w:ascii="Times New Roman" w:hAnsi="Times New Roman" w:cs="Times New Roman"/>
            <w:sz w:val="24"/>
            <w:szCs w:val="24"/>
            <w:rPrChange w:id="68" w:author="Henry Hurt" w:date="2022-04-13T05:12:00Z">
              <w:rPr>
                <w:rFonts w:ascii="Times New Roman" w:hAnsi="Times New Roman" w:cs="Times New Roman"/>
                <w:sz w:val="24"/>
                <w:szCs w:val="24"/>
              </w:rPr>
            </w:rPrChange>
          </w:rPr>
          <w:t>university</w:t>
        </w:r>
      </w:ins>
      <w:ins w:id="69" w:author="Henry Hurt" w:date="2022-04-10T23:48:00Z">
        <w:r w:rsidRPr="00615EE7">
          <w:rPr>
            <w:rFonts w:ascii="Times New Roman" w:hAnsi="Times New Roman" w:cs="Times New Roman"/>
            <w:sz w:val="24"/>
            <w:szCs w:val="24"/>
            <w:rPrChange w:id="70" w:author="Henry Hurt" w:date="2022-04-13T05:12:00Z">
              <w:rPr>
                <w:rFonts w:ascii="Times New Roman" w:hAnsi="Times New Roman" w:cs="Times New Roman"/>
                <w:sz w:val="24"/>
                <w:szCs w:val="24"/>
              </w:rPr>
            </w:rPrChange>
          </w:rPr>
          <w:t xml:space="preserve"> greenhouses. </w:t>
        </w:r>
      </w:ins>
      <w:ins w:id="71" w:author="Henry Hurt" w:date="2022-04-13T04:27:00Z">
        <w:r w:rsidR="00CC14A1" w:rsidRPr="00615EE7">
          <w:rPr>
            <w:rFonts w:ascii="Times New Roman" w:hAnsi="Times New Roman" w:cs="Times New Roman"/>
            <w:sz w:val="24"/>
            <w:szCs w:val="24"/>
            <w:rPrChange w:id="72" w:author="Henry Hurt" w:date="2022-04-13T05:12:00Z">
              <w:rPr>
                <w:rFonts w:ascii="Times New Roman" w:hAnsi="Times New Roman" w:cs="Times New Roman"/>
                <w:color w:val="FF0000"/>
                <w:sz w:val="24"/>
                <w:szCs w:val="24"/>
              </w:rPr>
            </w:rPrChange>
          </w:rPr>
          <w:t>The s</w:t>
        </w:r>
      </w:ins>
      <w:ins w:id="73" w:author="Henry Hurt" w:date="2022-04-10T23:49:00Z">
        <w:r w:rsidRPr="00615EE7">
          <w:rPr>
            <w:rFonts w:ascii="Times New Roman" w:hAnsi="Times New Roman" w:cs="Times New Roman"/>
            <w:sz w:val="24"/>
            <w:szCs w:val="24"/>
            <w:rPrChange w:id="74" w:author="Henry Hurt" w:date="2022-04-13T05:12:00Z">
              <w:rPr>
                <w:rFonts w:ascii="Times New Roman" w:hAnsi="Times New Roman" w:cs="Times New Roman"/>
                <w:sz w:val="24"/>
                <w:szCs w:val="24"/>
              </w:rPr>
            </w:rPrChange>
          </w:rPr>
          <w:t xml:space="preserve">awdust will be composted </w:t>
        </w:r>
      </w:ins>
      <w:ins w:id="75" w:author="Henry Hurt" w:date="2022-04-10T23:54:00Z">
        <w:r w:rsidR="00610CB7" w:rsidRPr="00615EE7">
          <w:rPr>
            <w:rFonts w:ascii="Times New Roman" w:hAnsi="Times New Roman" w:cs="Times New Roman"/>
            <w:sz w:val="24"/>
            <w:szCs w:val="24"/>
            <w:rPrChange w:id="76" w:author="Henry Hurt" w:date="2022-04-13T05:12:00Z">
              <w:rPr>
                <w:rFonts w:ascii="Times New Roman" w:hAnsi="Times New Roman" w:cs="Times New Roman"/>
                <w:sz w:val="24"/>
                <w:szCs w:val="24"/>
              </w:rPr>
            </w:rPrChange>
          </w:rPr>
          <w:t xml:space="preserve">in the WSU greenhouses </w:t>
        </w:r>
      </w:ins>
      <w:ins w:id="77" w:author="Henry Hurt" w:date="2022-04-13T04:27:00Z">
        <w:r w:rsidR="00CC14A1" w:rsidRPr="00615EE7">
          <w:rPr>
            <w:rFonts w:ascii="Times New Roman" w:hAnsi="Times New Roman" w:cs="Times New Roman"/>
            <w:sz w:val="24"/>
            <w:szCs w:val="24"/>
            <w:rPrChange w:id="78" w:author="Henry Hurt" w:date="2022-04-13T05:12:00Z">
              <w:rPr>
                <w:rFonts w:ascii="Times New Roman" w:hAnsi="Times New Roman" w:cs="Times New Roman"/>
                <w:color w:val="FF0000"/>
                <w:sz w:val="24"/>
                <w:szCs w:val="24"/>
              </w:rPr>
            </w:rPrChange>
          </w:rPr>
          <w:t xml:space="preserve">prior </w:t>
        </w:r>
      </w:ins>
      <w:ins w:id="79" w:author="Henry Hurt" w:date="2022-04-13T04:28:00Z">
        <w:r w:rsidR="00CC14A1" w:rsidRPr="00615EE7">
          <w:rPr>
            <w:rFonts w:ascii="Times New Roman" w:hAnsi="Times New Roman" w:cs="Times New Roman"/>
            <w:sz w:val="24"/>
            <w:szCs w:val="24"/>
            <w:rPrChange w:id="80" w:author="Henry Hurt" w:date="2022-04-13T05:12:00Z">
              <w:rPr>
                <w:rFonts w:ascii="Times New Roman" w:hAnsi="Times New Roman" w:cs="Times New Roman"/>
                <w:color w:val="FF0000"/>
                <w:sz w:val="24"/>
                <w:szCs w:val="24"/>
              </w:rPr>
            </w:rPrChange>
          </w:rPr>
          <w:t xml:space="preserve">to use as a substrate in </w:t>
        </w:r>
      </w:ins>
      <w:ins w:id="81" w:author="Henry Hurt" w:date="2022-04-10T23:52:00Z">
        <w:r w:rsidR="00CD3351" w:rsidRPr="00615EE7">
          <w:rPr>
            <w:rFonts w:ascii="Times New Roman" w:hAnsi="Times New Roman" w:cs="Times New Roman"/>
            <w:sz w:val="24"/>
            <w:szCs w:val="24"/>
            <w:rPrChange w:id="82" w:author="Henry Hurt" w:date="2022-04-13T05:12:00Z">
              <w:rPr>
                <w:rFonts w:ascii="Times New Roman" w:hAnsi="Times New Roman" w:cs="Times New Roman"/>
                <w:sz w:val="24"/>
                <w:szCs w:val="24"/>
              </w:rPr>
            </w:rPrChange>
          </w:rPr>
          <w:t xml:space="preserve">order to break down </w:t>
        </w:r>
      </w:ins>
      <w:ins w:id="83" w:author="Henry Hurt" w:date="2022-04-10T23:53:00Z">
        <w:r w:rsidR="00CD3351" w:rsidRPr="00615EE7">
          <w:rPr>
            <w:rFonts w:ascii="Times New Roman" w:hAnsi="Times New Roman" w:cs="Times New Roman"/>
            <w:sz w:val="24"/>
            <w:szCs w:val="24"/>
            <w:rPrChange w:id="84" w:author="Henry Hurt" w:date="2022-04-13T05:12:00Z">
              <w:rPr>
                <w:rFonts w:ascii="Times New Roman" w:hAnsi="Times New Roman" w:cs="Times New Roman"/>
                <w:sz w:val="24"/>
                <w:szCs w:val="24"/>
              </w:rPr>
            </w:rPrChange>
          </w:rPr>
          <w:t>substances</w:t>
        </w:r>
      </w:ins>
      <w:ins w:id="85" w:author="Henry Hurt" w:date="2022-04-10T23:52:00Z">
        <w:r w:rsidR="00CD3351" w:rsidRPr="00615EE7">
          <w:rPr>
            <w:rFonts w:ascii="Times New Roman" w:hAnsi="Times New Roman" w:cs="Times New Roman"/>
            <w:sz w:val="24"/>
            <w:szCs w:val="24"/>
            <w:rPrChange w:id="86" w:author="Henry Hurt" w:date="2022-04-13T05:12:00Z">
              <w:rPr>
                <w:rFonts w:ascii="Times New Roman" w:hAnsi="Times New Roman" w:cs="Times New Roman"/>
                <w:sz w:val="24"/>
                <w:szCs w:val="24"/>
              </w:rPr>
            </w:rPrChange>
          </w:rPr>
          <w:t xml:space="preserve"> that would hinder fungal growth (</w:t>
        </w:r>
        <w:proofErr w:type="spellStart"/>
        <w:r w:rsidR="00CD3351" w:rsidRPr="00615EE7">
          <w:rPr>
            <w:rFonts w:ascii="Times New Roman" w:hAnsi="Times New Roman" w:cs="Times New Roman"/>
            <w:sz w:val="24"/>
            <w:szCs w:val="24"/>
            <w:rPrChange w:id="87" w:author="Henry Hurt" w:date="2022-04-13T05:12:00Z">
              <w:rPr>
                <w:rFonts w:ascii="Times New Roman" w:hAnsi="Times New Roman" w:cs="Times New Roman"/>
                <w:sz w:val="24"/>
                <w:szCs w:val="24"/>
              </w:rPr>
            </w:rPrChange>
          </w:rPr>
          <w:t>Oseni</w:t>
        </w:r>
        <w:proofErr w:type="spellEnd"/>
        <w:r w:rsidR="00CD3351" w:rsidRPr="00615EE7">
          <w:rPr>
            <w:rFonts w:ascii="Times New Roman" w:hAnsi="Times New Roman" w:cs="Times New Roman"/>
            <w:sz w:val="24"/>
            <w:szCs w:val="24"/>
            <w:rPrChange w:id="88" w:author="Henry Hurt" w:date="2022-04-13T05:12:00Z">
              <w:rPr>
                <w:rFonts w:ascii="Times New Roman" w:hAnsi="Times New Roman" w:cs="Times New Roman"/>
                <w:sz w:val="24"/>
                <w:szCs w:val="24"/>
              </w:rPr>
            </w:rPrChange>
          </w:rPr>
          <w:t xml:space="preserve"> </w:t>
        </w:r>
      </w:ins>
      <w:ins w:id="89" w:author="Henry Hurt" w:date="2022-04-10T23:53:00Z">
        <w:r w:rsidR="00CD3351" w:rsidRPr="00615EE7">
          <w:rPr>
            <w:rFonts w:ascii="Times New Roman" w:hAnsi="Times New Roman" w:cs="Times New Roman"/>
            <w:i/>
            <w:iCs/>
            <w:sz w:val="24"/>
            <w:szCs w:val="24"/>
            <w:rPrChange w:id="90" w:author="Henry Hurt" w:date="2022-04-13T05:12:00Z">
              <w:rPr>
                <w:rFonts w:ascii="Times New Roman" w:hAnsi="Times New Roman" w:cs="Times New Roman"/>
                <w:i/>
                <w:iCs/>
                <w:sz w:val="24"/>
                <w:szCs w:val="24"/>
              </w:rPr>
            </w:rPrChange>
          </w:rPr>
          <w:t>et al.</w:t>
        </w:r>
        <w:r w:rsidR="00CD3351" w:rsidRPr="00615EE7">
          <w:rPr>
            <w:rFonts w:ascii="Times New Roman" w:hAnsi="Times New Roman" w:cs="Times New Roman"/>
            <w:sz w:val="24"/>
            <w:szCs w:val="24"/>
            <w:rPrChange w:id="91" w:author="Henry Hurt" w:date="2022-04-13T05:12:00Z">
              <w:rPr>
                <w:rFonts w:ascii="Times New Roman" w:hAnsi="Times New Roman" w:cs="Times New Roman"/>
                <w:sz w:val="24"/>
                <w:szCs w:val="24"/>
              </w:rPr>
            </w:rPrChange>
          </w:rPr>
          <w:t xml:space="preserve"> 2012). The sawdust will be placed in p</w:t>
        </w:r>
        <w:r w:rsidR="00610CB7" w:rsidRPr="00615EE7">
          <w:rPr>
            <w:rFonts w:ascii="Times New Roman" w:hAnsi="Times New Roman" w:cs="Times New Roman"/>
            <w:sz w:val="24"/>
            <w:szCs w:val="24"/>
            <w:rPrChange w:id="92" w:author="Henry Hurt" w:date="2022-04-13T05:12:00Z">
              <w:rPr>
                <w:rFonts w:ascii="Times New Roman" w:hAnsi="Times New Roman" w:cs="Times New Roman"/>
                <w:sz w:val="24"/>
                <w:szCs w:val="24"/>
              </w:rPr>
            </w:rPrChange>
          </w:rPr>
          <w:t xml:space="preserve">lastic bins </w:t>
        </w:r>
      </w:ins>
      <w:ins w:id="93" w:author="Henry Hurt" w:date="2022-04-13T04:28:00Z">
        <w:r w:rsidR="00CC14A1" w:rsidRPr="00615EE7">
          <w:rPr>
            <w:rFonts w:ascii="Times New Roman" w:hAnsi="Times New Roman" w:cs="Times New Roman"/>
            <w:sz w:val="24"/>
            <w:szCs w:val="24"/>
            <w:rPrChange w:id="94" w:author="Henry Hurt" w:date="2022-04-13T05:12:00Z">
              <w:rPr>
                <w:rFonts w:ascii="Times New Roman" w:hAnsi="Times New Roman" w:cs="Times New Roman"/>
                <w:color w:val="FF0000"/>
                <w:sz w:val="24"/>
                <w:szCs w:val="24"/>
              </w:rPr>
            </w:rPrChange>
          </w:rPr>
          <w:t>measuring</w:t>
        </w:r>
      </w:ins>
      <w:ins w:id="95" w:author="Henry Hurt" w:date="2022-04-10T23:54:00Z">
        <w:r w:rsidR="00610CB7" w:rsidRPr="00615EE7">
          <w:rPr>
            <w:rFonts w:ascii="Times New Roman" w:hAnsi="Times New Roman" w:cs="Times New Roman"/>
            <w:sz w:val="24"/>
            <w:szCs w:val="24"/>
            <w:rPrChange w:id="96" w:author="Henry Hurt" w:date="2022-04-13T05:12:00Z">
              <w:rPr>
                <w:rFonts w:ascii="Times New Roman" w:hAnsi="Times New Roman" w:cs="Times New Roman"/>
                <w:sz w:val="24"/>
                <w:szCs w:val="24"/>
              </w:rPr>
            </w:rPrChange>
          </w:rPr>
          <w:t xml:space="preserve"> 3 x 4 x 1</w:t>
        </w:r>
      </w:ins>
      <w:ins w:id="97" w:author="Henry Hurt" w:date="2022-04-10T23:55:00Z">
        <w:r w:rsidR="00610CB7" w:rsidRPr="00615EE7">
          <w:rPr>
            <w:rFonts w:ascii="Times New Roman" w:hAnsi="Times New Roman" w:cs="Times New Roman"/>
            <w:sz w:val="24"/>
            <w:szCs w:val="24"/>
            <w:rPrChange w:id="98" w:author="Henry Hurt" w:date="2022-04-13T05:12:00Z">
              <w:rPr>
                <w:rFonts w:ascii="Times New Roman" w:hAnsi="Times New Roman" w:cs="Times New Roman"/>
                <w:sz w:val="24"/>
                <w:szCs w:val="24"/>
              </w:rPr>
            </w:rPrChange>
          </w:rPr>
          <w:t xml:space="preserve"> feet</w:t>
        </w:r>
      </w:ins>
      <w:ins w:id="99" w:author="Henry Hurt" w:date="2022-04-10T23:54:00Z">
        <w:r w:rsidR="00610CB7" w:rsidRPr="00615EE7">
          <w:rPr>
            <w:rFonts w:ascii="Times New Roman" w:hAnsi="Times New Roman" w:cs="Times New Roman"/>
            <w:sz w:val="24"/>
            <w:szCs w:val="24"/>
            <w:rPrChange w:id="100" w:author="Henry Hurt" w:date="2022-04-13T05:12:00Z">
              <w:rPr>
                <w:rFonts w:ascii="Times New Roman" w:hAnsi="Times New Roman" w:cs="Times New Roman"/>
                <w:sz w:val="24"/>
                <w:szCs w:val="24"/>
              </w:rPr>
            </w:rPrChange>
          </w:rPr>
          <w:t xml:space="preserve">, </w:t>
        </w:r>
      </w:ins>
      <w:ins w:id="101" w:author="Henry Hurt" w:date="2022-04-10T23:56:00Z">
        <w:r w:rsidR="00610CB7" w:rsidRPr="00615EE7">
          <w:rPr>
            <w:rFonts w:ascii="Times New Roman" w:hAnsi="Times New Roman" w:cs="Times New Roman"/>
            <w:sz w:val="24"/>
            <w:szCs w:val="24"/>
            <w:rPrChange w:id="102" w:author="Henry Hurt" w:date="2022-04-13T05:12:00Z">
              <w:rPr>
                <w:rFonts w:ascii="Times New Roman" w:hAnsi="Times New Roman" w:cs="Times New Roman"/>
                <w:sz w:val="24"/>
                <w:szCs w:val="24"/>
              </w:rPr>
            </w:rPrChange>
          </w:rPr>
          <w:t>watered</w:t>
        </w:r>
      </w:ins>
      <w:ins w:id="103" w:author="Henry Hurt" w:date="2022-04-10T23:55:00Z">
        <w:r w:rsidR="00610CB7" w:rsidRPr="00615EE7">
          <w:rPr>
            <w:rFonts w:ascii="Times New Roman" w:hAnsi="Times New Roman" w:cs="Times New Roman"/>
            <w:sz w:val="24"/>
            <w:szCs w:val="24"/>
            <w:rPrChange w:id="104" w:author="Henry Hurt" w:date="2022-04-13T05:12:00Z">
              <w:rPr>
                <w:rFonts w:ascii="Times New Roman" w:hAnsi="Times New Roman" w:cs="Times New Roman"/>
                <w:sz w:val="24"/>
                <w:szCs w:val="24"/>
              </w:rPr>
            </w:rPrChange>
          </w:rPr>
          <w:t xml:space="preserve"> to approximately 70% </w:t>
        </w:r>
        <w:r w:rsidR="00610CB7" w:rsidRPr="00615EE7">
          <w:rPr>
            <w:rFonts w:ascii="Times New Roman" w:hAnsi="Times New Roman" w:cs="Times New Roman"/>
            <w:sz w:val="24"/>
            <w:szCs w:val="24"/>
            <w:rPrChange w:id="105" w:author="Henry Hurt" w:date="2022-04-13T05:12:00Z">
              <w:rPr>
                <w:rFonts w:ascii="Times New Roman" w:hAnsi="Times New Roman" w:cs="Times New Roman"/>
                <w:sz w:val="24"/>
                <w:szCs w:val="24"/>
              </w:rPr>
            </w:rPrChange>
          </w:rPr>
          <w:lastRenderedPageBreak/>
          <w:t>moisture,</w:t>
        </w:r>
      </w:ins>
      <w:ins w:id="106" w:author="Henry Hurt" w:date="2022-04-10T23:54:00Z">
        <w:r w:rsidR="00610CB7" w:rsidRPr="00615EE7">
          <w:rPr>
            <w:rFonts w:ascii="Times New Roman" w:hAnsi="Times New Roman" w:cs="Times New Roman"/>
            <w:sz w:val="24"/>
            <w:szCs w:val="24"/>
            <w:rPrChange w:id="107" w:author="Henry Hurt" w:date="2022-04-13T05:12:00Z">
              <w:rPr>
                <w:rFonts w:ascii="Times New Roman" w:hAnsi="Times New Roman" w:cs="Times New Roman"/>
                <w:sz w:val="24"/>
                <w:szCs w:val="24"/>
              </w:rPr>
            </w:rPrChange>
          </w:rPr>
          <w:t xml:space="preserve"> and covered in black </w:t>
        </w:r>
      </w:ins>
      <w:ins w:id="108" w:author="Henry Hurt" w:date="2022-04-10T23:56:00Z">
        <w:r w:rsidR="000135D5" w:rsidRPr="00615EE7">
          <w:rPr>
            <w:rFonts w:ascii="Times New Roman" w:hAnsi="Times New Roman" w:cs="Times New Roman"/>
            <w:sz w:val="24"/>
            <w:szCs w:val="24"/>
            <w:rPrChange w:id="109" w:author="Henry Hurt" w:date="2022-04-13T05:12:00Z">
              <w:rPr>
                <w:rFonts w:ascii="Times New Roman" w:hAnsi="Times New Roman" w:cs="Times New Roman"/>
                <w:sz w:val="24"/>
                <w:szCs w:val="24"/>
              </w:rPr>
            </w:rPrChange>
          </w:rPr>
          <w:t>plastic.</w:t>
        </w:r>
      </w:ins>
      <w:ins w:id="110" w:author="Henry Hurt" w:date="2022-04-13T04:29:00Z">
        <w:r w:rsidR="00CC14A1" w:rsidRPr="00615EE7">
          <w:rPr>
            <w:rFonts w:ascii="Times New Roman" w:hAnsi="Times New Roman" w:cs="Times New Roman"/>
            <w:sz w:val="24"/>
            <w:szCs w:val="24"/>
            <w:rPrChange w:id="111" w:author="Henry Hurt" w:date="2022-04-13T05:12:00Z">
              <w:rPr>
                <w:rFonts w:ascii="Times New Roman" w:hAnsi="Times New Roman" w:cs="Times New Roman"/>
                <w:color w:val="FF0000"/>
                <w:sz w:val="24"/>
                <w:szCs w:val="24"/>
              </w:rPr>
            </w:rPrChange>
          </w:rPr>
          <w:t xml:space="preserve"> The sawdust will be allowed to compost for approximately a month and turned</w:t>
        </w:r>
      </w:ins>
      <w:ins w:id="112" w:author="Henry Hurt" w:date="2022-04-10T23:56:00Z">
        <w:r w:rsidR="000135D5" w:rsidRPr="00615EE7">
          <w:rPr>
            <w:rFonts w:ascii="Times New Roman" w:hAnsi="Times New Roman" w:cs="Times New Roman"/>
            <w:sz w:val="24"/>
            <w:szCs w:val="24"/>
            <w:rPrChange w:id="113" w:author="Henry Hurt" w:date="2022-04-13T05:12:00Z">
              <w:rPr>
                <w:rFonts w:ascii="Times New Roman" w:hAnsi="Times New Roman" w:cs="Times New Roman"/>
                <w:sz w:val="24"/>
                <w:szCs w:val="24"/>
              </w:rPr>
            </w:rPrChange>
          </w:rPr>
          <w:t xml:space="preserve"> once a week</w:t>
        </w:r>
      </w:ins>
      <w:ins w:id="114" w:author="Henry Hurt" w:date="2022-04-10T23:57:00Z">
        <w:r w:rsidR="000135D5" w:rsidRPr="00615EE7">
          <w:rPr>
            <w:rFonts w:ascii="Times New Roman" w:hAnsi="Times New Roman" w:cs="Times New Roman"/>
            <w:sz w:val="24"/>
            <w:szCs w:val="24"/>
            <w:rPrChange w:id="115" w:author="Henry Hurt" w:date="2022-04-13T05:12:00Z">
              <w:rPr>
                <w:rFonts w:ascii="Times New Roman" w:hAnsi="Times New Roman" w:cs="Times New Roman"/>
                <w:sz w:val="24"/>
                <w:szCs w:val="24"/>
              </w:rPr>
            </w:rPrChange>
          </w:rPr>
          <w:t xml:space="preserve">. At the end of a month, it will be ready to use as a mushroom substrate. </w:t>
        </w:r>
      </w:ins>
      <w:ins w:id="116" w:author="Henry Hurt" w:date="2022-04-10T23:56:00Z">
        <w:r w:rsidR="00610CB7" w:rsidRPr="00615EE7">
          <w:rPr>
            <w:rFonts w:ascii="Times New Roman" w:hAnsi="Times New Roman" w:cs="Times New Roman"/>
            <w:sz w:val="24"/>
            <w:szCs w:val="24"/>
            <w:rPrChange w:id="117" w:author="Henry Hurt" w:date="2022-04-13T05:12:00Z">
              <w:rPr>
                <w:rFonts w:ascii="Times New Roman" w:hAnsi="Times New Roman" w:cs="Times New Roman"/>
                <w:sz w:val="24"/>
                <w:szCs w:val="24"/>
              </w:rPr>
            </w:rPrChange>
          </w:rPr>
          <w:t xml:space="preserve"> </w:t>
        </w:r>
      </w:ins>
      <w:del w:id="118" w:author="Henry Hurt" w:date="2022-04-13T04:29:00Z">
        <w:r w:rsidR="002D46F2" w:rsidRPr="00615EE7" w:rsidDel="00CC14A1">
          <w:rPr>
            <w:rFonts w:ascii="Times New Roman" w:eastAsia="Times New Roman" w:hAnsi="Times New Roman" w:cs="Times New Roman"/>
            <w:sz w:val="24"/>
            <w:szCs w:val="24"/>
            <w:rPrChange w:id="119" w:author="Henry Hurt" w:date="2022-04-13T05:12:00Z">
              <w:rPr>
                <w:rFonts w:ascii="Times New Roman" w:eastAsia="Times New Roman" w:hAnsi="Times New Roman" w:cs="Times New Roman"/>
                <w:color w:val="000000"/>
                <w:sz w:val="24"/>
                <w:szCs w:val="24"/>
              </w:rPr>
            </w:rPrChange>
          </w:rPr>
          <w:delText xml:space="preserve"> </w:delText>
        </w:r>
      </w:del>
      <w:bookmarkStart w:id="120" w:name="_Hlk96004729"/>
    </w:p>
    <w:p w14:paraId="0237C539" w14:textId="216AC0DE" w:rsidR="00363AC1" w:rsidRDefault="00996591" w:rsidP="00E43970">
      <w:pPr>
        <w:spacing w:before="100" w:beforeAutospacing="1" w:after="0" w:line="240" w:lineRule="auto"/>
        <w:rPr>
          <w:ins w:id="121" w:author="Henry Hurt" w:date="2022-03-13T18:33:00Z"/>
          <w:rFonts w:ascii="Times New Roman" w:eastAsia="Times New Roman" w:hAnsi="Times New Roman" w:cs="Times New Roman"/>
          <w:i/>
          <w:iCs/>
          <w:color w:val="1D1C1D"/>
          <w:sz w:val="24"/>
          <w:szCs w:val="24"/>
        </w:rPr>
      </w:pPr>
      <w:commentRangeStart w:id="122"/>
      <w:commentRangeStart w:id="123"/>
      <w:r w:rsidRPr="00DF52C4">
        <w:rPr>
          <w:rFonts w:ascii="Times New Roman" w:eastAsia="Times New Roman" w:hAnsi="Times New Roman" w:cs="Times New Roman"/>
          <w:b/>
          <w:bCs/>
          <w:i/>
          <w:iCs/>
          <w:sz w:val="24"/>
          <w:szCs w:val="24"/>
        </w:rPr>
        <w:t>Experimental Design:</w:t>
      </w:r>
      <w:commentRangeEnd w:id="122"/>
      <w:r w:rsidR="009874CC" w:rsidRPr="00DF52C4">
        <w:rPr>
          <w:rStyle w:val="CommentReference"/>
          <w:rFonts w:ascii="Times New Roman" w:hAnsi="Times New Roman" w:cs="Times New Roman"/>
          <w:i/>
          <w:iCs/>
          <w:sz w:val="24"/>
          <w:szCs w:val="24"/>
        </w:rPr>
        <w:commentReference w:id="122"/>
      </w:r>
      <w:commentRangeEnd w:id="123"/>
      <w:r w:rsidR="00604018">
        <w:rPr>
          <w:rStyle w:val="CommentReference"/>
        </w:rPr>
        <w:commentReference w:id="123"/>
      </w:r>
      <w:r w:rsidR="00584112" w:rsidRPr="00DF52C4">
        <w:rPr>
          <w:rFonts w:ascii="Times New Roman" w:eastAsia="Times New Roman" w:hAnsi="Times New Roman" w:cs="Times New Roman"/>
          <w:i/>
          <w:iCs/>
          <w:color w:val="1D1C1D"/>
          <w:sz w:val="24"/>
          <w:szCs w:val="24"/>
        </w:rPr>
        <w:tab/>
      </w:r>
    </w:p>
    <w:p w14:paraId="1775BC06" w14:textId="50B0A197" w:rsidR="00604018" w:rsidRPr="00DF52C4" w:rsidDel="00604018" w:rsidRDefault="00604018" w:rsidP="00E43970">
      <w:pPr>
        <w:spacing w:before="100" w:beforeAutospacing="1" w:after="0" w:line="240" w:lineRule="auto"/>
        <w:rPr>
          <w:del w:id="124" w:author="Henry Hurt" w:date="2022-03-13T18:34:00Z"/>
          <w:rFonts w:ascii="Times New Roman" w:eastAsia="Times New Roman" w:hAnsi="Times New Roman" w:cs="Times New Roman"/>
          <w:color w:val="000000"/>
          <w:sz w:val="24"/>
          <w:szCs w:val="24"/>
        </w:rPr>
      </w:pPr>
      <w:ins w:id="125" w:author="Henry Hurt" w:date="2022-03-13T18:33:00Z">
        <w:r w:rsidRPr="00DF52C4">
          <w:rPr>
            <w:rFonts w:ascii="Times New Roman" w:eastAsia="Times New Roman" w:hAnsi="Times New Roman" w:cs="Times New Roman"/>
            <w:color w:val="1D1C1D"/>
            <w:sz w:val="24"/>
            <w:szCs w:val="24"/>
          </w:rPr>
          <w:t xml:space="preserve">The design structure will take the form of a complete randomized </w:t>
        </w:r>
        <w:r>
          <w:rPr>
            <w:rFonts w:ascii="Times New Roman" w:eastAsia="Times New Roman" w:hAnsi="Times New Roman" w:cs="Times New Roman"/>
            <w:color w:val="1D1C1D"/>
            <w:sz w:val="24"/>
            <w:szCs w:val="24"/>
          </w:rPr>
          <w:t xml:space="preserve">design (CRD) using </w:t>
        </w:r>
      </w:ins>
      <w:ins w:id="126" w:author="Henry Hurt" w:date="2022-03-13T18:34:00Z">
        <w:r>
          <w:rPr>
            <w:rFonts w:ascii="Times New Roman" w:eastAsia="Times New Roman" w:hAnsi="Times New Roman" w:cs="Times New Roman"/>
            <w:color w:val="1D1C1D"/>
            <w:sz w:val="24"/>
            <w:szCs w:val="24"/>
          </w:rPr>
          <w:t>a</w:t>
        </w:r>
      </w:ins>
      <w:ins w:id="127" w:author="Henry Hurt" w:date="2022-04-13T05:12:00Z">
        <w:r w:rsidR="00615EE7">
          <w:rPr>
            <w:rFonts w:ascii="Times New Roman" w:eastAsia="Times New Roman" w:hAnsi="Times New Roman" w:cs="Times New Roman"/>
            <w:color w:val="1D1C1D"/>
            <w:sz w:val="24"/>
            <w:szCs w:val="24"/>
          </w:rPr>
          <w:t xml:space="preserve"> nine</w:t>
        </w:r>
      </w:ins>
    </w:p>
    <w:p w14:paraId="0380CF25" w14:textId="3D8DF326" w:rsidR="008B3A30" w:rsidRPr="00DF52C4" w:rsidRDefault="00363AC1" w:rsidP="00DF52C4">
      <w:pPr>
        <w:spacing w:before="100" w:beforeAutospacing="1" w:after="0" w:line="240" w:lineRule="auto"/>
        <w:rPr>
          <w:rFonts w:ascii="Times New Roman" w:eastAsia="Times New Roman" w:hAnsi="Times New Roman" w:cs="Times New Roman"/>
          <w:color w:val="1D1C1D"/>
          <w:sz w:val="24"/>
          <w:szCs w:val="24"/>
        </w:rPr>
      </w:pPr>
      <w:del w:id="128" w:author="Henry Hurt" w:date="2022-03-13T18:34:00Z">
        <w:r w:rsidRPr="00DF52C4" w:rsidDel="00604018">
          <w:rPr>
            <w:rFonts w:ascii="Times New Roman" w:eastAsia="Times New Roman" w:hAnsi="Times New Roman" w:cs="Times New Roman"/>
            <w:color w:val="1D1C1D"/>
            <w:sz w:val="24"/>
            <w:szCs w:val="24"/>
          </w:rPr>
          <w:delText xml:space="preserve">The treatment structure will </w:delText>
        </w:r>
        <w:r w:rsidR="002246E8" w:rsidRPr="00DF52C4" w:rsidDel="00604018">
          <w:rPr>
            <w:rFonts w:ascii="Times New Roman" w:eastAsia="Times New Roman" w:hAnsi="Times New Roman" w:cs="Times New Roman"/>
            <w:color w:val="1D1C1D"/>
            <w:sz w:val="24"/>
            <w:szCs w:val="24"/>
          </w:rPr>
          <w:delText>consist of</w:delText>
        </w:r>
        <w:r w:rsidRPr="00DF52C4" w:rsidDel="00604018">
          <w:rPr>
            <w:rFonts w:ascii="Times New Roman" w:eastAsia="Times New Roman" w:hAnsi="Times New Roman" w:cs="Times New Roman"/>
            <w:color w:val="1D1C1D"/>
            <w:sz w:val="24"/>
            <w:szCs w:val="24"/>
          </w:rPr>
          <w:delText xml:space="preserve"> an </w:delText>
        </w:r>
      </w:del>
      <w:del w:id="129" w:author="Henry Hurt" w:date="2022-04-13T05:12:00Z">
        <w:r w:rsidRPr="00DF52C4" w:rsidDel="00615EE7">
          <w:rPr>
            <w:rFonts w:ascii="Times New Roman" w:eastAsia="Times New Roman" w:hAnsi="Times New Roman" w:cs="Times New Roman"/>
            <w:color w:val="1D1C1D"/>
            <w:sz w:val="24"/>
            <w:szCs w:val="24"/>
          </w:rPr>
          <w:delText>eight</w:delText>
        </w:r>
      </w:del>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by</w:t>
      </w:r>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 xml:space="preserve">five factorial design with ten replicates. The two factors will consist of species (Table 1) with </w:t>
      </w:r>
      <w:ins w:id="130" w:author="Henry Hurt" w:date="2022-04-13T05:13:00Z">
        <w:r w:rsidR="00615EE7">
          <w:rPr>
            <w:rFonts w:ascii="Times New Roman" w:eastAsia="Times New Roman" w:hAnsi="Times New Roman" w:cs="Times New Roman"/>
            <w:color w:val="1D1C1D"/>
            <w:sz w:val="24"/>
            <w:szCs w:val="24"/>
          </w:rPr>
          <w:t>nine</w:t>
        </w:r>
      </w:ins>
      <w:del w:id="131" w:author="Henry Hurt" w:date="2022-04-13T05:13:00Z">
        <w:r w:rsidRPr="00DF52C4" w:rsidDel="00615EE7">
          <w:rPr>
            <w:rFonts w:ascii="Times New Roman" w:eastAsia="Times New Roman" w:hAnsi="Times New Roman" w:cs="Times New Roman"/>
            <w:color w:val="1D1C1D"/>
            <w:sz w:val="24"/>
            <w:szCs w:val="24"/>
          </w:rPr>
          <w:delText>eight</w:delText>
        </w:r>
      </w:del>
      <w:r w:rsidRPr="00DF52C4">
        <w:rPr>
          <w:rFonts w:ascii="Times New Roman" w:eastAsia="Times New Roman" w:hAnsi="Times New Roman" w:cs="Times New Roman"/>
          <w:color w:val="1D1C1D"/>
          <w:sz w:val="24"/>
          <w:szCs w:val="24"/>
        </w:rPr>
        <w:t xml:space="preserve"> </w:t>
      </w:r>
      <w:r w:rsidR="003C1534" w:rsidRPr="00DF52C4">
        <w:rPr>
          <w:rFonts w:ascii="Times New Roman" w:eastAsia="Times New Roman" w:hAnsi="Times New Roman" w:cs="Times New Roman"/>
          <w:color w:val="1D1C1D"/>
          <w:sz w:val="24"/>
          <w:szCs w:val="24"/>
        </w:rPr>
        <w:t>levels</w:t>
      </w:r>
      <w:r w:rsidRPr="00DF52C4">
        <w:rPr>
          <w:rFonts w:ascii="Times New Roman" w:eastAsia="Times New Roman" w:hAnsi="Times New Roman" w:cs="Times New Roman"/>
          <w:color w:val="1D1C1D"/>
          <w:sz w:val="24"/>
          <w:szCs w:val="24"/>
        </w:rPr>
        <w:t xml:space="preserve"> and substrate mixture (Table 2) with five</w:t>
      </w:r>
      <w:r w:rsidR="003C1534" w:rsidRPr="00DF52C4">
        <w:rPr>
          <w:rFonts w:ascii="Times New Roman" w:eastAsia="Times New Roman" w:hAnsi="Times New Roman" w:cs="Times New Roman"/>
          <w:color w:val="1D1C1D"/>
          <w:sz w:val="24"/>
          <w:szCs w:val="24"/>
        </w:rPr>
        <w:t xml:space="preserve"> levels</w:t>
      </w:r>
      <w:r w:rsidRPr="00DF52C4">
        <w:rPr>
          <w:rFonts w:ascii="Times New Roman" w:eastAsia="Times New Roman" w:hAnsi="Times New Roman" w:cs="Times New Roman"/>
          <w:color w:val="1D1C1D"/>
          <w:sz w:val="24"/>
          <w:szCs w:val="24"/>
        </w:rPr>
        <w:t xml:space="preserve">. </w:t>
      </w:r>
      <w:r w:rsidR="00032FDF" w:rsidRPr="00DF52C4">
        <w:rPr>
          <w:rFonts w:ascii="Times New Roman" w:eastAsia="Times New Roman" w:hAnsi="Times New Roman" w:cs="Times New Roman"/>
          <w:color w:val="1D1C1D"/>
          <w:sz w:val="24"/>
          <w:szCs w:val="24"/>
        </w:rPr>
        <w:t xml:space="preserve">A </w:t>
      </w:r>
      <w:r w:rsidRPr="00DF52C4">
        <w:rPr>
          <w:rFonts w:ascii="Times New Roman" w:eastAsia="Times New Roman" w:hAnsi="Times New Roman" w:cs="Times New Roman"/>
          <w:color w:val="1D1C1D"/>
          <w:sz w:val="24"/>
          <w:szCs w:val="24"/>
        </w:rPr>
        <w:t xml:space="preserve">control substrate mixture consisting of commercial mushroom substrate obtained from </w:t>
      </w:r>
      <w:r w:rsidRPr="00DF52C4">
        <w:rPr>
          <w:rFonts w:ascii="Times New Roman" w:eastAsia="Times New Roman" w:hAnsi="Times New Roman" w:cs="Times New Roman"/>
          <w:color w:val="FF0000"/>
          <w:sz w:val="24"/>
          <w:szCs w:val="24"/>
        </w:rPr>
        <w:t xml:space="preserve">(X) </w:t>
      </w:r>
      <w:r w:rsidRPr="00DF52C4">
        <w:rPr>
          <w:rFonts w:ascii="Times New Roman" w:eastAsia="Times New Roman" w:hAnsi="Times New Roman" w:cs="Times New Roman"/>
          <w:sz w:val="24"/>
          <w:szCs w:val="24"/>
        </w:rPr>
        <w:t>will be used. There will be no</w:t>
      </w:r>
      <w:r w:rsidR="002E155F" w:rsidRPr="00DF52C4">
        <w:rPr>
          <w:rFonts w:ascii="Times New Roman" w:eastAsia="Times New Roman" w:hAnsi="Times New Roman" w:cs="Times New Roman"/>
          <w:sz w:val="24"/>
          <w:szCs w:val="24"/>
        </w:rPr>
        <w:t xml:space="preserve"> negative</w:t>
      </w:r>
      <w:r w:rsidRPr="00DF52C4">
        <w:rPr>
          <w:rFonts w:ascii="Times New Roman" w:eastAsia="Times New Roman" w:hAnsi="Times New Roman" w:cs="Times New Roman"/>
          <w:sz w:val="24"/>
          <w:szCs w:val="24"/>
        </w:rPr>
        <w:t xml:space="preserve"> control for </w:t>
      </w:r>
      <w:r w:rsidR="00CE6E4B" w:rsidRPr="00DF52C4">
        <w:rPr>
          <w:rFonts w:ascii="Times New Roman" w:eastAsia="Times New Roman" w:hAnsi="Times New Roman" w:cs="Times New Roman"/>
          <w:sz w:val="24"/>
          <w:szCs w:val="24"/>
        </w:rPr>
        <w:t>species</w:t>
      </w:r>
      <w:r w:rsidR="00870FA6" w:rsidRPr="00DF52C4">
        <w:rPr>
          <w:rFonts w:ascii="Times New Roman" w:eastAsia="Times New Roman" w:hAnsi="Times New Roman" w:cs="Times New Roman"/>
          <w:sz w:val="24"/>
          <w:szCs w:val="24"/>
        </w:rPr>
        <w:t xml:space="preserve">. </w:t>
      </w:r>
      <w:del w:id="132" w:author="Henry Hurt" w:date="2022-03-13T18:33:00Z">
        <w:r w:rsidRPr="00DF52C4" w:rsidDel="00604018">
          <w:rPr>
            <w:rFonts w:ascii="Times New Roman" w:eastAsia="Times New Roman" w:hAnsi="Times New Roman" w:cs="Times New Roman"/>
            <w:color w:val="1D1C1D"/>
            <w:sz w:val="24"/>
            <w:szCs w:val="24"/>
          </w:rPr>
          <w:delText xml:space="preserve">The design structure will take the form of a </w:delText>
        </w:r>
        <w:commentRangeStart w:id="133"/>
        <w:r w:rsidRPr="00DF52C4" w:rsidDel="00604018">
          <w:rPr>
            <w:rFonts w:ascii="Times New Roman" w:eastAsia="Times New Roman" w:hAnsi="Times New Roman" w:cs="Times New Roman"/>
            <w:color w:val="1D1C1D"/>
            <w:sz w:val="24"/>
            <w:szCs w:val="24"/>
          </w:rPr>
          <w:delText>complete randomized</w:delText>
        </w:r>
        <w:r w:rsidR="002246E8" w:rsidRPr="00DF52C4" w:rsidDel="00604018">
          <w:rPr>
            <w:rFonts w:ascii="Times New Roman" w:eastAsia="Times New Roman" w:hAnsi="Times New Roman" w:cs="Times New Roman"/>
            <w:color w:val="1D1C1D"/>
            <w:sz w:val="24"/>
            <w:szCs w:val="24"/>
          </w:rPr>
          <w:delText xml:space="preserve"> </w:delText>
        </w:r>
      </w:del>
      <w:del w:id="134" w:author="Henry Hurt" w:date="2022-03-13T18:32:00Z">
        <w:r w:rsidR="002246E8" w:rsidRPr="00DF52C4" w:rsidDel="00604018">
          <w:rPr>
            <w:rFonts w:ascii="Times New Roman" w:eastAsia="Times New Roman" w:hAnsi="Times New Roman" w:cs="Times New Roman"/>
            <w:color w:val="1D1C1D"/>
            <w:sz w:val="24"/>
            <w:szCs w:val="24"/>
          </w:rPr>
          <w:delText>blocked</w:delText>
        </w:r>
        <w:r w:rsidRPr="00DF52C4" w:rsidDel="00604018">
          <w:rPr>
            <w:rFonts w:ascii="Times New Roman" w:eastAsia="Times New Roman" w:hAnsi="Times New Roman" w:cs="Times New Roman"/>
            <w:color w:val="1D1C1D"/>
            <w:sz w:val="24"/>
            <w:szCs w:val="24"/>
          </w:rPr>
          <w:delText xml:space="preserve"> design </w:delText>
        </w:r>
        <w:commentRangeEnd w:id="133"/>
        <w:r w:rsidR="00D26204" w:rsidDel="00604018">
          <w:rPr>
            <w:rStyle w:val="CommentReference"/>
          </w:rPr>
          <w:commentReference w:id="133"/>
        </w:r>
        <w:r w:rsidRPr="00DF52C4" w:rsidDel="00604018">
          <w:rPr>
            <w:rFonts w:ascii="Times New Roman" w:eastAsia="Times New Roman" w:hAnsi="Times New Roman" w:cs="Times New Roman"/>
            <w:color w:val="1D1C1D"/>
            <w:sz w:val="24"/>
            <w:szCs w:val="24"/>
          </w:rPr>
          <w:delText>(CR</w:delText>
        </w:r>
        <w:r w:rsidR="002246E8" w:rsidRPr="00DF52C4" w:rsidDel="00604018">
          <w:rPr>
            <w:rFonts w:ascii="Times New Roman" w:eastAsia="Times New Roman" w:hAnsi="Times New Roman" w:cs="Times New Roman"/>
            <w:color w:val="1D1C1D"/>
            <w:sz w:val="24"/>
            <w:szCs w:val="24"/>
          </w:rPr>
          <w:delText>B</w:delText>
        </w:r>
        <w:r w:rsidRPr="00DF52C4" w:rsidDel="00604018">
          <w:rPr>
            <w:rFonts w:ascii="Times New Roman" w:eastAsia="Times New Roman" w:hAnsi="Times New Roman" w:cs="Times New Roman"/>
            <w:color w:val="1D1C1D"/>
            <w:sz w:val="24"/>
            <w:szCs w:val="24"/>
          </w:rPr>
          <w:delText>D)</w:delText>
        </w:r>
      </w:del>
      <w:del w:id="135" w:author="Henry Hurt" w:date="2022-03-13T18:02:00Z">
        <w:r w:rsidRPr="00DF52C4" w:rsidDel="00604018">
          <w:rPr>
            <w:rFonts w:ascii="Times New Roman" w:eastAsia="Times New Roman" w:hAnsi="Times New Roman" w:cs="Times New Roman"/>
            <w:color w:val="1D1C1D"/>
            <w:sz w:val="24"/>
            <w:szCs w:val="24"/>
          </w:rPr>
          <w:delText xml:space="preserve"> </w:delText>
        </w:r>
      </w:del>
      <w:del w:id="136" w:author="Henry Hurt" w:date="2022-03-13T17:50:00Z">
        <w:r w:rsidRPr="00DF52C4" w:rsidDel="00604018">
          <w:rPr>
            <w:rFonts w:ascii="Times New Roman" w:eastAsia="Times New Roman" w:hAnsi="Times New Roman" w:cs="Times New Roman"/>
            <w:color w:val="1D1C1D"/>
            <w:sz w:val="24"/>
            <w:szCs w:val="24"/>
          </w:rPr>
          <w:delText>experiment.</w:delText>
        </w:r>
      </w:del>
      <w:del w:id="137" w:author="Henry Hurt" w:date="2022-03-13T18:02:00Z">
        <w:r w:rsidR="008B3A30" w:rsidRPr="00DF52C4" w:rsidDel="00604018">
          <w:rPr>
            <w:rFonts w:ascii="Times New Roman" w:eastAsia="Times New Roman" w:hAnsi="Times New Roman" w:cs="Times New Roman"/>
            <w:color w:val="1D1C1D"/>
            <w:sz w:val="24"/>
            <w:szCs w:val="24"/>
          </w:rPr>
          <w:delText xml:space="preserve"> </w:delText>
        </w:r>
      </w:del>
      <w:del w:id="138" w:author="Henry Hurt" w:date="2022-03-13T18:24:00Z">
        <w:r w:rsidR="008B3A30" w:rsidRPr="00DF52C4" w:rsidDel="00604018">
          <w:rPr>
            <w:rFonts w:ascii="Times New Roman" w:eastAsia="Times New Roman" w:hAnsi="Times New Roman" w:cs="Times New Roman"/>
            <w:color w:val="1D1C1D"/>
            <w:sz w:val="24"/>
            <w:szCs w:val="24"/>
          </w:rPr>
          <w:delText>The experimental units will be</w:delText>
        </w:r>
      </w:del>
      <w:del w:id="139" w:author="Henry Hurt" w:date="2022-03-13T18:25:00Z">
        <w:r w:rsidR="008B3A30" w:rsidRPr="00DF52C4" w:rsidDel="00604018">
          <w:rPr>
            <w:rFonts w:ascii="Times New Roman" w:eastAsia="Times New Roman" w:hAnsi="Times New Roman" w:cs="Times New Roman"/>
            <w:color w:val="1D1C1D"/>
            <w:sz w:val="24"/>
            <w:szCs w:val="24"/>
          </w:rPr>
          <w:delText xml:space="preserve"> sorted into </w:delText>
        </w:r>
        <w:commentRangeStart w:id="140"/>
        <w:r w:rsidR="003C1534" w:rsidRPr="00DF52C4" w:rsidDel="00604018">
          <w:rPr>
            <w:rFonts w:ascii="Times New Roman" w:eastAsia="Times New Roman" w:hAnsi="Times New Roman" w:cs="Times New Roman"/>
            <w:color w:val="1D1C1D"/>
            <w:sz w:val="24"/>
            <w:szCs w:val="24"/>
          </w:rPr>
          <w:delText>forty</w:delText>
        </w:r>
        <w:r w:rsidR="008B3A30" w:rsidRPr="00DF52C4" w:rsidDel="00604018">
          <w:rPr>
            <w:rFonts w:ascii="Times New Roman" w:eastAsia="Times New Roman" w:hAnsi="Times New Roman" w:cs="Times New Roman"/>
            <w:color w:val="1D1C1D"/>
            <w:sz w:val="24"/>
            <w:szCs w:val="24"/>
          </w:rPr>
          <w:delText xml:space="preserve"> blocks </w:delText>
        </w:r>
        <w:commentRangeEnd w:id="140"/>
        <w:r w:rsidR="00D26204" w:rsidDel="00604018">
          <w:rPr>
            <w:rStyle w:val="CommentReference"/>
          </w:rPr>
          <w:commentReference w:id="140"/>
        </w:r>
        <w:r w:rsidR="008B3A30" w:rsidRPr="00DF52C4" w:rsidDel="00604018">
          <w:rPr>
            <w:rFonts w:ascii="Times New Roman" w:eastAsia="Times New Roman" w:hAnsi="Times New Roman" w:cs="Times New Roman"/>
            <w:color w:val="1D1C1D"/>
            <w:sz w:val="24"/>
            <w:szCs w:val="24"/>
          </w:rPr>
          <w:delText>of ten units each with each block representing one species</w:delText>
        </w:r>
        <w:r w:rsidR="0032251F" w:rsidRPr="00DF52C4" w:rsidDel="00604018">
          <w:rPr>
            <w:rFonts w:ascii="Times New Roman" w:eastAsia="Times New Roman" w:hAnsi="Times New Roman" w:cs="Times New Roman"/>
            <w:color w:val="1D1C1D"/>
            <w:sz w:val="24"/>
            <w:szCs w:val="24"/>
          </w:rPr>
          <w:delText xml:space="preserve"> x </w:delText>
        </w:r>
        <w:r w:rsidR="008B3A30" w:rsidRPr="00DF52C4" w:rsidDel="00604018">
          <w:rPr>
            <w:rFonts w:ascii="Times New Roman" w:eastAsia="Times New Roman" w:hAnsi="Times New Roman" w:cs="Times New Roman"/>
            <w:color w:val="1D1C1D"/>
            <w:sz w:val="24"/>
            <w:szCs w:val="24"/>
          </w:rPr>
          <w:delText>substrate mixture</w:delText>
        </w:r>
        <w:r w:rsidR="0032251F" w:rsidRPr="00DF52C4" w:rsidDel="00604018">
          <w:rPr>
            <w:rFonts w:ascii="Times New Roman" w:eastAsia="Times New Roman" w:hAnsi="Times New Roman" w:cs="Times New Roman"/>
            <w:color w:val="1D1C1D"/>
            <w:sz w:val="24"/>
            <w:szCs w:val="24"/>
          </w:rPr>
          <w:delText xml:space="preserve"> treatment</w:delText>
        </w:r>
        <w:r w:rsidR="008B3A30" w:rsidRPr="00DF52C4" w:rsidDel="00604018">
          <w:rPr>
            <w:rFonts w:ascii="Times New Roman" w:eastAsia="Times New Roman" w:hAnsi="Times New Roman" w:cs="Times New Roman"/>
            <w:color w:val="1D1C1D"/>
            <w:sz w:val="24"/>
            <w:szCs w:val="24"/>
          </w:rPr>
          <w:delText xml:space="preserve"> combination. </w:delText>
        </w:r>
        <w:r w:rsidR="005132F1" w:rsidRPr="00DF52C4" w:rsidDel="00604018">
          <w:rPr>
            <w:rFonts w:ascii="Times New Roman" w:eastAsia="Times New Roman" w:hAnsi="Times New Roman" w:cs="Times New Roman"/>
            <w:color w:val="1D1C1D"/>
            <w:sz w:val="24"/>
            <w:szCs w:val="24"/>
          </w:rPr>
          <w:delText xml:space="preserve">There will be a total of 400 experimental units. </w:delText>
        </w:r>
      </w:del>
      <w:r w:rsidR="003C1534" w:rsidRPr="00DF52C4">
        <w:rPr>
          <w:rFonts w:ascii="Times New Roman" w:eastAsia="Times New Roman" w:hAnsi="Times New Roman" w:cs="Times New Roman"/>
          <w:color w:val="1D1C1D"/>
          <w:sz w:val="24"/>
          <w:szCs w:val="24"/>
        </w:rPr>
        <w:t xml:space="preserve">The </w:t>
      </w:r>
      <w:del w:id="141" w:author="Wheeler, David Linnard" w:date="2022-03-08T09:51:00Z">
        <w:r w:rsidR="003C1534" w:rsidRPr="00DF52C4" w:rsidDel="00D26204">
          <w:rPr>
            <w:rFonts w:ascii="Times New Roman" w:eastAsia="Times New Roman" w:hAnsi="Times New Roman" w:cs="Times New Roman"/>
            <w:color w:val="1D1C1D"/>
            <w:sz w:val="24"/>
            <w:szCs w:val="24"/>
          </w:rPr>
          <w:delText>experimental results</w:delText>
        </w:r>
      </w:del>
      <w:ins w:id="142" w:author="Wheeler, David Linnard" w:date="2022-03-08T09:51:00Z">
        <w:r w:rsidR="00D26204">
          <w:rPr>
            <w:rFonts w:ascii="Times New Roman" w:eastAsia="Times New Roman" w:hAnsi="Times New Roman" w:cs="Times New Roman"/>
            <w:color w:val="1D1C1D"/>
            <w:sz w:val="24"/>
            <w:szCs w:val="24"/>
          </w:rPr>
          <w:t>out</w:t>
        </w:r>
      </w:ins>
      <w:ins w:id="143" w:author="Wheeler, David Linnard" w:date="2022-03-08T09:52:00Z">
        <w:r w:rsidR="00D26204">
          <w:rPr>
            <w:rFonts w:ascii="Times New Roman" w:eastAsia="Times New Roman" w:hAnsi="Times New Roman" w:cs="Times New Roman"/>
            <w:color w:val="1D1C1D"/>
            <w:sz w:val="24"/>
            <w:szCs w:val="24"/>
          </w:rPr>
          <w:t>comes measured</w:t>
        </w:r>
      </w:ins>
      <w:r w:rsidR="003C1534" w:rsidRPr="00DF52C4">
        <w:rPr>
          <w:rFonts w:ascii="Times New Roman" w:eastAsia="Times New Roman" w:hAnsi="Times New Roman" w:cs="Times New Roman"/>
          <w:color w:val="1D1C1D"/>
          <w:sz w:val="24"/>
          <w:szCs w:val="24"/>
        </w:rPr>
        <w:t xml:space="preserve"> </w:t>
      </w:r>
      <w:r w:rsidR="008B3A30" w:rsidRPr="00DF52C4">
        <w:rPr>
          <w:rFonts w:ascii="Times New Roman" w:eastAsia="Times New Roman" w:hAnsi="Times New Roman" w:cs="Times New Roman"/>
          <w:color w:val="1D1C1D"/>
          <w:sz w:val="24"/>
          <w:szCs w:val="24"/>
        </w:rPr>
        <w:t>will</w:t>
      </w:r>
      <w:r w:rsidR="003C1534" w:rsidRPr="00DF52C4">
        <w:rPr>
          <w:rFonts w:ascii="Times New Roman" w:eastAsia="Times New Roman" w:hAnsi="Times New Roman" w:cs="Times New Roman"/>
          <w:color w:val="1D1C1D"/>
          <w:sz w:val="24"/>
          <w:szCs w:val="24"/>
        </w:rPr>
        <w:t xml:space="preserve"> consist of </w:t>
      </w:r>
      <w:r w:rsidR="0050747A" w:rsidRPr="00DF52C4">
        <w:rPr>
          <w:rFonts w:ascii="Times New Roman" w:eastAsia="Times New Roman" w:hAnsi="Times New Roman" w:cs="Times New Roman"/>
          <w:color w:val="1D1C1D"/>
          <w:sz w:val="24"/>
          <w:szCs w:val="24"/>
        </w:rPr>
        <w:t xml:space="preserve">sporocarp individual size, sporocarp fresh weight, sporocarp dry weight, sporocarp nutrient content, and spent substrate mass post-harvest. </w:t>
      </w:r>
    </w:p>
    <w:p w14:paraId="5E2B623A" w14:textId="77777777" w:rsidR="00604018" w:rsidRPr="00DF52C4" w:rsidRDefault="00604018" w:rsidP="00DF52C4">
      <w:pPr>
        <w:spacing w:before="100" w:beforeAutospacing="1" w:after="0" w:line="240" w:lineRule="auto"/>
        <w:rPr>
          <w:rFonts w:ascii="Times New Roman" w:eastAsia="Times New Roman" w:hAnsi="Times New Roman" w:cs="Times New Roman"/>
          <w:color w:val="1D1C1D"/>
          <w:sz w:val="24"/>
          <w:szCs w:val="24"/>
        </w:rPr>
      </w:pPr>
    </w:p>
    <w:p w14:paraId="57C9AC92" w14:textId="7D94A0EA" w:rsidR="00097250" w:rsidRPr="00DF52C4" w:rsidRDefault="00093BAF" w:rsidP="00DF52C4">
      <w:pPr>
        <w:spacing w:line="240" w:lineRule="auto"/>
        <w:rPr>
          <w:rFonts w:ascii="Times New Roman" w:hAnsi="Times New Roman" w:cs="Times New Roman"/>
          <w:b/>
          <w:bCs/>
          <w:i/>
          <w:iCs/>
          <w:sz w:val="24"/>
          <w:szCs w:val="24"/>
        </w:rPr>
      </w:pPr>
      <w:commentRangeStart w:id="144"/>
      <w:r w:rsidRPr="00DF52C4">
        <w:rPr>
          <w:rFonts w:ascii="Times New Roman" w:hAnsi="Times New Roman" w:cs="Times New Roman"/>
          <w:b/>
          <w:bCs/>
          <w:i/>
          <w:iCs/>
          <w:sz w:val="24"/>
          <w:szCs w:val="24"/>
        </w:rPr>
        <w:t>Spawn Production:</w:t>
      </w:r>
      <w:commentRangeEnd w:id="144"/>
      <w:r w:rsidR="009874CC" w:rsidRPr="00DF52C4">
        <w:rPr>
          <w:rStyle w:val="CommentReference"/>
          <w:rFonts w:ascii="Times New Roman" w:hAnsi="Times New Roman" w:cs="Times New Roman"/>
          <w:i/>
          <w:iCs/>
          <w:sz w:val="24"/>
          <w:szCs w:val="24"/>
        </w:rPr>
        <w:commentReference w:id="144"/>
      </w:r>
    </w:p>
    <w:p w14:paraId="1EC453BA" w14:textId="39E5EAB9" w:rsidR="003D2E55" w:rsidRPr="00DF52C4" w:rsidRDefault="00527F06" w:rsidP="00DF52C4">
      <w:pPr>
        <w:spacing w:line="240" w:lineRule="auto"/>
        <w:rPr>
          <w:rFonts w:ascii="Times New Roman" w:hAnsi="Times New Roman" w:cs="Times New Roman"/>
          <w:sz w:val="24"/>
          <w:szCs w:val="24"/>
        </w:rPr>
      </w:pPr>
      <w:ins w:id="145" w:author="Henry Hurt" w:date="2022-04-12T16:39:00Z">
        <w:r>
          <w:rPr>
            <w:rFonts w:ascii="Times New Roman" w:hAnsi="Times New Roman" w:cs="Times New Roman"/>
            <w:sz w:val="24"/>
            <w:szCs w:val="24"/>
          </w:rPr>
          <w:t>Grain s</w:t>
        </w:r>
      </w:ins>
      <w:del w:id="146" w:author="Henry Hurt" w:date="2022-04-10T23:30:00Z">
        <w:r w:rsidR="004738E9" w:rsidRPr="00DF52C4" w:rsidDel="00A047AD">
          <w:rPr>
            <w:rFonts w:ascii="Times New Roman" w:hAnsi="Times New Roman" w:cs="Times New Roman"/>
            <w:sz w:val="24"/>
            <w:szCs w:val="24"/>
          </w:rPr>
          <w:delText>Grain s</w:delText>
        </w:r>
      </w:del>
      <w:r w:rsidR="004738E9" w:rsidRPr="00DF52C4">
        <w:rPr>
          <w:rFonts w:ascii="Times New Roman" w:hAnsi="Times New Roman" w:cs="Times New Roman"/>
          <w:sz w:val="24"/>
          <w:szCs w:val="24"/>
        </w:rPr>
        <w:t xml:space="preserve">pawn </w:t>
      </w:r>
      <w:r w:rsidR="00C9281E" w:rsidRPr="00DF52C4">
        <w:rPr>
          <w:rFonts w:ascii="Times New Roman" w:hAnsi="Times New Roman" w:cs="Times New Roman"/>
          <w:sz w:val="24"/>
          <w:szCs w:val="24"/>
        </w:rPr>
        <w:t>will be</w:t>
      </w:r>
      <w:r w:rsidR="004738E9" w:rsidRPr="00DF52C4">
        <w:rPr>
          <w:rFonts w:ascii="Times New Roman" w:hAnsi="Times New Roman" w:cs="Times New Roman"/>
          <w:sz w:val="24"/>
          <w:szCs w:val="24"/>
        </w:rPr>
        <w:t xml:space="preserve"> used to propagate all specie</w:t>
      </w:r>
      <w:r w:rsidR="00CE4C15" w:rsidRPr="00DF52C4">
        <w:rPr>
          <w:rFonts w:ascii="Times New Roman" w:hAnsi="Times New Roman" w:cs="Times New Roman"/>
          <w:sz w:val="24"/>
          <w:szCs w:val="24"/>
        </w:rPr>
        <w:t>s samples for use in the cultivation experiments</w:t>
      </w:r>
      <w:r w:rsidR="00CD1ADD" w:rsidRPr="00DF52C4">
        <w:rPr>
          <w:rFonts w:ascii="Times New Roman" w:hAnsi="Times New Roman" w:cs="Times New Roman"/>
          <w:sz w:val="24"/>
          <w:szCs w:val="24"/>
        </w:rPr>
        <w:t xml:space="preserve"> according to the methods recommended by Stamets (2000)</w:t>
      </w:r>
      <w:ins w:id="147" w:author="Henry Hurt" w:date="2022-04-05T13:26:00Z">
        <w:r w:rsidR="003D2E55">
          <w:rPr>
            <w:rFonts w:ascii="Times New Roman" w:hAnsi="Times New Roman" w:cs="Times New Roman"/>
            <w:sz w:val="24"/>
            <w:szCs w:val="24"/>
          </w:rPr>
          <w:t xml:space="preserve">. </w:t>
        </w:r>
      </w:ins>
      <w:ins w:id="148" w:author="Henry Hurt" w:date="2022-04-10T23:28:00Z">
        <w:r w:rsidR="00A047AD">
          <w:rPr>
            <w:rFonts w:ascii="Times New Roman" w:hAnsi="Times New Roman" w:cs="Times New Roman"/>
            <w:sz w:val="24"/>
            <w:szCs w:val="24"/>
          </w:rPr>
          <w:t xml:space="preserve">A preliminary experiment testing the difference </w:t>
        </w:r>
      </w:ins>
      <w:ins w:id="149" w:author="Henry Hurt" w:date="2022-04-10T23:30:00Z">
        <w:r w:rsidR="00A047AD">
          <w:rPr>
            <w:rFonts w:ascii="Times New Roman" w:hAnsi="Times New Roman" w:cs="Times New Roman"/>
            <w:sz w:val="24"/>
            <w:szCs w:val="24"/>
          </w:rPr>
          <w:t xml:space="preserve">between </w:t>
        </w:r>
      </w:ins>
      <w:ins w:id="150" w:author="Henry Hurt" w:date="2022-04-12T16:39:00Z">
        <w:r>
          <w:rPr>
            <w:rFonts w:ascii="Times New Roman" w:hAnsi="Times New Roman" w:cs="Times New Roman"/>
            <w:sz w:val="24"/>
            <w:szCs w:val="24"/>
          </w:rPr>
          <w:t xml:space="preserve">using BSG and wheat berries </w:t>
        </w:r>
      </w:ins>
      <w:ins w:id="151" w:author="Henry Hurt" w:date="2022-04-10T23:28:00Z">
        <w:r w:rsidR="00A047AD">
          <w:rPr>
            <w:rFonts w:ascii="Times New Roman" w:hAnsi="Times New Roman" w:cs="Times New Roman"/>
            <w:sz w:val="24"/>
            <w:szCs w:val="24"/>
          </w:rPr>
          <w:t>will be conducted</w:t>
        </w:r>
      </w:ins>
      <w:ins w:id="152" w:author="Henry Hurt" w:date="2022-04-10T23:29:00Z">
        <w:r w:rsidR="00A047AD">
          <w:rPr>
            <w:rFonts w:ascii="Times New Roman" w:hAnsi="Times New Roman" w:cs="Times New Roman"/>
            <w:sz w:val="24"/>
            <w:szCs w:val="24"/>
          </w:rPr>
          <w:t xml:space="preserve"> as the </w:t>
        </w:r>
      </w:ins>
      <w:ins w:id="153" w:author="Henry Hurt" w:date="2022-04-10T23:35:00Z">
        <w:r w:rsidR="00A047AD">
          <w:rPr>
            <w:rFonts w:ascii="Times New Roman" w:hAnsi="Times New Roman" w:cs="Times New Roman"/>
            <w:sz w:val="24"/>
            <w:szCs w:val="24"/>
          </w:rPr>
          <w:t>vigor</w:t>
        </w:r>
      </w:ins>
      <w:ins w:id="154" w:author="Henry Hurt" w:date="2022-04-10T23:29:00Z">
        <w:r w:rsidR="00A047AD">
          <w:rPr>
            <w:rFonts w:ascii="Times New Roman" w:hAnsi="Times New Roman" w:cs="Times New Roman"/>
            <w:sz w:val="24"/>
            <w:szCs w:val="24"/>
          </w:rPr>
          <w:t xml:space="preserve"> of the spawn has a significant effect on </w:t>
        </w:r>
      </w:ins>
      <w:ins w:id="155" w:author="Henry Hurt" w:date="2022-04-10T23:30:00Z">
        <w:r w:rsidR="00A047AD">
          <w:rPr>
            <w:rFonts w:ascii="Times New Roman" w:hAnsi="Times New Roman" w:cs="Times New Roman"/>
            <w:sz w:val="24"/>
            <w:szCs w:val="24"/>
          </w:rPr>
          <w:t>colonization</w:t>
        </w:r>
      </w:ins>
      <w:ins w:id="156" w:author="Henry Hurt" w:date="2022-04-10T23:29:00Z">
        <w:r w:rsidR="00A047AD">
          <w:rPr>
            <w:rFonts w:ascii="Times New Roman" w:hAnsi="Times New Roman" w:cs="Times New Roman"/>
            <w:sz w:val="24"/>
            <w:szCs w:val="24"/>
          </w:rPr>
          <w:t xml:space="preserve"> </w:t>
        </w:r>
      </w:ins>
      <w:ins w:id="157" w:author="Henry Hurt" w:date="2022-04-12T16:39:00Z">
        <w:r>
          <w:rPr>
            <w:rFonts w:ascii="Times New Roman" w:hAnsi="Times New Roman" w:cs="Times New Roman"/>
            <w:sz w:val="24"/>
            <w:szCs w:val="24"/>
          </w:rPr>
          <w:t xml:space="preserve">success </w:t>
        </w:r>
      </w:ins>
      <w:ins w:id="158" w:author="Henry Hurt" w:date="2022-04-10T23:29:00Z">
        <w:r w:rsidR="00A047AD">
          <w:rPr>
            <w:rFonts w:ascii="Times New Roman" w:hAnsi="Times New Roman" w:cs="Times New Roman"/>
            <w:sz w:val="24"/>
            <w:szCs w:val="24"/>
          </w:rPr>
          <w:t xml:space="preserve">of the bulk </w:t>
        </w:r>
        <w:commentRangeStart w:id="159"/>
        <w:r w:rsidR="00A047AD">
          <w:rPr>
            <w:rFonts w:ascii="Times New Roman" w:hAnsi="Times New Roman" w:cs="Times New Roman"/>
            <w:sz w:val="24"/>
            <w:szCs w:val="24"/>
          </w:rPr>
          <w:t>s</w:t>
        </w:r>
      </w:ins>
      <w:ins w:id="160" w:author="Henry Hurt" w:date="2022-04-10T23:30:00Z">
        <w:r w:rsidR="00A047AD">
          <w:rPr>
            <w:rFonts w:ascii="Times New Roman" w:hAnsi="Times New Roman" w:cs="Times New Roman"/>
            <w:sz w:val="24"/>
            <w:szCs w:val="24"/>
          </w:rPr>
          <w:t>ubstrate.</w:t>
        </w:r>
      </w:ins>
      <w:ins w:id="161" w:author="Henry Hurt" w:date="2022-04-10T23:34:00Z">
        <w:r w:rsidR="00A047AD">
          <w:rPr>
            <w:rFonts w:ascii="Times New Roman" w:hAnsi="Times New Roman" w:cs="Times New Roman"/>
            <w:sz w:val="24"/>
            <w:szCs w:val="24"/>
          </w:rPr>
          <w:t xml:space="preserve"> </w:t>
        </w:r>
      </w:ins>
      <w:commentRangeEnd w:id="159"/>
      <w:ins w:id="162" w:author="Henry Hurt" w:date="2022-04-10T23:36:00Z">
        <w:r w:rsidR="00A047AD">
          <w:rPr>
            <w:rStyle w:val="CommentReference"/>
          </w:rPr>
          <w:commentReference w:id="159"/>
        </w:r>
      </w:ins>
      <w:ins w:id="163" w:author="Henry Hurt" w:date="2022-04-10T23:34:00Z">
        <w:r w:rsidR="00A047AD">
          <w:rPr>
            <w:rFonts w:ascii="Times New Roman" w:hAnsi="Times New Roman" w:cs="Times New Roman"/>
            <w:sz w:val="24"/>
            <w:szCs w:val="24"/>
          </w:rPr>
          <w:t xml:space="preserve">The spawn with the highest </w:t>
        </w:r>
      </w:ins>
      <w:ins w:id="164" w:author="Henry Hurt" w:date="2022-04-10T23:35:00Z">
        <w:r w:rsidR="00A047AD">
          <w:rPr>
            <w:rFonts w:ascii="Times New Roman" w:hAnsi="Times New Roman" w:cs="Times New Roman"/>
            <w:sz w:val="24"/>
            <w:szCs w:val="24"/>
          </w:rPr>
          <w:t>growth</w:t>
        </w:r>
      </w:ins>
      <w:ins w:id="165" w:author="Henry Hurt" w:date="2022-04-10T23:34:00Z">
        <w:r w:rsidR="00A047AD">
          <w:rPr>
            <w:rFonts w:ascii="Times New Roman" w:hAnsi="Times New Roman" w:cs="Times New Roman"/>
            <w:sz w:val="24"/>
            <w:szCs w:val="24"/>
          </w:rPr>
          <w:t xml:space="preserve"> rate will be used as the </w:t>
        </w:r>
      </w:ins>
      <w:ins w:id="166" w:author="Henry Hurt" w:date="2022-04-10T23:35:00Z">
        <w:r w:rsidR="00A047AD">
          <w:rPr>
            <w:rFonts w:ascii="Times New Roman" w:hAnsi="Times New Roman" w:cs="Times New Roman"/>
            <w:sz w:val="24"/>
            <w:szCs w:val="24"/>
          </w:rPr>
          <w:t xml:space="preserve">inoculum for the bulk substrate. </w:t>
        </w:r>
      </w:ins>
      <w:ins w:id="167" w:author="Henry Hurt" w:date="2022-04-10T23:31:00Z">
        <w:r w:rsidR="00A047AD">
          <w:rPr>
            <w:rFonts w:ascii="Times New Roman" w:hAnsi="Times New Roman" w:cs="Times New Roman"/>
            <w:sz w:val="24"/>
            <w:szCs w:val="24"/>
          </w:rPr>
          <w:t xml:space="preserve">For each species, </w:t>
        </w:r>
      </w:ins>
      <w:ins w:id="168" w:author="Henry Hurt" w:date="2022-04-10T23:32:00Z">
        <w:r w:rsidR="00A047AD">
          <w:rPr>
            <w:rFonts w:ascii="Times New Roman" w:hAnsi="Times New Roman" w:cs="Times New Roman"/>
            <w:sz w:val="24"/>
            <w:szCs w:val="24"/>
          </w:rPr>
          <w:t>2</w:t>
        </w:r>
      </w:ins>
      <w:ins w:id="169" w:author="Henry Hurt" w:date="2022-04-10T23:31:00Z">
        <w:r w:rsidR="00A047AD">
          <w:rPr>
            <w:rFonts w:ascii="Times New Roman" w:hAnsi="Times New Roman" w:cs="Times New Roman"/>
            <w:sz w:val="24"/>
            <w:szCs w:val="24"/>
          </w:rPr>
          <w:t xml:space="preserve"> </w:t>
        </w:r>
      </w:ins>
      <w:ins w:id="170" w:author="Henry Hurt" w:date="2022-04-10T23:33:00Z">
        <w:r w:rsidR="00A047AD">
          <w:rPr>
            <w:rFonts w:ascii="Times New Roman" w:hAnsi="Times New Roman" w:cs="Times New Roman"/>
            <w:sz w:val="24"/>
            <w:szCs w:val="24"/>
          </w:rPr>
          <w:t xml:space="preserve">spawn </w:t>
        </w:r>
      </w:ins>
      <w:ins w:id="171" w:author="Henry Hurt" w:date="2022-04-10T23:31:00Z">
        <w:r w:rsidR="00A047AD">
          <w:rPr>
            <w:rFonts w:ascii="Times New Roman" w:hAnsi="Times New Roman" w:cs="Times New Roman"/>
            <w:sz w:val="24"/>
            <w:szCs w:val="24"/>
          </w:rPr>
          <w:t>bags</w:t>
        </w:r>
      </w:ins>
      <w:ins w:id="172" w:author="Henry Hurt" w:date="2022-04-10T23:36:00Z">
        <w:r w:rsidR="003E6256">
          <w:rPr>
            <w:rFonts w:ascii="Times New Roman" w:hAnsi="Times New Roman" w:cs="Times New Roman"/>
            <w:sz w:val="24"/>
            <w:szCs w:val="24"/>
          </w:rPr>
          <w:t xml:space="preserve"> </w:t>
        </w:r>
      </w:ins>
      <w:ins w:id="173" w:author="Henry Hurt" w:date="2022-04-10T23:33:00Z">
        <w:r w:rsidR="00A047AD">
          <w:rPr>
            <w:rFonts w:ascii="Times New Roman" w:hAnsi="Times New Roman" w:cs="Times New Roman"/>
            <w:sz w:val="24"/>
            <w:szCs w:val="24"/>
          </w:rPr>
          <w:t xml:space="preserve">each containing </w:t>
        </w:r>
      </w:ins>
      <w:ins w:id="174" w:author="Henry Hurt" w:date="2022-04-10T23:32:00Z">
        <w:r w:rsidR="00A047AD">
          <w:rPr>
            <w:rFonts w:ascii="Times New Roman" w:hAnsi="Times New Roman" w:cs="Times New Roman"/>
            <w:sz w:val="24"/>
            <w:szCs w:val="24"/>
          </w:rPr>
          <w:t>2.25 kg of</w:t>
        </w:r>
      </w:ins>
      <w:ins w:id="175" w:author="Henry Hurt" w:date="2022-04-10T23:33:00Z">
        <w:r w:rsidR="00A047AD">
          <w:rPr>
            <w:rFonts w:ascii="Times New Roman" w:hAnsi="Times New Roman" w:cs="Times New Roman"/>
            <w:sz w:val="24"/>
            <w:szCs w:val="24"/>
          </w:rPr>
          <w:t xml:space="preserve"> subs</w:t>
        </w:r>
      </w:ins>
      <w:ins w:id="176" w:author="Henry Hurt" w:date="2022-04-10T23:34:00Z">
        <w:r w:rsidR="00A047AD">
          <w:rPr>
            <w:rFonts w:ascii="Times New Roman" w:hAnsi="Times New Roman" w:cs="Times New Roman"/>
            <w:sz w:val="24"/>
            <w:szCs w:val="24"/>
          </w:rPr>
          <w:t>trate</w:t>
        </w:r>
      </w:ins>
      <w:ins w:id="177" w:author="Henry Hurt" w:date="2022-04-10T23:32:00Z">
        <w:r w:rsidR="00A047AD">
          <w:rPr>
            <w:rFonts w:ascii="Times New Roman" w:hAnsi="Times New Roman" w:cs="Times New Roman"/>
            <w:sz w:val="24"/>
            <w:szCs w:val="24"/>
          </w:rPr>
          <w:t xml:space="preserve"> will be produced. </w:t>
        </w:r>
      </w:ins>
      <w:del w:id="178" w:author="Henry Hurt" w:date="2022-04-05T13:26:00Z">
        <w:r w:rsidR="00CD1ADD" w:rsidRPr="00DF52C4" w:rsidDel="003D2E55">
          <w:rPr>
            <w:rFonts w:ascii="Times New Roman" w:hAnsi="Times New Roman" w:cs="Times New Roman"/>
            <w:sz w:val="24"/>
            <w:szCs w:val="24"/>
          </w:rPr>
          <w:delText xml:space="preserve"> for </w:delText>
        </w:r>
        <w:r w:rsidR="00155324" w:rsidRPr="00DF52C4" w:rsidDel="003D2E55">
          <w:rPr>
            <w:rFonts w:ascii="Times New Roman" w:hAnsi="Times New Roman" w:cs="Times New Roman"/>
            <w:sz w:val="24"/>
            <w:szCs w:val="24"/>
          </w:rPr>
          <w:delText>1-liter</w:delText>
        </w:r>
        <w:r w:rsidR="00CD1ADD" w:rsidRPr="00DF52C4" w:rsidDel="003D2E55">
          <w:rPr>
            <w:rFonts w:ascii="Times New Roman" w:hAnsi="Times New Roman" w:cs="Times New Roman"/>
            <w:sz w:val="24"/>
            <w:szCs w:val="24"/>
          </w:rPr>
          <w:delText xml:space="preserve"> jars. </w:delText>
        </w:r>
      </w:del>
      <w:r w:rsidR="007F76F4" w:rsidRPr="00DF52C4">
        <w:rPr>
          <w:rFonts w:ascii="Times New Roman" w:hAnsi="Times New Roman" w:cs="Times New Roman"/>
          <w:sz w:val="24"/>
          <w:szCs w:val="24"/>
        </w:rPr>
        <w:t>Organic whea</w:t>
      </w:r>
      <w:ins w:id="179" w:author="Henry Hurt" w:date="2022-04-05T13:19:00Z">
        <w:r w:rsidR="00F72D0B">
          <w:rPr>
            <w:rFonts w:ascii="Times New Roman" w:hAnsi="Times New Roman" w:cs="Times New Roman"/>
            <w:sz w:val="24"/>
            <w:szCs w:val="24"/>
          </w:rPr>
          <w:t>t</w:t>
        </w:r>
      </w:ins>
      <w:ins w:id="180" w:author="Henry Hurt" w:date="2022-04-10T23:36:00Z">
        <w:r w:rsidR="003E6256">
          <w:rPr>
            <w:rFonts w:ascii="Times New Roman" w:hAnsi="Times New Roman" w:cs="Times New Roman"/>
            <w:sz w:val="24"/>
            <w:szCs w:val="24"/>
          </w:rPr>
          <w:t xml:space="preserve"> be</w:t>
        </w:r>
      </w:ins>
      <w:ins w:id="181" w:author="Henry Hurt" w:date="2022-04-10T23:37:00Z">
        <w:r w:rsidR="003E6256">
          <w:rPr>
            <w:rFonts w:ascii="Times New Roman" w:hAnsi="Times New Roman" w:cs="Times New Roman"/>
            <w:sz w:val="24"/>
            <w:szCs w:val="24"/>
          </w:rPr>
          <w:t>rries</w:t>
        </w:r>
      </w:ins>
      <w:ins w:id="182" w:author="Henry Hurt" w:date="2022-04-05T13:19:00Z">
        <w:r w:rsidR="00F72D0B">
          <w:rPr>
            <w:rFonts w:ascii="Times New Roman" w:hAnsi="Times New Roman" w:cs="Times New Roman"/>
            <w:sz w:val="24"/>
            <w:szCs w:val="24"/>
          </w:rPr>
          <w:t xml:space="preserve"> obtained from the Moscow Food Co-op</w:t>
        </w:r>
      </w:ins>
      <w:del w:id="183" w:author="Henry Hurt" w:date="2022-04-05T13:19:00Z">
        <w:r w:rsidR="007F76F4" w:rsidRPr="00DF52C4" w:rsidDel="00F72D0B">
          <w:rPr>
            <w:rFonts w:ascii="Times New Roman" w:hAnsi="Times New Roman" w:cs="Times New Roman"/>
            <w:sz w:val="24"/>
            <w:szCs w:val="24"/>
          </w:rPr>
          <w:delText>t/rye</w:delText>
        </w:r>
      </w:del>
      <w:r w:rsidR="00C9281E" w:rsidRPr="00DF52C4">
        <w:rPr>
          <w:rFonts w:ascii="Times New Roman" w:hAnsi="Times New Roman" w:cs="Times New Roman"/>
          <w:sz w:val="24"/>
          <w:szCs w:val="24"/>
        </w:rPr>
        <w:t xml:space="preserve"> </w:t>
      </w:r>
      <w:ins w:id="184" w:author="Henry Hurt" w:date="2022-04-10T23:37:00Z">
        <w:r w:rsidR="003E6256">
          <w:rPr>
            <w:rFonts w:ascii="Times New Roman" w:hAnsi="Times New Roman" w:cs="Times New Roman"/>
            <w:sz w:val="24"/>
            <w:szCs w:val="24"/>
          </w:rPr>
          <w:t xml:space="preserve">and SBG obtained from Another Round Brewing, </w:t>
        </w:r>
        <w:commentRangeStart w:id="185"/>
        <w:r w:rsidR="003E6256">
          <w:rPr>
            <w:rFonts w:ascii="Times New Roman" w:hAnsi="Times New Roman" w:cs="Times New Roman"/>
            <w:sz w:val="24"/>
            <w:szCs w:val="24"/>
          </w:rPr>
          <w:t xml:space="preserve">WA </w:t>
        </w:r>
        <w:commentRangeEnd w:id="185"/>
        <w:r w:rsidR="003E6256">
          <w:rPr>
            <w:rStyle w:val="CommentReference"/>
          </w:rPr>
          <w:commentReference w:id="185"/>
        </w:r>
        <w:r w:rsidR="003E6256">
          <w:rPr>
            <w:rFonts w:ascii="Times New Roman" w:hAnsi="Times New Roman" w:cs="Times New Roman"/>
            <w:sz w:val="24"/>
            <w:szCs w:val="24"/>
          </w:rPr>
          <w:t>will be used as substrates</w:t>
        </w:r>
      </w:ins>
      <w:del w:id="186" w:author="Henry Hurt" w:date="2022-04-10T23:37:00Z">
        <w:r w:rsidR="00C9281E" w:rsidRPr="00DF52C4" w:rsidDel="003E6256">
          <w:rPr>
            <w:rFonts w:ascii="Times New Roman" w:hAnsi="Times New Roman" w:cs="Times New Roman"/>
            <w:sz w:val="24"/>
            <w:szCs w:val="24"/>
          </w:rPr>
          <w:delText>will be</w:delText>
        </w:r>
        <w:r w:rsidR="007F76F4" w:rsidRPr="00DF52C4" w:rsidDel="003E6256">
          <w:rPr>
            <w:rFonts w:ascii="Times New Roman" w:hAnsi="Times New Roman" w:cs="Times New Roman"/>
            <w:sz w:val="24"/>
            <w:szCs w:val="24"/>
          </w:rPr>
          <w:delText xml:space="preserve"> use</w:delText>
        </w:r>
        <w:r w:rsidR="00CD1ADD" w:rsidRPr="00DF52C4" w:rsidDel="003E6256">
          <w:rPr>
            <w:rFonts w:ascii="Times New Roman" w:hAnsi="Times New Roman" w:cs="Times New Roman"/>
            <w:sz w:val="24"/>
            <w:szCs w:val="24"/>
          </w:rPr>
          <w:delText>d for the grain</w:delText>
        </w:r>
      </w:del>
      <w:r w:rsidR="00CD1ADD" w:rsidRPr="00DF52C4">
        <w:rPr>
          <w:rFonts w:ascii="Times New Roman" w:hAnsi="Times New Roman" w:cs="Times New Roman"/>
          <w:sz w:val="24"/>
          <w:szCs w:val="24"/>
        </w:rPr>
        <w:t>.</w:t>
      </w:r>
      <w:ins w:id="187" w:author="Henry Hurt" w:date="2022-03-13T19:39:00Z">
        <w:r w:rsidR="00251784">
          <w:rPr>
            <w:rFonts w:ascii="Times New Roman" w:hAnsi="Times New Roman" w:cs="Times New Roman"/>
            <w:sz w:val="24"/>
            <w:szCs w:val="24"/>
          </w:rPr>
          <w:t xml:space="preserve"> </w:t>
        </w:r>
      </w:ins>
      <w:ins w:id="188" w:author="Henry Hurt" w:date="2022-04-05T13:26:00Z">
        <w:r w:rsidR="003D2E55">
          <w:rPr>
            <w:rFonts w:ascii="Times New Roman" w:hAnsi="Times New Roman" w:cs="Times New Roman"/>
            <w:sz w:val="24"/>
            <w:szCs w:val="24"/>
          </w:rPr>
          <w:t xml:space="preserve">Mushroom grow bags </w:t>
        </w:r>
      </w:ins>
      <w:ins w:id="189" w:author="Henry Hurt" w:date="2022-04-10T23:39:00Z">
        <w:r w:rsidR="003E6256">
          <w:rPr>
            <w:rFonts w:ascii="Times New Roman" w:hAnsi="Times New Roman" w:cs="Times New Roman"/>
            <w:sz w:val="24"/>
            <w:szCs w:val="24"/>
          </w:rPr>
          <w:t xml:space="preserve">(Outgrow®, IL) </w:t>
        </w:r>
      </w:ins>
      <w:ins w:id="190" w:author="Henry Hurt" w:date="2022-04-05T13:27:00Z">
        <w:r w:rsidR="003D2E55">
          <w:rPr>
            <w:rFonts w:ascii="Times New Roman" w:hAnsi="Times New Roman" w:cs="Times New Roman"/>
            <w:sz w:val="24"/>
            <w:szCs w:val="24"/>
          </w:rPr>
          <w:t xml:space="preserve">will be used as spawning containers. </w:t>
        </w:r>
      </w:ins>
      <w:ins w:id="191" w:author="Henry Hurt" w:date="2022-04-10T23:38:00Z">
        <w:r w:rsidR="003E6256">
          <w:rPr>
            <w:rFonts w:ascii="Times New Roman" w:hAnsi="Times New Roman" w:cs="Times New Roman"/>
            <w:sz w:val="24"/>
            <w:szCs w:val="24"/>
          </w:rPr>
          <w:t xml:space="preserve">Once a spawning substrate is selected, </w:t>
        </w:r>
      </w:ins>
      <w:del w:id="192" w:author="Henry Hurt" w:date="2022-03-13T19:39:00Z">
        <w:r w:rsidR="00CD1ADD" w:rsidRPr="00DF52C4" w:rsidDel="00251784">
          <w:rPr>
            <w:rFonts w:ascii="Times New Roman" w:hAnsi="Times New Roman" w:cs="Times New Roman"/>
            <w:sz w:val="24"/>
            <w:szCs w:val="24"/>
          </w:rPr>
          <w:delText xml:space="preserve"> </w:delText>
        </w:r>
      </w:del>
      <w:del w:id="193" w:author="Henry Hurt" w:date="2022-04-10T23:38:00Z">
        <w:r w:rsidR="00CE4C15" w:rsidRPr="00DF52C4" w:rsidDel="003E6256">
          <w:rPr>
            <w:rFonts w:ascii="Times New Roman" w:hAnsi="Times New Roman" w:cs="Times New Roman"/>
            <w:sz w:val="24"/>
            <w:szCs w:val="24"/>
          </w:rPr>
          <w:delText>For each species,</w:delText>
        </w:r>
      </w:del>
      <w:ins w:id="194" w:author="Henry Hurt" w:date="2022-04-05T13:20:00Z">
        <w:r w:rsidR="00F72D0B">
          <w:rPr>
            <w:rFonts w:ascii="Times New Roman" w:hAnsi="Times New Roman" w:cs="Times New Roman"/>
            <w:color w:val="FF0000"/>
            <w:sz w:val="24"/>
            <w:szCs w:val="24"/>
          </w:rPr>
          <w:t>4.5 kg</w:t>
        </w:r>
      </w:ins>
      <w:del w:id="195" w:author="Henry Hurt" w:date="2022-04-05T13:20:00Z">
        <w:r w:rsidR="00CE4C15" w:rsidRPr="00DF52C4" w:rsidDel="00F72D0B">
          <w:rPr>
            <w:rFonts w:ascii="Times New Roman" w:hAnsi="Times New Roman" w:cs="Times New Roman"/>
            <w:sz w:val="24"/>
            <w:szCs w:val="24"/>
          </w:rPr>
          <w:delText xml:space="preserve"> </w:delText>
        </w:r>
        <w:r w:rsidR="002B64DF" w:rsidRPr="00DF52C4" w:rsidDel="00F72D0B">
          <w:rPr>
            <w:rFonts w:ascii="Times New Roman" w:hAnsi="Times New Roman" w:cs="Times New Roman"/>
            <w:color w:val="FF0000"/>
            <w:sz w:val="24"/>
            <w:szCs w:val="24"/>
          </w:rPr>
          <w:delText>125</w:delText>
        </w:r>
        <w:r w:rsidR="001A5E83" w:rsidRPr="00DF52C4" w:rsidDel="00F72D0B">
          <w:rPr>
            <w:rFonts w:ascii="Times New Roman" w:hAnsi="Times New Roman" w:cs="Times New Roman"/>
            <w:color w:val="FF0000"/>
            <w:sz w:val="24"/>
            <w:szCs w:val="24"/>
          </w:rPr>
          <w:delText xml:space="preserve"> g</w:delText>
        </w:r>
      </w:del>
      <w:r w:rsidR="001A5E83" w:rsidRPr="00DF52C4">
        <w:rPr>
          <w:rFonts w:ascii="Times New Roman" w:hAnsi="Times New Roman" w:cs="Times New Roman"/>
          <w:color w:val="FF0000"/>
          <w:sz w:val="24"/>
          <w:szCs w:val="24"/>
        </w:rPr>
        <w:t xml:space="preserve"> </w:t>
      </w:r>
      <w:r w:rsidR="001A5E83" w:rsidRPr="00DF52C4">
        <w:rPr>
          <w:rFonts w:ascii="Times New Roman" w:hAnsi="Times New Roman" w:cs="Times New Roman"/>
          <w:sz w:val="24"/>
          <w:szCs w:val="24"/>
        </w:rPr>
        <w:t xml:space="preserve">of </w:t>
      </w:r>
      <w:r w:rsidR="002B64DF" w:rsidRPr="00DF52C4">
        <w:rPr>
          <w:rFonts w:ascii="Times New Roman" w:hAnsi="Times New Roman" w:cs="Times New Roman"/>
          <w:sz w:val="24"/>
          <w:szCs w:val="24"/>
        </w:rPr>
        <w:t xml:space="preserve">grain </w:t>
      </w:r>
      <w:r w:rsidR="001A5E83" w:rsidRPr="00DF52C4">
        <w:rPr>
          <w:rFonts w:ascii="Times New Roman" w:hAnsi="Times New Roman" w:cs="Times New Roman"/>
          <w:sz w:val="24"/>
          <w:szCs w:val="24"/>
        </w:rPr>
        <w:t>spawn</w:t>
      </w:r>
      <w:r w:rsidR="00C9281E" w:rsidRPr="00DF52C4">
        <w:rPr>
          <w:rFonts w:ascii="Times New Roman" w:hAnsi="Times New Roman" w:cs="Times New Roman"/>
          <w:sz w:val="24"/>
          <w:szCs w:val="24"/>
        </w:rPr>
        <w:t xml:space="preserve"> will be</w:t>
      </w:r>
      <w:r w:rsidR="001667BB" w:rsidRPr="00DF52C4">
        <w:rPr>
          <w:rFonts w:ascii="Times New Roman" w:hAnsi="Times New Roman" w:cs="Times New Roman"/>
          <w:sz w:val="24"/>
          <w:szCs w:val="24"/>
        </w:rPr>
        <w:t xml:space="preserve"> </w:t>
      </w:r>
      <w:ins w:id="196" w:author="Henry Hurt" w:date="2022-04-10T23:38:00Z">
        <w:r w:rsidR="003E6256">
          <w:rPr>
            <w:rFonts w:ascii="Times New Roman" w:hAnsi="Times New Roman" w:cs="Times New Roman"/>
            <w:sz w:val="24"/>
            <w:szCs w:val="24"/>
          </w:rPr>
          <w:t xml:space="preserve">produced for each species for a total </w:t>
        </w:r>
      </w:ins>
      <w:del w:id="197" w:author="Henry Hurt" w:date="2022-04-10T23:38:00Z">
        <w:r w:rsidR="001667BB" w:rsidRPr="00DF52C4" w:rsidDel="003E6256">
          <w:rPr>
            <w:rFonts w:ascii="Times New Roman" w:hAnsi="Times New Roman" w:cs="Times New Roman"/>
            <w:sz w:val="24"/>
            <w:szCs w:val="24"/>
          </w:rPr>
          <w:delText>used</w:delText>
        </w:r>
      </w:del>
      <w:del w:id="198" w:author="Henry Hurt" w:date="2022-04-10T23:27:00Z">
        <w:r w:rsidR="0000106F" w:rsidRPr="00DF52C4" w:rsidDel="00A047AD">
          <w:rPr>
            <w:rFonts w:ascii="Times New Roman" w:hAnsi="Times New Roman" w:cs="Times New Roman"/>
            <w:sz w:val="24"/>
            <w:szCs w:val="24"/>
          </w:rPr>
          <w:delText xml:space="preserve"> </w:delText>
        </w:r>
        <w:r w:rsidR="00CD1ADD" w:rsidRPr="00DF52C4" w:rsidDel="00A047AD">
          <w:rPr>
            <w:rFonts w:ascii="Times New Roman" w:hAnsi="Times New Roman" w:cs="Times New Roman"/>
            <w:sz w:val="24"/>
            <w:szCs w:val="24"/>
          </w:rPr>
          <w:delText>for the experiment</w:delText>
        </w:r>
      </w:del>
      <w:ins w:id="199" w:author="Henry Hurt" w:date="2022-04-05T13:20:00Z">
        <w:r w:rsidR="00F72D0B">
          <w:rPr>
            <w:rFonts w:ascii="Times New Roman" w:hAnsi="Times New Roman" w:cs="Times New Roman"/>
            <w:sz w:val="24"/>
            <w:szCs w:val="24"/>
          </w:rPr>
          <w:t xml:space="preserve">of </w:t>
        </w:r>
      </w:ins>
      <w:ins w:id="200" w:author="Henry Hurt" w:date="2022-04-05T13:21:00Z">
        <w:r w:rsidR="00F72D0B">
          <w:rPr>
            <w:rFonts w:ascii="Times New Roman" w:hAnsi="Times New Roman" w:cs="Times New Roman"/>
            <w:sz w:val="24"/>
            <w:szCs w:val="24"/>
          </w:rPr>
          <w:t xml:space="preserve">40.5 kg. The final moisture content is expected to 50% </w:t>
        </w:r>
      </w:ins>
      <w:ins w:id="201" w:author="Henry Hurt" w:date="2022-04-10T23:24:00Z">
        <w:r w:rsidR="008514B8">
          <w:rPr>
            <w:rFonts w:ascii="Times New Roman" w:hAnsi="Times New Roman" w:cs="Times New Roman"/>
            <w:sz w:val="24"/>
            <w:szCs w:val="24"/>
          </w:rPr>
          <w:t xml:space="preserve">by </w:t>
        </w:r>
      </w:ins>
      <w:ins w:id="202" w:author="Henry Hurt" w:date="2022-04-05T13:21:00Z">
        <w:r w:rsidR="00F72D0B">
          <w:rPr>
            <w:rFonts w:ascii="Times New Roman" w:hAnsi="Times New Roman" w:cs="Times New Roman"/>
            <w:sz w:val="24"/>
            <w:szCs w:val="24"/>
          </w:rPr>
          <w:t xml:space="preserve">weight. </w:t>
        </w:r>
      </w:ins>
      <w:del w:id="203" w:author="Henry Hurt" w:date="2022-04-05T13:20:00Z">
        <w:r w:rsidR="00CD1ADD" w:rsidRPr="00DF52C4" w:rsidDel="00F72D0B">
          <w:rPr>
            <w:rFonts w:ascii="Times New Roman" w:hAnsi="Times New Roman" w:cs="Times New Roman"/>
            <w:sz w:val="24"/>
            <w:szCs w:val="24"/>
          </w:rPr>
          <w:delText xml:space="preserve"> </w:delText>
        </w:r>
        <w:r w:rsidR="0000106F" w:rsidRPr="00DF52C4" w:rsidDel="00F72D0B">
          <w:rPr>
            <w:rFonts w:ascii="Times New Roman" w:hAnsi="Times New Roman" w:cs="Times New Roman"/>
            <w:sz w:val="24"/>
            <w:szCs w:val="24"/>
          </w:rPr>
          <w:delText>in total</w:delText>
        </w:r>
        <w:r w:rsidR="00CD1ADD" w:rsidRPr="00DF52C4" w:rsidDel="00F72D0B">
          <w:rPr>
            <w:rFonts w:ascii="Times New Roman" w:hAnsi="Times New Roman" w:cs="Times New Roman"/>
            <w:sz w:val="24"/>
            <w:szCs w:val="24"/>
          </w:rPr>
          <w:delText>.</w:delText>
        </w:r>
      </w:del>
      <w:ins w:id="204" w:author="Henry Hurt" w:date="2022-04-10T23:26:00Z">
        <w:r w:rsidR="00A047AD">
          <w:rPr>
            <w:rFonts w:ascii="Times New Roman" w:hAnsi="Times New Roman" w:cs="Times New Roman"/>
            <w:sz w:val="24"/>
            <w:szCs w:val="24"/>
          </w:rPr>
          <w:t>The spawning run is expected to last two to three weeks.</w:t>
        </w:r>
      </w:ins>
    </w:p>
    <w:p w14:paraId="04E8CF33" w14:textId="12F3C555" w:rsidR="008855D5" w:rsidRPr="00DF52C4" w:rsidRDefault="002F469D" w:rsidP="00DF52C4">
      <w:pPr>
        <w:spacing w:line="240" w:lineRule="auto"/>
        <w:rPr>
          <w:rFonts w:ascii="Times New Roman" w:hAnsi="Times New Roman" w:cs="Times New Roman"/>
          <w:b/>
          <w:bCs/>
          <w:i/>
          <w:iCs/>
          <w:sz w:val="24"/>
          <w:szCs w:val="24"/>
        </w:rPr>
      </w:pPr>
      <w:commentRangeStart w:id="205"/>
      <w:del w:id="206" w:author="Henry Hurt" w:date="2022-03-13T18:39:00Z">
        <w:r w:rsidRPr="00DF52C4" w:rsidDel="00604018">
          <w:rPr>
            <w:rFonts w:ascii="Times New Roman" w:hAnsi="Times New Roman" w:cs="Times New Roman"/>
            <w:b/>
            <w:bCs/>
            <w:i/>
            <w:iCs/>
            <w:sz w:val="24"/>
            <w:szCs w:val="24"/>
          </w:rPr>
          <w:delText>Treatment/</w:delText>
        </w:r>
      </w:del>
      <w:del w:id="207" w:author="Henry Hurt" w:date="2022-03-13T19:16:00Z">
        <w:r w:rsidRPr="00DF52C4" w:rsidDel="00686B7E">
          <w:rPr>
            <w:rFonts w:ascii="Times New Roman" w:hAnsi="Times New Roman" w:cs="Times New Roman"/>
            <w:b/>
            <w:bCs/>
            <w:i/>
            <w:iCs/>
            <w:sz w:val="24"/>
            <w:szCs w:val="24"/>
          </w:rPr>
          <w:delText>Preparation of</w:delText>
        </w:r>
      </w:del>
      <w:r w:rsidRPr="00DF52C4">
        <w:rPr>
          <w:rFonts w:ascii="Times New Roman" w:hAnsi="Times New Roman" w:cs="Times New Roman"/>
          <w:b/>
          <w:bCs/>
          <w:i/>
          <w:iCs/>
          <w:sz w:val="24"/>
          <w:szCs w:val="24"/>
        </w:rPr>
        <w:t xml:space="preserve"> </w:t>
      </w:r>
      <w:r w:rsidR="00AB719E" w:rsidRPr="00DF52C4">
        <w:rPr>
          <w:rFonts w:ascii="Times New Roman" w:hAnsi="Times New Roman" w:cs="Times New Roman"/>
          <w:b/>
          <w:bCs/>
          <w:i/>
          <w:iCs/>
          <w:sz w:val="24"/>
          <w:szCs w:val="24"/>
        </w:rPr>
        <w:t>Substrate</w:t>
      </w:r>
      <w:commentRangeEnd w:id="205"/>
      <w:r w:rsidR="00E20371" w:rsidRPr="00DF52C4">
        <w:rPr>
          <w:rStyle w:val="CommentReference"/>
          <w:rFonts w:ascii="Times New Roman" w:hAnsi="Times New Roman" w:cs="Times New Roman"/>
          <w:b/>
          <w:bCs/>
          <w:i/>
          <w:iCs/>
          <w:sz w:val="24"/>
          <w:szCs w:val="24"/>
        </w:rPr>
        <w:commentReference w:id="205"/>
      </w:r>
      <w:r w:rsidR="00AA1C8E" w:rsidRPr="00DF52C4">
        <w:rPr>
          <w:rFonts w:ascii="Times New Roman" w:hAnsi="Times New Roman" w:cs="Times New Roman"/>
          <w:b/>
          <w:bCs/>
          <w:i/>
          <w:iCs/>
          <w:sz w:val="24"/>
          <w:szCs w:val="24"/>
        </w:rPr>
        <w:t xml:space="preserve"> </w:t>
      </w:r>
      <w:del w:id="208" w:author="Henry Hurt" w:date="2022-04-10T23:46:00Z">
        <w:r w:rsidR="00AA1C8E" w:rsidRPr="00DF52C4" w:rsidDel="00EA5350">
          <w:rPr>
            <w:rFonts w:ascii="Times New Roman" w:hAnsi="Times New Roman" w:cs="Times New Roman"/>
            <w:b/>
            <w:bCs/>
            <w:i/>
            <w:iCs/>
            <w:sz w:val="24"/>
            <w:szCs w:val="24"/>
          </w:rPr>
          <w:delText xml:space="preserve">and </w:delText>
        </w:r>
      </w:del>
      <w:r w:rsidR="00463696" w:rsidRPr="00DF52C4">
        <w:rPr>
          <w:rFonts w:ascii="Times New Roman" w:hAnsi="Times New Roman" w:cs="Times New Roman"/>
          <w:b/>
          <w:bCs/>
          <w:i/>
          <w:iCs/>
          <w:sz w:val="24"/>
          <w:szCs w:val="24"/>
        </w:rPr>
        <w:t>Inoculation</w:t>
      </w:r>
      <w:r w:rsidR="00AA1C8E" w:rsidRPr="00DF52C4">
        <w:rPr>
          <w:rFonts w:ascii="Times New Roman" w:hAnsi="Times New Roman" w:cs="Times New Roman"/>
          <w:b/>
          <w:bCs/>
          <w:i/>
          <w:iCs/>
          <w:sz w:val="24"/>
          <w:szCs w:val="24"/>
        </w:rPr>
        <w:t>:</w:t>
      </w:r>
    </w:p>
    <w:p w14:paraId="6AA09A01" w14:textId="5489B353" w:rsidR="00E43970" w:rsidRDefault="00604018" w:rsidP="00E43970">
      <w:pPr>
        <w:spacing w:after="0" w:line="240" w:lineRule="auto"/>
        <w:rPr>
          <w:ins w:id="209" w:author="Henry Hurt" w:date="2022-03-29T13:23:00Z"/>
          <w:rFonts w:ascii="Times New Roman" w:hAnsi="Times New Roman" w:cs="Times New Roman"/>
          <w:sz w:val="24"/>
          <w:szCs w:val="24"/>
        </w:rPr>
      </w:pPr>
      <w:ins w:id="210" w:author="Henry Hurt" w:date="2022-03-13T18:41:00Z">
        <w:r>
          <w:rPr>
            <w:rFonts w:ascii="Times New Roman" w:hAnsi="Times New Roman" w:cs="Times New Roman"/>
            <w:sz w:val="24"/>
            <w:szCs w:val="24"/>
          </w:rPr>
          <w:t xml:space="preserve">Five different substrate combinations will be tested for mushroom cultivation. </w:t>
        </w:r>
      </w:ins>
      <w:ins w:id="211" w:author="Henry Hurt" w:date="2022-03-13T18:42:00Z">
        <w:r>
          <w:rPr>
            <w:rFonts w:ascii="Times New Roman" w:hAnsi="Times New Roman" w:cs="Times New Roman"/>
            <w:sz w:val="24"/>
            <w:szCs w:val="24"/>
          </w:rPr>
          <w:t>Substrate</w:t>
        </w:r>
      </w:ins>
      <w:ins w:id="212" w:author="Henry Hurt" w:date="2022-03-13T18:43:00Z">
        <w:r>
          <w:rPr>
            <w:rFonts w:ascii="Times New Roman" w:hAnsi="Times New Roman" w:cs="Times New Roman"/>
            <w:sz w:val="24"/>
            <w:szCs w:val="24"/>
          </w:rPr>
          <w:t xml:space="preserve"> materials</w:t>
        </w:r>
      </w:ins>
      <w:ins w:id="213" w:author="Henry Hurt" w:date="2022-03-13T18:42:00Z">
        <w:r>
          <w:rPr>
            <w:rFonts w:ascii="Times New Roman" w:hAnsi="Times New Roman" w:cs="Times New Roman"/>
            <w:sz w:val="24"/>
            <w:szCs w:val="24"/>
          </w:rPr>
          <w:t xml:space="preserve"> will be mixed according </w:t>
        </w:r>
      </w:ins>
      <w:commentRangeStart w:id="214"/>
      <w:del w:id="215" w:author="Henry Hurt" w:date="2022-03-13T18:42:00Z">
        <w:r w:rsidR="008855D5" w:rsidRPr="00DF52C4" w:rsidDel="00604018">
          <w:rPr>
            <w:rFonts w:ascii="Times New Roman" w:hAnsi="Times New Roman" w:cs="Times New Roman"/>
            <w:sz w:val="24"/>
            <w:szCs w:val="24"/>
          </w:rPr>
          <w:delText>The</w:delText>
        </w:r>
        <w:r w:rsidR="00F52C0D" w:rsidRPr="00DF52C4" w:rsidDel="00604018">
          <w:rPr>
            <w:rFonts w:ascii="Times New Roman" w:hAnsi="Times New Roman" w:cs="Times New Roman"/>
            <w:sz w:val="24"/>
            <w:szCs w:val="24"/>
          </w:rPr>
          <w:delText xml:space="preserve"> substrate mixture</w:delText>
        </w:r>
        <w:r w:rsidR="008855D5" w:rsidRPr="00DF52C4" w:rsidDel="00604018">
          <w:rPr>
            <w:rFonts w:ascii="Times New Roman" w:hAnsi="Times New Roman" w:cs="Times New Roman"/>
            <w:sz w:val="24"/>
            <w:szCs w:val="24"/>
          </w:rPr>
          <w:delText>s</w:delText>
        </w:r>
        <w:r w:rsidR="00C9281E" w:rsidRPr="00DF52C4" w:rsidDel="00604018">
          <w:rPr>
            <w:rFonts w:ascii="Times New Roman" w:hAnsi="Times New Roman" w:cs="Times New Roman"/>
            <w:sz w:val="24"/>
            <w:szCs w:val="24"/>
          </w:rPr>
          <w:delText xml:space="preserve"> will be</w:delText>
        </w:r>
        <w:r w:rsidR="00F52C0D" w:rsidRPr="00DF52C4" w:rsidDel="00604018">
          <w:rPr>
            <w:rFonts w:ascii="Times New Roman" w:hAnsi="Times New Roman" w:cs="Times New Roman"/>
            <w:sz w:val="24"/>
            <w:szCs w:val="24"/>
          </w:rPr>
          <w:delText xml:space="preserve"> </w:delText>
        </w:r>
        <w:r w:rsidR="008855D5" w:rsidRPr="00DF52C4" w:rsidDel="00604018">
          <w:rPr>
            <w:rFonts w:ascii="Times New Roman" w:hAnsi="Times New Roman" w:cs="Times New Roman"/>
            <w:sz w:val="24"/>
            <w:szCs w:val="24"/>
          </w:rPr>
          <w:delText>made</w:delText>
        </w:r>
        <w:r w:rsidR="00F52C0D" w:rsidRPr="00DF52C4" w:rsidDel="00604018">
          <w:rPr>
            <w:rFonts w:ascii="Times New Roman" w:hAnsi="Times New Roman" w:cs="Times New Roman"/>
            <w:sz w:val="24"/>
            <w:szCs w:val="24"/>
          </w:rPr>
          <w:delText xml:space="preserve"> </w:delText>
        </w:r>
        <w:r w:rsidR="007F0902" w:rsidRPr="00DF52C4" w:rsidDel="00604018">
          <w:rPr>
            <w:rFonts w:ascii="Times New Roman" w:hAnsi="Times New Roman" w:cs="Times New Roman"/>
            <w:sz w:val="24"/>
            <w:szCs w:val="24"/>
          </w:rPr>
          <w:delText>by</w:delText>
        </w:r>
        <w:r w:rsidR="001667BB" w:rsidRPr="00DF52C4" w:rsidDel="00604018">
          <w:rPr>
            <w:rFonts w:ascii="Times New Roman" w:hAnsi="Times New Roman" w:cs="Times New Roman"/>
            <w:sz w:val="24"/>
            <w:szCs w:val="24"/>
          </w:rPr>
          <w:delText xml:space="preserve"> thoroughly</w:delText>
        </w:r>
        <w:r w:rsidR="008855D5" w:rsidRPr="00DF52C4" w:rsidDel="00604018">
          <w:rPr>
            <w:rFonts w:ascii="Times New Roman" w:hAnsi="Times New Roman" w:cs="Times New Roman"/>
            <w:sz w:val="24"/>
            <w:szCs w:val="24"/>
          </w:rPr>
          <w:delText xml:space="preserve"> </w:delText>
        </w:r>
        <w:r w:rsidR="001667BB" w:rsidRPr="00DF52C4" w:rsidDel="00604018">
          <w:rPr>
            <w:rFonts w:ascii="Times New Roman" w:hAnsi="Times New Roman" w:cs="Times New Roman"/>
            <w:sz w:val="24"/>
            <w:szCs w:val="24"/>
          </w:rPr>
          <w:delText xml:space="preserve">mixing </w:delText>
        </w:r>
        <w:r w:rsidR="008855D5" w:rsidRPr="00DF52C4" w:rsidDel="00604018">
          <w:rPr>
            <w:rFonts w:ascii="Times New Roman" w:hAnsi="Times New Roman" w:cs="Times New Roman"/>
            <w:sz w:val="24"/>
            <w:szCs w:val="24"/>
          </w:rPr>
          <w:delText xml:space="preserve">substrates according </w:delText>
        </w:r>
      </w:del>
      <w:r w:rsidR="007F0902" w:rsidRPr="00DF52C4">
        <w:rPr>
          <w:rFonts w:ascii="Times New Roman" w:hAnsi="Times New Roman" w:cs="Times New Roman"/>
          <w:sz w:val="24"/>
          <w:szCs w:val="24"/>
        </w:rPr>
        <w:t>to their dry weight ratios</w:t>
      </w:r>
      <w:del w:id="216" w:author="Henry Hurt" w:date="2022-03-13T18:43:00Z">
        <w:r w:rsidR="007F0902" w:rsidRPr="00DF52C4" w:rsidDel="00604018">
          <w:rPr>
            <w:rFonts w:ascii="Times New Roman" w:hAnsi="Times New Roman" w:cs="Times New Roman"/>
            <w:sz w:val="24"/>
            <w:szCs w:val="24"/>
          </w:rPr>
          <w:delText xml:space="preserve"> </w:delText>
        </w:r>
        <w:r w:rsidR="008855D5" w:rsidRPr="00DF52C4" w:rsidDel="00604018">
          <w:rPr>
            <w:rFonts w:ascii="Times New Roman" w:hAnsi="Times New Roman" w:cs="Times New Roman"/>
            <w:sz w:val="24"/>
            <w:szCs w:val="24"/>
          </w:rPr>
          <w:delText>in</w:delText>
        </w:r>
      </w:del>
      <w:r w:rsidR="008855D5" w:rsidRPr="00DF52C4">
        <w:rPr>
          <w:rFonts w:ascii="Times New Roman" w:hAnsi="Times New Roman" w:cs="Times New Roman"/>
          <w:sz w:val="24"/>
          <w:szCs w:val="24"/>
        </w:rPr>
        <w:t xml:space="preserve"> </w:t>
      </w:r>
      <w:ins w:id="217" w:author="Henry Hurt" w:date="2022-03-13T18:43:00Z">
        <w:r>
          <w:rPr>
            <w:rFonts w:ascii="Times New Roman" w:hAnsi="Times New Roman" w:cs="Times New Roman"/>
            <w:sz w:val="24"/>
            <w:szCs w:val="24"/>
          </w:rPr>
          <w:t>(</w:t>
        </w:r>
      </w:ins>
      <w:r w:rsidR="008855D5" w:rsidRPr="00DF52C4">
        <w:rPr>
          <w:rFonts w:ascii="Times New Roman" w:hAnsi="Times New Roman" w:cs="Times New Roman"/>
          <w:sz w:val="24"/>
          <w:szCs w:val="24"/>
        </w:rPr>
        <w:t>Table 2</w:t>
      </w:r>
      <w:ins w:id="218" w:author="Henry Hurt" w:date="2022-03-16T18:43:00Z">
        <w:r w:rsidR="003D31BE">
          <w:rPr>
            <w:rFonts w:ascii="Times New Roman" w:hAnsi="Times New Roman" w:cs="Times New Roman"/>
            <w:sz w:val="24"/>
            <w:szCs w:val="24"/>
          </w:rPr>
          <w:t>)</w:t>
        </w:r>
      </w:ins>
      <w:ins w:id="219" w:author="Henry Hurt" w:date="2022-03-16T18:44:00Z">
        <w:r w:rsidR="003D31BE">
          <w:rPr>
            <w:rFonts w:ascii="Times New Roman" w:hAnsi="Times New Roman" w:cs="Times New Roman"/>
            <w:sz w:val="24"/>
            <w:szCs w:val="24"/>
          </w:rPr>
          <w:t xml:space="preserve">. Each mixture </w:t>
        </w:r>
      </w:ins>
      <w:ins w:id="220" w:author="Henry Hurt" w:date="2022-03-16T18:46:00Z">
        <w:r w:rsidR="003D31BE">
          <w:rPr>
            <w:rFonts w:ascii="Times New Roman" w:hAnsi="Times New Roman" w:cs="Times New Roman"/>
            <w:sz w:val="24"/>
            <w:szCs w:val="24"/>
          </w:rPr>
          <w:t>will</w:t>
        </w:r>
      </w:ins>
      <w:ins w:id="221" w:author="Henry Hurt" w:date="2022-03-16T18:44:00Z">
        <w:r w:rsidR="003D31BE">
          <w:rPr>
            <w:rFonts w:ascii="Times New Roman" w:hAnsi="Times New Roman" w:cs="Times New Roman"/>
            <w:sz w:val="24"/>
            <w:szCs w:val="24"/>
          </w:rPr>
          <w:t xml:space="preserve"> then </w:t>
        </w:r>
      </w:ins>
      <w:ins w:id="222" w:author="Henry Hurt" w:date="2022-03-16T18:46:00Z">
        <w:r w:rsidR="003D31BE">
          <w:rPr>
            <w:rFonts w:ascii="Times New Roman" w:hAnsi="Times New Roman" w:cs="Times New Roman"/>
            <w:sz w:val="24"/>
            <w:szCs w:val="24"/>
          </w:rPr>
          <w:t xml:space="preserve">be </w:t>
        </w:r>
      </w:ins>
      <w:ins w:id="223" w:author="Henry Hurt" w:date="2022-03-16T18:44:00Z">
        <w:r w:rsidR="003D31BE">
          <w:rPr>
            <w:rFonts w:ascii="Times New Roman" w:hAnsi="Times New Roman" w:cs="Times New Roman"/>
            <w:sz w:val="24"/>
            <w:szCs w:val="24"/>
          </w:rPr>
          <w:t xml:space="preserve">soaked in water </w:t>
        </w:r>
      </w:ins>
      <w:ins w:id="224" w:author="Henry Hurt" w:date="2022-03-16T18:45:00Z">
        <w:r w:rsidR="003D31BE">
          <w:rPr>
            <w:rFonts w:ascii="Times New Roman" w:hAnsi="Times New Roman" w:cs="Times New Roman"/>
            <w:sz w:val="24"/>
            <w:szCs w:val="24"/>
          </w:rPr>
          <w:t xml:space="preserve">for 12 </w:t>
        </w:r>
        <w:proofErr w:type="spellStart"/>
        <w:r w:rsidR="003D31BE">
          <w:rPr>
            <w:rFonts w:ascii="Times New Roman" w:hAnsi="Times New Roman" w:cs="Times New Roman"/>
            <w:sz w:val="24"/>
            <w:szCs w:val="24"/>
          </w:rPr>
          <w:t>hrs</w:t>
        </w:r>
        <w:proofErr w:type="spellEnd"/>
        <w:r w:rsidR="003D31BE">
          <w:rPr>
            <w:rFonts w:ascii="Times New Roman" w:hAnsi="Times New Roman" w:cs="Times New Roman"/>
            <w:sz w:val="24"/>
            <w:szCs w:val="24"/>
          </w:rPr>
          <w:t xml:space="preserve"> and the excess moisture allowed to run off until the substrate reache</w:t>
        </w:r>
      </w:ins>
      <w:ins w:id="225" w:author="Henry Hurt" w:date="2022-03-16T21:41:00Z">
        <w:r w:rsidR="00633952">
          <w:rPr>
            <w:rFonts w:ascii="Times New Roman" w:hAnsi="Times New Roman" w:cs="Times New Roman"/>
            <w:sz w:val="24"/>
            <w:szCs w:val="24"/>
          </w:rPr>
          <w:t>s</w:t>
        </w:r>
      </w:ins>
      <w:ins w:id="226" w:author="Henry Hurt" w:date="2022-03-16T18:45:00Z">
        <w:r w:rsidR="003D31BE">
          <w:rPr>
            <w:rFonts w:ascii="Times New Roman" w:hAnsi="Times New Roman" w:cs="Times New Roman"/>
            <w:sz w:val="24"/>
            <w:szCs w:val="24"/>
          </w:rPr>
          <w:t xml:space="preserve"> a </w:t>
        </w:r>
      </w:ins>
      <w:del w:id="227" w:author="Henry Hurt" w:date="2022-03-16T18:43:00Z">
        <w:r w:rsidR="008855D5" w:rsidRPr="00DF52C4" w:rsidDel="003D31BE">
          <w:rPr>
            <w:rFonts w:ascii="Times New Roman" w:hAnsi="Times New Roman" w:cs="Times New Roman"/>
            <w:sz w:val="24"/>
            <w:szCs w:val="24"/>
          </w:rPr>
          <w:delText xml:space="preserve">. </w:delText>
        </w:r>
      </w:del>
      <w:ins w:id="228" w:author="Henry Hurt" w:date="2022-03-16T18:46:00Z">
        <w:r w:rsidR="003D31BE">
          <w:rPr>
            <w:rFonts w:ascii="Times New Roman" w:hAnsi="Times New Roman" w:cs="Times New Roman"/>
            <w:sz w:val="24"/>
            <w:szCs w:val="24"/>
          </w:rPr>
          <w:t xml:space="preserve">65 </w:t>
        </w:r>
        <w:r w:rsidR="003D31BE" w:rsidRPr="00DF52C4">
          <w:rPr>
            <w:rFonts w:ascii="Times New Roman" w:hAnsi="Times New Roman" w:cs="Times New Roman"/>
            <w:sz w:val="24"/>
            <w:szCs w:val="24"/>
          </w:rPr>
          <w:t>±</w:t>
        </w:r>
        <w:r w:rsidR="003D31BE">
          <w:rPr>
            <w:rFonts w:ascii="Times New Roman" w:hAnsi="Times New Roman" w:cs="Times New Roman"/>
            <w:sz w:val="24"/>
            <w:szCs w:val="24"/>
          </w:rPr>
          <w:t xml:space="preserve"> 5</w:t>
        </w:r>
      </w:ins>
      <w:commentRangeStart w:id="229"/>
      <w:commentRangeStart w:id="230"/>
      <w:ins w:id="231" w:author="Henry Hurt" w:date="2022-03-13T19:05:00Z">
        <w:r w:rsidR="00384EB0">
          <w:rPr>
            <w:rFonts w:ascii="Times New Roman" w:hAnsi="Times New Roman" w:cs="Times New Roman"/>
            <w:sz w:val="24"/>
            <w:szCs w:val="24"/>
          </w:rPr>
          <w:t xml:space="preserve">% </w:t>
        </w:r>
        <w:commentRangeEnd w:id="229"/>
        <w:r w:rsidR="00384EB0">
          <w:rPr>
            <w:rStyle w:val="CommentReference"/>
          </w:rPr>
          <w:commentReference w:id="229"/>
        </w:r>
        <w:r w:rsidR="00384EB0">
          <w:rPr>
            <w:rFonts w:ascii="Times New Roman" w:hAnsi="Times New Roman" w:cs="Times New Roman"/>
            <w:sz w:val="24"/>
            <w:szCs w:val="24"/>
          </w:rPr>
          <w:t>moisture content</w:t>
        </w:r>
      </w:ins>
      <w:ins w:id="232" w:author="Henry Hurt" w:date="2022-03-22T17:48:00Z">
        <w:r w:rsidR="00587C60">
          <w:rPr>
            <w:rFonts w:ascii="Times New Roman" w:hAnsi="Times New Roman" w:cs="Times New Roman"/>
            <w:sz w:val="24"/>
            <w:szCs w:val="24"/>
          </w:rPr>
          <w:t xml:space="preserve"> by weight</w:t>
        </w:r>
      </w:ins>
      <w:ins w:id="233" w:author="Henry Hurt" w:date="2022-03-13T19:05:00Z">
        <w:r w:rsidR="00384EB0">
          <w:rPr>
            <w:rFonts w:ascii="Times New Roman" w:hAnsi="Times New Roman" w:cs="Times New Roman"/>
            <w:sz w:val="24"/>
            <w:szCs w:val="24"/>
          </w:rPr>
          <w:t xml:space="preserve">. </w:t>
        </w:r>
      </w:ins>
      <w:commentRangeEnd w:id="230"/>
      <w:ins w:id="234" w:author="Henry Hurt" w:date="2022-03-13T19:28:00Z">
        <w:r w:rsidR="001F52E6">
          <w:rPr>
            <w:rStyle w:val="CommentReference"/>
          </w:rPr>
          <w:commentReference w:id="230"/>
        </w:r>
      </w:ins>
      <w:del w:id="235" w:author="Henry Hurt" w:date="2022-03-13T18:44:00Z">
        <w:r w:rsidR="007A5948" w:rsidRPr="00DF52C4" w:rsidDel="00604018">
          <w:rPr>
            <w:rFonts w:ascii="Times New Roman" w:hAnsi="Times New Roman" w:cs="Times New Roman"/>
            <w:sz w:val="24"/>
            <w:szCs w:val="24"/>
          </w:rPr>
          <w:delText xml:space="preserve">Water </w:delText>
        </w:r>
        <w:r w:rsidR="00C9281E" w:rsidRPr="00DF52C4" w:rsidDel="00604018">
          <w:rPr>
            <w:rFonts w:ascii="Times New Roman" w:hAnsi="Times New Roman" w:cs="Times New Roman"/>
            <w:sz w:val="24"/>
            <w:szCs w:val="24"/>
          </w:rPr>
          <w:delText xml:space="preserve">will </w:delText>
        </w:r>
        <w:r w:rsidR="007A5948" w:rsidRPr="00DF52C4" w:rsidDel="00604018">
          <w:rPr>
            <w:rFonts w:ascii="Times New Roman" w:hAnsi="Times New Roman" w:cs="Times New Roman"/>
            <w:sz w:val="24"/>
            <w:szCs w:val="24"/>
          </w:rPr>
          <w:delText xml:space="preserve">then </w:delText>
        </w:r>
        <w:r w:rsidR="00C9281E" w:rsidRPr="00DF52C4" w:rsidDel="00604018">
          <w:rPr>
            <w:rFonts w:ascii="Times New Roman" w:hAnsi="Times New Roman" w:cs="Times New Roman"/>
            <w:sz w:val="24"/>
            <w:szCs w:val="24"/>
          </w:rPr>
          <w:delText xml:space="preserve">be </w:delText>
        </w:r>
        <w:r w:rsidR="007A5948" w:rsidRPr="00DF52C4" w:rsidDel="00604018">
          <w:rPr>
            <w:rFonts w:ascii="Times New Roman" w:hAnsi="Times New Roman" w:cs="Times New Roman"/>
            <w:sz w:val="24"/>
            <w:szCs w:val="24"/>
          </w:rPr>
          <w:delText>added to each substrate mixture to bring it to 70% moisture</w:delText>
        </w:r>
        <w:commentRangeEnd w:id="214"/>
        <w:r w:rsidR="00D26204" w:rsidDel="00604018">
          <w:rPr>
            <w:rStyle w:val="CommentReference"/>
          </w:rPr>
          <w:commentReference w:id="214"/>
        </w:r>
        <w:r w:rsidR="007A5948" w:rsidRPr="00DF52C4" w:rsidDel="00604018">
          <w:rPr>
            <w:rFonts w:ascii="Times New Roman" w:hAnsi="Times New Roman" w:cs="Times New Roman"/>
            <w:sz w:val="24"/>
            <w:szCs w:val="24"/>
          </w:rPr>
          <w:delText xml:space="preserve">. </w:delText>
        </w:r>
      </w:del>
      <w:r w:rsidR="00A65028" w:rsidRPr="00DF52C4">
        <w:rPr>
          <w:rFonts w:ascii="Times New Roman" w:hAnsi="Times New Roman" w:cs="Times New Roman"/>
          <w:sz w:val="24"/>
          <w:szCs w:val="24"/>
        </w:rPr>
        <w:t xml:space="preserve">For each replicate, </w:t>
      </w:r>
      <w:ins w:id="236" w:author="Henry Hurt" w:date="2022-04-12T13:46:00Z">
        <w:r w:rsidR="00511D59">
          <w:rPr>
            <w:rFonts w:ascii="Times New Roman" w:hAnsi="Times New Roman" w:cs="Times New Roman"/>
            <w:sz w:val="24"/>
            <w:szCs w:val="24"/>
          </w:rPr>
          <w:t>3</w:t>
        </w:r>
      </w:ins>
      <w:del w:id="237" w:author="Henry Hurt" w:date="2022-04-12T13:46:00Z">
        <w:r w:rsidR="00636CA3" w:rsidRPr="00DF52C4" w:rsidDel="00511D59">
          <w:rPr>
            <w:rFonts w:ascii="Times New Roman" w:hAnsi="Times New Roman" w:cs="Times New Roman"/>
            <w:sz w:val="24"/>
            <w:szCs w:val="24"/>
          </w:rPr>
          <w:delText>1</w:delText>
        </w:r>
      </w:del>
      <w:r w:rsidR="00636CA3" w:rsidRPr="00DF52C4">
        <w:rPr>
          <w:rFonts w:ascii="Times New Roman" w:hAnsi="Times New Roman" w:cs="Times New Roman"/>
          <w:sz w:val="24"/>
          <w:szCs w:val="24"/>
        </w:rPr>
        <w:t xml:space="preserve"> k</w:t>
      </w:r>
      <w:r w:rsidR="009D506D" w:rsidRPr="00DF52C4">
        <w:rPr>
          <w:rFonts w:ascii="Times New Roman" w:hAnsi="Times New Roman" w:cs="Times New Roman"/>
          <w:sz w:val="24"/>
          <w:szCs w:val="24"/>
        </w:rPr>
        <w:t xml:space="preserve">g </w:t>
      </w:r>
      <w:r w:rsidR="00A65028" w:rsidRPr="00DF52C4">
        <w:rPr>
          <w:rFonts w:ascii="Times New Roman" w:hAnsi="Times New Roman" w:cs="Times New Roman"/>
          <w:sz w:val="24"/>
          <w:szCs w:val="24"/>
        </w:rPr>
        <w:t>of</w:t>
      </w:r>
      <w:r w:rsidR="00717A05" w:rsidRPr="00DF52C4">
        <w:rPr>
          <w:rFonts w:ascii="Times New Roman" w:hAnsi="Times New Roman" w:cs="Times New Roman"/>
          <w:sz w:val="24"/>
          <w:szCs w:val="24"/>
        </w:rPr>
        <w:t xml:space="preserve"> </w:t>
      </w:r>
      <w:ins w:id="238" w:author="Henry Hurt" w:date="2022-03-16T18:31:00Z">
        <w:r w:rsidR="00E97DEA">
          <w:rPr>
            <w:rFonts w:ascii="Times New Roman" w:hAnsi="Times New Roman" w:cs="Times New Roman"/>
            <w:sz w:val="24"/>
            <w:szCs w:val="24"/>
          </w:rPr>
          <w:t xml:space="preserve">wet </w:t>
        </w:r>
      </w:ins>
      <w:r w:rsidR="00A65028" w:rsidRPr="00DF52C4">
        <w:rPr>
          <w:rFonts w:ascii="Times New Roman" w:hAnsi="Times New Roman" w:cs="Times New Roman"/>
          <w:sz w:val="24"/>
          <w:szCs w:val="24"/>
        </w:rPr>
        <w:t>substate</w:t>
      </w:r>
      <w:del w:id="239" w:author="Henry Hurt" w:date="2022-03-16T18:31:00Z">
        <w:r w:rsidR="00A65028" w:rsidRPr="00DF52C4" w:rsidDel="00E97DEA">
          <w:rPr>
            <w:rFonts w:ascii="Times New Roman" w:hAnsi="Times New Roman" w:cs="Times New Roman"/>
            <w:sz w:val="24"/>
            <w:szCs w:val="24"/>
          </w:rPr>
          <w:delText xml:space="preserve"> </w:delText>
        </w:r>
        <w:r w:rsidR="004E62FB" w:rsidRPr="00DF52C4" w:rsidDel="00E97DEA">
          <w:rPr>
            <w:rFonts w:ascii="Times New Roman" w:hAnsi="Times New Roman" w:cs="Times New Roman"/>
            <w:sz w:val="24"/>
            <w:szCs w:val="24"/>
          </w:rPr>
          <w:delText>mixture</w:delText>
        </w:r>
      </w:del>
      <w:r w:rsidR="00C9281E" w:rsidRPr="00DF52C4">
        <w:rPr>
          <w:rFonts w:ascii="Times New Roman" w:hAnsi="Times New Roman" w:cs="Times New Roman"/>
          <w:sz w:val="24"/>
          <w:szCs w:val="24"/>
        </w:rPr>
        <w:t xml:space="preserve"> will be</w:t>
      </w:r>
      <w:r w:rsidR="004F7198" w:rsidRPr="00DF52C4">
        <w:rPr>
          <w:rFonts w:ascii="Times New Roman" w:hAnsi="Times New Roman" w:cs="Times New Roman"/>
          <w:sz w:val="24"/>
          <w:szCs w:val="24"/>
        </w:rPr>
        <w:t xml:space="preserve"> </w:t>
      </w:r>
      <w:ins w:id="240" w:author="Henry Hurt" w:date="2022-03-16T18:31:00Z">
        <w:r w:rsidR="00E97DEA">
          <w:rPr>
            <w:rFonts w:ascii="Times New Roman" w:hAnsi="Times New Roman" w:cs="Times New Roman"/>
            <w:sz w:val="24"/>
            <w:szCs w:val="24"/>
          </w:rPr>
          <w:t xml:space="preserve">placed in a </w:t>
        </w:r>
      </w:ins>
      <w:del w:id="241" w:author="Henry Hurt" w:date="2022-03-16T18:31:00Z">
        <w:r w:rsidR="00A65028" w:rsidRPr="00DF52C4" w:rsidDel="00E97DEA">
          <w:rPr>
            <w:rFonts w:ascii="Times New Roman" w:hAnsi="Times New Roman" w:cs="Times New Roman"/>
            <w:sz w:val="24"/>
            <w:szCs w:val="24"/>
          </w:rPr>
          <w:delText>added to</w:delText>
        </w:r>
        <w:r w:rsidR="00D02511" w:rsidRPr="00DF52C4" w:rsidDel="00E97DEA">
          <w:rPr>
            <w:rFonts w:ascii="Times New Roman" w:hAnsi="Times New Roman" w:cs="Times New Roman"/>
            <w:sz w:val="24"/>
            <w:szCs w:val="24"/>
          </w:rPr>
          <w:delText xml:space="preserve"> </w:delText>
        </w:r>
        <w:r w:rsidR="00636CA3" w:rsidRPr="00DF52C4" w:rsidDel="00E97DEA">
          <w:rPr>
            <w:rFonts w:ascii="Times New Roman" w:hAnsi="Times New Roman" w:cs="Times New Roman"/>
            <w:sz w:val="24"/>
            <w:szCs w:val="24"/>
          </w:rPr>
          <w:delText>a</w:delText>
        </w:r>
        <w:r w:rsidR="00E472C5" w:rsidRPr="00DF52C4" w:rsidDel="00E97DEA">
          <w:rPr>
            <w:rFonts w:ascii="Times New Roman" w:hAnsi="Times New Roman" w:cs="Times New Roman"/>
            <w:sz w:val="24"/>
            <w:szCs w:val="24"/>
          </w:rPr>
          <w:delText xml:space="preserve"> </w:delText>
        </w:r>
      </w:del>
      <w:r w:rsidR="00E472C5" w:rsidRPr="00DF52C4">
        <w:rPr>
          <w:rFonts w:ascii="Times New Roman" w:hAnsi="Times New Roman" w:cs="Times New Roman"/>
          <w:sz w:val="24"/>
          <w:szCs w:val="24"/>
        </w:rPr>
        <w:t>1</w:t>
      </w:r>
      <w:r w:rsidR="00D02511" w:rsidRPr="00DF52C4">
        <w:rPr>
          <w:rFonts w:ascii="Times New Roman" w:hAnsi="Times New Roman" w:cs="Times New Roman"/>
          <w:sz w:val="24"/>
          <w:szCs w:val="24"/>
        </w:rPr>
        <w:t xml:space="preserve"> L </w:t>
      </w:r>
      <w:r w:rsidR="00F7167F" w:rsidRPr="00DF52C4">
        <w:rPr>
          <w:rFonts w:ascii="Times New Roman" w:hAnsi="Times New Roman" w:cs="Times New Roman"/>
          <w:sz w:val="24"/>
          <w:szCs w:val="24"/>
        </w:rPr>
        <w:t>capacity</w:t>
      </w:r>
      <w:r w:rsidR="00D02511" w:rsidRPr="00DF52C4">
        <w:rPr>
          <w:rFonts w:ascii="Times New Roman" w:hAnsi="Times New Roman" w:cs="Times New Roman"/>
          <w:sz w:val="24"/>
          <w:szCs w:val="24"/>
        </w:rPr>
        <w:t xml:space="preserve">, </w:t>
      </w:r>
      <w:r w:rsidR="00155324" w:rsidRPr="00DF52C4">
        <w:rPr>
          <w:rFonts w:ascii="Times New Roman" w:hAnsi="Times New Roman" w:cs="Times New Roman"/>
          <w:sz w:val="24"/>
          <w:szCs w:val="24"/>
        </w:rPr>
        <w:t>50-micron</w:t>
      </w:r>
      <w:r w:rsidR="00D02511" w:rsidRPr="00DF52C4">
        <w:rPr>
          <w:rFonts w:ascii="Times New Roman" w:hAnsi="Times New Roman" w:cs="Times New Roman"/>
          <w:sz w:val="24"/>
          <w:szCs w:val="24"/>
        </w:rPr>
        <w:t xml:space="preserve"> </w:t>
      </w:r>
      <w:commentRangeStart w:id="242"/>
      <w:r w:rsidR="00D02511" w:rsidRPr="00DF52C4">
        <w:rPr>
          <w:rFonts w:ascii="Times New Roman" w:hAnsi="Times New Roman" w:cs="Times New Roman"/>
          <w:sz w:val="24"/>
          <w:szCs w:val="24"/>
        </w:rPr>
        <w:t xml:space="preserve">polypropylene bag with linear ventilation </w:t>
      </w:r>
      <w:commentRangeStart w:id="243"/>
      <w:r w:rsidR="00D02511" w:rsidRPr="00DF52C4">
        <w:rPr>
          <w:rFonts w:ascii="Times New Roman" w:hAnsi="Times New Roman" w:cs="Times New Roman"/>
          <w:sz w:val="24"/>
          <w:szCs w:val="24"/>
        </w:rPr>
        <w:t>filters</w:t>
      </w:r>
      <w:commentRangeEnd w:id="242"/>
      <w:r w:rsidR="00E472C5" w:rsidRPr="00DF52C4">
        <w:rPr>
          <w:rStyle w:val="CommentReference"/>
          <w:rFonts w:ascii="Times New Roman" w:hAnsi="Times New Roman" w:cs="Times New Roman"/>
          <w:sz w:val="24"/>
          <w:szCs w:val="24"/>
        </w:rPr>
        <w:commentReference w:id="242"/>
      </w:r>
      <w:commentRangeEnd w:id="243"/>
      <w:r w:rsidR="00B2427D">
        <w:rPr>
          <w:rStyle w:val="CommentReference"/>
        </w:rPr>
        <w:commentReference w:id="243"/>
      </w:r>
      <w:del w:id="244" w:author="Henry Hurt" w:date="2022-03-13T19:18:00Z">
        <w:r w:rsidR="00E472C5" w:rsidRPr="00DF52C4" w:rsidDel="001F52E6">
          <w:rPr>
            <w:rFonts w:ascii="Times New Roman" w:hAnsi="Times New Roman" w:cs="Times New Roman"/>
            <w:sz w:val="24"/>
            <w:szCs w:val="24"/>
          </w:rPr>
          <w:delText>.</w:delText>
        </w:r>
      </w:del>
      <w:ins w:id="245" w:author="Henry Hurt" w:date="2022-03-13T19:16:00Z">
        <w:r w:rsidR="00686B7E">
          <w:rPr>
            <w:rFonts w:ascii="Times New Roman" w:hAnsi="Times New Roman" w:cs="Times New Roman"/>
            <w:sz w:val="24"/>
            <w:szCs w:val="24"/>
          </w:rPr>
          <w:t xml:space="preserve"> (Outgrow</w:t>
        </w:r>
      </w:ins>
      <w:ins w:id="246" w:author="Henry Hurt" w:date="2022-03-13T19:18:00Z">
        <w:r w:rsidR="00686B7E">
          <w:rPr>
            <w:rFonts w:ascii="Times New Roman" w:hAnsi="Times New Roman" w:cs="Times New Roman"/>
            <w:sz w:val="24"/>
            <w:szCs w:val="24"/>
          </w:rPr>
          <w:t>®</w:t>
        </w:r>
      </w:ins>
      <w:ins w:id="247" w:author="Henry Hurt" w:date="2022-04-10T23:39:00Z">
        <w:r w:rsidR="003E6256">
          <w:rPr>
            <w:rFonts w:ascii="Times New Roman" w:hAnsi="Times New Roman" w:cs="Times New Roman"/>
            <w:sz w:val="24"/>
            <w:szCs w:val="24"/>
          </w:rPr>
          <w:t>, IL</w:t>
        </w:r>
      </w:ins>
      <w:ins w:id="248" w:author="Henry Hurt" w:date="2022-03-13T19:16:00Z">
        <w:r w:rsidR="00686B7E">
          <w:rPr>
            <w:rFonts w:ascii="Times New Roman" w:hAnsi="Times New Roman" w:cs="Times New Roman"/>
            <w:sz w:val="24"/>
            <w:szCs w:val="24"/>
          </w:rPr>
          <w:t>)</w:t>
        </w:r>
      </w:ins>
      <w:ins w:id="249" w:author="Henry Hurt" w:date="2022-03-16T18:32:00Z">
        <w:r w:rsidR="00E97DEA">
          <w:rPr>
            <w:rFonts w:ascii="Times New Roman" w:hAnsi="Times New Roman" w:cs="Times New Roman"/>
            <w:sz w:val="24"/>
            <w:szCs w:val="24"/>
          </w:rPr>
          <w:t xml:space="preserve"> a</w:t>
        </w:r>
      </w:ins>
      <w:del w:id="250" w:author="Henry Hurt" w:date="2022-03-13T19:16:00Z">
        <w:r w:rsidR="00E472C5" w:rsidRPr="00DF52C4" w:rsidDel="00686B7E">
          <w:rPr>
            <w:rFonts w:ascii="Times New Roman" w:hAnsi="Times New Roman" w:cs="Times New Roman"/>
            <w:sz w:val="24"/>
            <w:szCs w:val="24"/>
          </w:rPr>
          <w:delText xml:space="preserve"> </w:delText>
        </w:r>
      </w:del>
      <w:del w:id="251" w:author="Henry Hurt" w:date="2022-03-16T18:32:00Z">
        <w:r w:rsidR="00277E42" w:rsidRPr="00DF52C4" w:rsidDel="00E97DEA">
          <w:rPr>
            <w:rFonts w:ascii="Times New Roman" w:hAnsi="Times New Roman" w:cs="Times New Roman"/>
            <w:sz w:val="24"/>
            <w:szCs w:val="24"/>
          </w:rPr>
          <w:delText xml:space="preserve">The bags </w:delText>
        </w:r>
        <w:r w:rsidR="00C9281E" w:rsidRPr="00DF52C4" w:rsidDel="00E97DEA">
          <w:rPr>
            <w:rFonts w:ascii="Times New Roman" w:hAnsi="Times New Roman" w:cs="Times New Roman"/>
            <w:sz w:val="24"/>
            <w:szCs w:val="24"/>
          </w:rPr>
          <w:delText>will then be</w:delText>
        </w:r>
        <w:r w:rsidR="00277E42" w:rsidRPr="00DF52C4" w:rsidDel="00E97DEA">
          <w:rPr>
            <w:rFonts w:ascii="Times New Roman" w:hAnsi="Times New Roman" w:cs="Times New Roman"/>
            <w:sz w:val="24"/>
            <w:szCs w:val="24"/>
          </w:rPr>
          <w:delText xml:space="preserve"> sealed </w:delText>
        </w:r>
        <w:r w:rsidR="00A65028" w:rsidRPr="00DF52C4" w:rsidDel="00E97DEA">
          <w:rPr>
            <w:rFonts w:ascii="Times New Roman" w:hAnsi="Times New Roman" w:cs="Times New Roman"/>
            <w:sz w:val="24"/>
            <w:szCs w:val="24"/>
          </w:rPr>
          <w:delText>a</w:delText>
        </w:r>
      </w:del>
      <w:r w:rsidR="00A65028" w:rsidRPr="00DF52C4">
        <w:rPr>
          <w:rFonts w:ascii="Times New Roman" w:hAnsi="Times New Roman" w:cs="Times New Roman"/>
          <w:sz w:val="24"/>
          <w:szCs w:val="24"/>
        </w:rPr>
        <w:t xml:space="preserve">nd </w:t>
      </w:r>
      <w:r w:rsidR="006C75F4" w:rsidRPr="00DF52C4">
        <w:rPr>
          <w:rFonts w:ascii="Times New Roman" w:hAnsi="Times New Roman" w:cs="Times New Roman"/>
          <w:sz w:val="24"/>
          <w:szCs w:val="24"/>
        </w:rPr>
        <w:t>autoclaved</w:t>
      </w:r>
      <w:r w:rsidR="00A65028" w:rsidRPr="00DF52C4">
        <w:rPr>
          <w:rFonts w:ascii="Times New Roman" w:hAnsi="Times New Roman" w:cs="Times New Roman"/>
          <w:sz w:val="24"/>
          <w:szCs w:val="24"/>
        </w:rPr>
        <w:t xml:space="preserve"> at 12</w:t>
      </w:r>
      <w:r w:rsidR="006C75F4" w:rsidRPr="00DF52C4">
        <w:rPr>
          <w:rFonts w:ascii="Times New Roman" w:hAnsi="Times New Roman" w:cs="Times New Roman"/>
          <w:sz w:val="24"/>
          <w:szCs w:val="24"/>
        </w:rPr>
        <w:t xml:space="preserve">1°C for 15 </w:t>
      </w:r>
      <w:r w:rsidR="00C9281E" w:rsidRPr="00DF52C4">
        <w:rPr>
          <w:rFonts w:ascii="Times New Roman" w:hAnsi="Times New Roman" w:cs="Times New Roman"/>
          <w:sz w:val="24"/>
          <w:szCs w:val="24"/>
        </w:rPr>
        <w:t xml:space="preserve">minutes </w:t>
      </w:r>
      <w:ins w:id="252" w:author="Henry Hurt" w:date="2022-03-13T19:02:00Z">
        <w:r w:rsidR="00384EB0">
          <w:rPr>
            <w:rFonts w:ascii="Times New Roman" w:hAnsi="Times New Roman" w:cs="Times New Roman"/>
            <w:sz w:val="24"/>
            <w:szCs w:val="24"/>
          </w:rPr>
          <w:t>on wet cycle</w:t>
        </w:r>
      </w:ins>
      <w:ins w:id="253" w:author="Henry Hurt" w:date="2022-03-16T18:32:00Z">
        <w:r w:rsidR="00E97DEA">
          <w:rPr>
            <w:rFonts w:ascii="Times New Roman" w:hAnsi="Times New Roman" w:cs="Times New Roman"/>
            <w:sz w:val="24"/>
            <w:szCs w:val="24"/>
          </w:rPr>
          <w:t>.</w:t>
        </w:r>
      </w:ins>
      <w:del w:id="254" w:author="Henry Hurt" w:date="2022-03-16T18:32:00Z">
        <w:r w:rsidR="00C9281E" w:rsidRPr="00DF52C4" w:rsidDel="00E97DEA">
          <w:rPr>
            <w:rFonts w:ascii="Times New Roman" w:hAnsi="Times New Roman" w:cs="Times New Roman"/>
            <w:sz w:val="24"/>
            <w:szCs w:val="24"/>
          </w:rPr>
          <w:delText>and</w:delText>
        </w:r>
        <w:r w:rsidR="00277E42" w:rsidRPr="00DF52C4" w:rsidDel="00E97DEA">
          <w:rPr>
            <w:rFonts w:ascii="Times New Roman" w:hAnsi="Times New Roman" w:cs="Times New Roman"/>
            <w:sz w:val="24"/>
            <w:szCs w:val="24"/>
          </w:rPr>
          <w:delText xml:space="preserve"> lef</w:delText>
        </w:r>
        <w:r w:rsidR="006C75F4" w:rsidRPr="00DF52C4" w:rsidDel="00E97DEA">
          <w:rPr>
            <w:rFonts w:ascii="Times New Roman" w:hAnsi="Times New Roman" w:cs="Times New Roman"/>
            <w:sz w:val="24"/>
            <w:szCs w:val="24"/>
          </w:rPr>
          <w:delText xml:space="preserve">t to fully cool to room temperature (25°C). </w:delText>
        </w:r>
      </w:del>
      <w:ins w:id="255" w:author="Henry Hurt" w:date="2022-03-16T18:32:00Z">
        <w:r w:rsidR="00E97DEA">
          <w:rPr>
            <w:rFonts w:ascii="Times New Roman" w:hAnsi="Times New Roman" w:cs="Times New Roman"/>
            <w:sz w:val="24"/>
            <w:szCs w:val="24"/>
          </w:rPr>
          <w:t xml:space="preserve"> </w:t>
        </w:r>
      </w:ins>
      <w:r w:rsidR="006C75F4" w:rsidRPr="00DF52C4">
        <w:rPr>
          <w:rFonts w:ascii="Times New Roman" w:hAnsi="Times New Roman" w:cs="Times New Roman"/>
          <w:sz w:val="24"/>
          <w:szCs w:val="24"/>
        </w:rPr>
        <w:t>Once cooled</w:t>
      </w:r>
      <w:ins w:id="256" w:author="Henry Hurt" w:date="2022-03-16T18:47:00Z">
        <w:r w:rsidR="003D31BE">
          <w:rPr>
            <w:rFonts w:ascii="Times New Roman" w:hAnsi="Times New Roman" w:cs="Times New Roman"/>
            <w:sz w:val="24"/>
            <w:szCs w:val="24"/>
          </w:rPr>
          <w:t xml:space="preserve"> to room temperature</w:t>
        </w:r>
      </w:ins>
      <w:r w:rsidR="006C75F4" w:rsidRPr="00DF52C4">
        <w:rPr>
          <w:rFonts w:ascii="Times New Roman" w:hAnsi="Times New Roman" w:cs="Times New Roman"/>
          <w:sz w:val="24"/>
          <w:szCs w:val="24"/>
        </w:rPr>
        <w:t>,</w:t>
      </w:r>
      <w:ins w:id="257" w:author="Henry Hurt" w:date="2022-03-16T18:33:00Z">
        <w:r w:rsidR="00E97DEA">
          <w:rPr>
            <w:rFonts w:ascii="Times New Roman" w:hAnsi="Times New Roman" w:cs="Times New Roman"/>
            <w:sz w:val="24"/>
            <w:szCs w:val="24"/>
          </w:rPr>
          <w:t xml:space="preserve"> each bag will be inoculated with </w:t>
        </w:r>
      </w:ins>
      <w:del w:id="258" w:author="Henry Hurt" w:date="2022-03-16T18:33:00Z">
        <w:r w:rsidR="006C75F4" w:rsidRPr="00DF52C4" w:rsidDel="00E97DEA">
          <w:rPr>
            <w:rFonts w:ascii="Times New Roman" w:hAnsi="Times New Roman" w:cs="Times New Roman"/>
            <w:sz w:val="24"/>
            <w:szCs w:val="24"/>
          </w:rPr>
          <w:delText xml:space="preserve"> </w:delText>
        </w:r>
      </w:del>
      <w:commentRangeStart w:id="259"/>
      <w:r w:rsidR="002E7B8D" w:rsidRPr="00DF52C4">
        <w:rPr>
          <w:rFonts w:ascii="Times New Roman" w:hAnsi="Times New Roman" w:cs="Times New Roman"/>
          <w:sz w:val="24"/>
          <w:szCs w:val="24"/>
        </w:rPr>
        <w:t>5</w:t>
      </w:r>
      <w:commentRangeEnd w:id="259"/>
      <w:r w:rsidR="00085F46" w:rsidRPr="00DF52C4">
        <w:rPr>
          <w:rStyle w:val="CommentReference"/>
          <w:rFonts w:ascii="Times New Roman" w:hAnsi="Times New Roman" w:cs="Times New Roman"/>
          <w:sz w:val="24"/>
          <w:szCs w:val="24"/>
        </w:rPr>
        <w:commentReference w:id="259"/>
      </w:r>
      <w:ins w:id="260" w:author="Henry Hurt" w:date="2022-03-13T19:15:00Z">
        <w:r w:rsidR="00686B7E">
          <w:rPr>
            <w:rFonts w:ascii="Times New Roman" w:hAnsi="Times New Roman" w:cs="Times New Roman"/>
            <w:sz w:val="24"/>
            <w:szCs w:val="24"/>
          </w:rPr>
          <w:t>0</w:t>
        </w:r>
      </w:ins>
      <w:r w:rsidR="006C75F4" w:rsidRPr="00DF52C4">
        <w:rPr>
          <w:rFonts w:ascii="Times New Roman" w:hAnsi="Times New Roman" w:cs="Times New Roman"/>
          <w:sz w:val="24"/>
          <w:szCs w:val="24"/>
        </w:rPr>
        <w:t xml:space="preserve"> g of </w:t>
      </w:r>
      <w:r w:rsidR="007A5948" w:rsidRPr="00DF52C4">
        <w:rPr>
          <w:rFonts w:ascii="Times New Roman" w:hAnsi="Times New Roman" w:cs="Times New Roman"/>
          <w:sz w:val="24"/>
          <w:szCs w:val="24"/>
        </w:rPr>
        <w:t xml:space="preserve">grain </w:t>
      </w:r>
      <w:r w:rsidR="006C75F4" w:rsidRPr="00DF52C4">
        <w:rPr>
          <w:rFonts w:ascii="Times New Roman" w:hAnsi="Times New Roman" w:cs="Times New Roman"/>
          <w:sz w:val="24"/>
          <w:szCs w:val="24"/>
        </w:rPr>
        <w:t xml:space="preserve">spawn </w:t>
      </w:r>
      <w:ins w:id="261" w:author="Henry Hurt" w:date="2022-03-13T19:15:00Z">
        <w:r w:rsidR="00686B7E">
          <w:rPr>
            <w:rFonts w:ascii="Times New Roman" w:hAnsi="Times New Roman" w:cs="Times New Roman"/>
            <w:sz w:val="24"/>
            <w:szCs w:val="24"/>
          </w:rPr>
          <w:t>(5% inoculation)</w:t>
        </w:r>
      </w:ins>
      <w:del w:id="262" w:author="Henry Hurt" w:date="2022-03-16T18:33:00Z">
        <w:r w:rsidR="00C9281E" w:rsidRPr="00DF52C4" w:rsidDel="00E97DEA">
          <w:rPr>
            <w:rFonts w:ascii="Times New Roman" w:hAnsi="Times New Roman" w:cs="Times New Roman"/>
            <w:sz w:val="24"/>
            <w:szCs w:val="24"/>
          </w:rPr>
          <w:delText>will be</w:delText>
        </w:r>
        <w:r w:rsidR="006C75F4" w:rsidRPr="00DF52C4" w:rsidDel="00E97DEA">
          <w:rPr>
            <w:rFonts w:ascii="Times New Roman" w:hAnsi="Times New Roman" w:cs="Times New Roman"/>
            <w:sz w:val="24"/>
            <w:szCs w:val="24"/>
          </w:rPr>
          <w:delText xml:space="preserve"> added to each bag</w:delText>
        </w:r>
      </w:del>
      <w:ins w:id="263" w:author="Henry Hurt" w:date="2022-03-13T19:21:00Z">
        <w:r w:rsidR="001F52E6">
          <w:rPr>
            <w:rFonts w:ascii="Times New Roman" w:hAnsi="Times New Roman" w:cs="Times New Roman"/>
            <w:sz w:val="24"/>
            <w:szCs w:val="24"/>
          </w:rPr>
          <w:t>.</w:t>
        </w:r>
      </w:ins>
      <w:del w:id="264" w:author="Henry Hurt" w:date="2022-03-13T19:21:00Z">
        <w:r w:rsidR="006C75F4" w:rsidRPr="00DF52C4" w:rsidDel="001F52E6">
          <w:rPr>
            <w:rFonts w:ascii="Times New Roman" w:hAnsi="Times New Roman" w:cs="Times New Roman"/>
            <w:sz w:val="24"/>
            <w:szCs w:val="24"/>
          </w:rPr>
          <w:delText>.</w:delText>
        </w:r>
      </w:del>
      <w:r w:rsidR="006C75F4" w:rsidRPr="00DF52C4">
        <w:rPr>
          <w:rFonts w:ascii="Times New Roman" w:hAnsi="Times New Roman" w:cs="Times New Roman"/>
          <w:sz w:val="24"/>
          <w:szCs w:val="24"/>
        </w:rPr>
        <w:t xml:space="preserve"> Each </w:t>
      </w:r>
      <w:ins w:id="265" w:author="Henry Hurt" w:date="2022-03-16T18:33:00Z">
        <w:r w:rsidR="00E97DEA">
          <w:rPr>
            <w:rFonts w:ascii="Times New Roman" w:hAnsi="Times New Roman" w:cs="Times New Roman"/>
            <w:sz w:val="24"/>
            <w:szCs w:val="24"/>
          </w:rPr>
          <w:t>bag will then be sealed</w:t>
        </w:r>
      </w:ins>
      <w:del w:id="266" w:author="Henry Hurt" w:date="2022-03-16T18:33:00Z">
        <w:r w:rsidR="006C75F4" w:rsidRPr="00DF52C4" w:rsidDel="00E97DEA">
          <w:rPr>
            <w:rFonts w:ascii="Times New Roman" w:hAnsi="Times New Roman" w:cs="Times New Roman"/>
            <w:sz w:val="24"/>
            <w:szCs w:val="24"/>
          </w:rPr>
          <w:delText>replicate bag</w:delText>
        </w:r>
        <w:r w:rsidR="00C9281E" w:rsidRPr="00DF52C4" w:rsidDel="00E97DEA">
          <w:rPr>
            <w:rFonts w:ascii="Times New Roman" w:hAnsi="Times New Roman" w:cs="Times New Roman"/>
            <w:sz w:val="24"/>
            <w:szCs w:val="24"/>
          </w:rPr>
          <w:delText xml:space="preserve"> will then be</w:delText>
        </w:r>
        <w:r w:rsidR="006C75F4" w:rsidRPr="00DF52C4" w:rsidDel="00E97DEA">
          <w:rPr>
            <w:rFonts w:ascii="Times New Roman" w:hAnsi="Times New Roman" w:cs="Times New Roman"/>
            <w:sz w:val="24"/>
            <w:szCs w:val="24"/>
          </w:rPr>
          <w:delText xml:space="preserve"> </w:delText>
        </w:r>
        <w:r w:rsidR="00342D69" w:rsidRPr="00DF52C4" w:rsidDel="00E97DEA">
          <w:rPr>
            <w:rFonts w:ascii="Times New Roman" w:hAnsi="Times New Roman" w:cs="Times New Roman"/>
            <w:sz w:val="24"/>
            <w:szCs w:val="24"/>
          </w:rPr>
          <w:delText>sealed</w:delText>
        </w:r>
      </w:del>
      <w:ins w:id="267" w:author="Henry Hurt" w:date="2022-03-16T18:47:00Z">
        <w:r w:rsidR="003D31BE">
          <w:rPr>
            <w:rFonts w:ascii="Times New Roman" w:hAnsi="Times New Roman" w:cs="Times New Roman"/>
            <w:sz w:val="24"/>
            <w:szCs w:val="24"/>
          </w:rPr>
          <w:t xml:space="preserve"> and</w:t>
        </w:r>
      </w:ins>
      <w:del w:id="268" w:author="Henry Hurt" w:date="2022-03-16T18:47:00Z">
        <w:r w:rsidR="00342D69" w:rsidRPr="00DF52C4" w:rsidDel="003D31BE">
          <w:rPr>
            <w:rFonts w:ascii="Times New Roman" w:hAnsi="Times New Roman" w:cs="Times New Roman"/>
            <w:sz w:val="24"/>
            <w:szCs w:val="24"/>
          </w:rPr>
          <w:delText>,</w:delText>
        </w:r>
        <w:r w:rsidR="006C75F4" w:rsidRPr="00DF52C4" w:rsidDel="003D31BE">
          <w:rPr>
            <w:rFonts w:ascii="Times New Roman" w:hAnsi="Times New Roman" w:cs="Times New Roman"/>
            <w:sz w:val="24"/>
            <w:szCs w:val="24"/>
          </w:rPr>
          <w:delText xml:space="preserve"> an</w:delText>
        </w:r>
        <w:r w:rsidR="00A80BDB" w:rsidRPr="00DF52C4" w:rsidDel="003D31BE">
          <w:rPr>
            <w:rFonts w:ascii="Times New Roman" w:hAnsi="Times New Roman" w:cs="Times New Roman"/>
            <w:sz w:val="24"/>
            <w:szCs w:val="24"/>
          </w:rPr>
          <w:delText>d</w:delText>
        </w:r>
        <w:r w:rsidR="00085F46" w:rsidRPr="00DF52C4" w:rsidDel="003D31BE">
          <w:rPr>
            <w:rFonts w:ascii="Times New Roman" w:hAnsi="Times New Roman" w:cs="Times New Roman"/>
            <w:sz w:val="24"/>
            <w:szCs w:val="24"/>
          </w:rPr>
          <w:delText xml:space="preserve"> the spawn</w:delText>
        </w:r>
      </w:del>
      <w:r w:rsidR="00085F46" w:rsidRPr="00DF52C4">
        <w:rPr>
          <w:rFonts w:ascii="Times New Roman" w:hAnsi="Times New Roman" w:cs="Times New Roman"/>
          <w:sz w:val="24"/>
          <w:szCs w:val="24"/>
        </w:rPr>
        <w:t xml:space="preserve"> mixed</w:t>
      </w:r>
      <w:del w:id="269" w:author="Henry Hurt" w:date="2022-03-16T18:47:00Z">
        <w:r w:rsidR="00085F46" w:rsidRPr="00DF52C4" w:rsidDel="003D31BE">
          <w:rPr>
            <w:rFonts w:ascii="Times New Roman" w:hAnsi="Times New Roman" w:cs="Times New Roman"/>
            <w:sz w:val="24"/>
            <w:szCs w:val="24"/>
          </w:rPr>
          <w:delText xml:space="preserve"> evenly</w:delText>
        </w:r>
      </w:del>
      <w:r w:rsidR="00085F46" w:rsidRPr="00DF52C4">
        <w:rPr>
          <w:rFonts w:ascii="Times New Roman" w:hAnsi="Times New Roman" w:cs="Times New Roman"/>
          <w:sz w:val="24"/>
          <w:szCs w:val="24"/>
        </w:rPr>
        <w:t xml:space="preserve"> </w:t>
      </w:r>
      <w:r w:rsidR="007A5948" w:rsidRPr="00DF52C4">
        <w:rPr>
          <w:rFonts w:ascii="Times New Roman" w:hAnsi="Times New Roman" w:cs="Times New Roman"/>
          <w:sz w:val="24"/>
          <w:szCs w:val="24"/>
        </w:rPr>
        <w:t xml:space="preserve">by gentle shaking </w:t>
      </w:r>
      <w:r w:rsidR="00085F46" w:rsidRPr="00DF52C4">
        <w:rPr>
          <w:rFonts w:ascii="Times New Roman" w:hAnsi="Times New Roman" w:cs="Times New Roman"/>
          <w:sz w:val="24"/>
          <w:szCs w:val="24"/>
        </w:rPr>
        <w:t xml:space="preserve">to </w:t>
      </w:r>
      <w:commentRangeStart w:id="270"/>
      <w:r w:rsidR="00085F46" w:rsidRPr="00DF52C4">
        <w:rPr>
          <w:rFonts w:ascii="Times New Roman" w:hAnsi="Times New Roman" w:cs="Times New Roman"/>
          <w:sz w:val="24"/>
          <w:szCs w:val="24"/>
        </w:rPr>
        <w:t>promote colonization</w:t>
      </w:r>
      <w:r w:rsidR="006C75F4" w:rsidRPr="00DF52C4">
        <w:rPr>
          <w:rFonts w:ascii="Times New Roman" w:hAnsi="Times New Roman" w:cs="Times New Roman"/>
          <w:sz w:val="24"/>
          <w:szCs w:val="24"/>
        </w:rPr>
        <w:t xml:space="preserve">. </w:t>
      </w:r>
      <w:commentRangeEnd w:id="270"/>
      <w:r w:rsidR="00615EE7">
        <w:rPr>
          <w:rStyle w:val="CommentReference"/>
        </w:rPr>
        <w:commentReference w:id="270"/>
      </w:r>
    </w:p>
    <w:p w14:paraId="59C40562" w14:textId="7F4BFC54" w:rsidR="007A7886" w:rsidDel="007A7886" w:rsidRDefault="007A7886" w:rsidP="00E43970">
      <w:pPr>
        <w:spacing w:after="0" w:line="240" w:lineRule="auto"/>
        <w:rPr>
          <w:del w:id="271" w:author="Henry Hurt" w:date="2022-03-29T13:23:00Z"/>
          <w:rFonts w:ascii="Times New Roman" w:hAnsi="Times New Roman" w:cs="Times New Roman"/>
          <w:color w:val="FF0000"/>
          <w:sz w:val="24"/>
          <w:szCs w:val="24"/>
        </w:rPr>
      </w:pPr>
    </w:p>
    <w:p w14:paraId="128EE1E5" w14:textId="77777777" w:rsidR="00E43970" w:rsidRDefault="00E43970" w:rsidP="00E43970">
      <w:pPr>
        <w:spacing w:after="0" w:line="240" w:lineRule="auto"/>
        <w:rPr>
          <w:rFonts w:ascii="Times New Roman" w:hAnsi="Times New Roman" w:cs="Times New Roman"/>
          <w:sz w:val="24"/>
          <w:szCs w:val="24"/>
        </w:rPr>
      </w:pPr>
    </w:p>
    <w:p w14:paraId="697F28F7" w14:textId="0E7CBFA6" w:rsidR="00B536E9" w:rsidRDefault="00A538B5" w:rsidP="00E43970">
      <w:pPr>
        <w:spacing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 xml:space="preserve">Growing </w:t>
      </w:r>
      <w:r w:rsidR="00134D23" w:rsidRPr="00DF52C4">
        <w:rPr>
          <w:rFonts w:ascii="Times New Roman" w:hAnsi="Times New Roman" w:cs="Times New Roman"/>
          <w:b/>
          <w:bCs/>
          <w:i/>
          <w:iCs/>
          <w:sz w:val="24"/>
          <w:szCs w:val="24"/>
        </w:rPr>
        <w:t>P</w:t>
      </w:r>
      <w:r w:rsidRPr="00DF52C4">
        <w:rPr>
          <w:rFonts w:ascii="Times New Roman" w:hAnsi="Times New Roman" w:cs="Times New Roman"/>
          <w:b/>
          <w:bCs/>
          <w:i/>
          <w:iCs/>
          <w:sz w:val="24"/>
          <w:szCs w:val="24"/>
        </w:rPr>
        <w:t>rocedures</w:t>
      </w:r>
      <w:r w:rsidR="003A31DB" w:rsidRPr="00DF52C4">
        <w:rPr>
          <w:rFonts w:ascii="Times New Roman" w:hAnsi="Times New Roman" w:cs="Times New Roman"/>
          <w:b/>
          <w:bCs/>
          <w:i/>
          <w:iCs/>
          <w:sz w:val="24"/>
          <w:szCs w:val="24"/>
        </w:rPr>
        <w:t>:</w:t>
      </w:r>
    </w:p>
    <w:p w14:paraId="62D0F248" w14:textId="17726A46" w:rsidR="00E43970" w:rsidRDefault="00E43970" w:rsidP="00E43970">
      <w:pPr>
        <w:spacing w:after="0" w:line="240" w:lineRule="auto"/>
        <w:rPr>
          <w:ins w:id="272" w:author="Henry Hurt" w:date="2022-04-10T23:42:00Z"/>
          <w:rFonts w:ascii="Times New Roman" w:hAnsi="Times New Roman" w:cs="Times New Roman"/>
          <w:sz w:val="24"/>
          <w:szCs w:val="24"/>
        </w:rPr>
      </w:pPr>
    </w:p>
    <w:p w14:paraId="1B63ABB7" w14:textId="2E7F9541" w:rsidR="005F4D31" w:rsidRPr="005F4D31" w:rsidRDefault="005F4D31" w:rsidP="00E43970">
      <w:pPr>
        <w:spacing w:after="0" w:line="240" w:lineRule="auto"/>
        <w:rPr>
          <w:ins w:id="273" w:author="Henry Hurt" w:date="2022-04-10T23:42:00Z"/>
          <w:rFonts w:ascii="Times New Roman" w:hAnsi="Times New Roman" w:cs="Times New Roman"/>
          <w:b/>
          <w:bCs/>
          <w:sz w:val="24"/>
          <w:szCs w:val="24"/>
          <w:rPrChange w:id="274" w:author="Henry Hurt" w:date="2022-04-10T23:42:00Z">
            <w:rPr>
              <w:ins w:id="275" w:author="Henry Hurt" w:date="2022-04-10T23:42:00Z"/>
              <w:rFonts w:ascii="Times New Roman" w:hAnsi="Times New Roman" w:cs="Times New Roman"/>
              <w:sz w:val="24"/>
              <w:szCs w:val="24"/>
            </w:rPr>
          </w:rPrChange>
        </w:rPr>
      </w:pPr>
      <w:ins w:id="276" w:author="Henry Hurt" w:date="2022-04-10T23:42:00Z">
        <w:r>
          <w:rPr>
            <w:rFonts w:ascii="Times New Roman" w:hAnsi="Times New Roman" w:cs="Times New Roman"/>
            <w:b/>
            <w:bCs/>
            <w:sz w:val="24"/>
            <w:szCs w:val="24"/>
          </w:rPr>
          <w:t>Note: Grow</w:t>
        </w:r>
      </w:ins>
      <w:ins w:id="277" w:author="Henry Hurt" w:date="2022-04-10T23:43:00Z">
        <w:r>
          <w:rPr>
            <w:rFonts w:ascii="Times New Roman" w:hAnsi="Times New Roman" w:cs="Times New Roman"/>
            <w:b/>
            <w:bCs/>
            <w:sz w:val="24"/>
            <w:szCs w:val="24"/>
          </w:rPr>
          <w:t xml:space="preserve">th chambers are in high demand, limiting our ability to adjust </w:t>
        </w:r>
      </w:ins>
      <w:ins w:id="278" w:author="Henry Hurt" w:date="2022-04-10T23:44:00Z">
        <w:r>
          <w:rPr>
            <w:rFonts w:ascii="Times New Roman" w:hAnsi="Times New Roman" w:cs="Times New Roman"/>
            <w:b/>
            <w:bCs/>
            <w:sz w:val="24"/>
            <w:szCs w:val="24"/>
          </w:rPr>
          <w:t>temperature</w:t>
        </w:r>
      </w:ins>
      <w:ins w:id="279" w:author="Henry Hurt" w:date="2022-04-10T23:43:00Z">
        <w:r>
          <w:rPr>
            <w:rFonts w:ascii="Times New Roman" w:hAnsi="Times New Roman" w:cs="Times New Roman"/>
            <w:b/>
            <w:bCs/>
            <w:sz w:val="24"/>
            <w:szCs w:val="24"/>
          </w:rPr>
          <w:t xml:space="preserve"> for different </w:t>
        </w:r>
      </w:ins>
      <w:ins w:id="280" w:author="Henry Hurt" w:date="2022-04-10T23:44:00Z">
        <w:r>
          <w:rPr>
            <w:rFonts w:ascii="Times New Roman" w:hAnsi="Times New Roman" w:cs="Times New Roman"/>
            <w:b/>
            <w:bCs/>
            <w:sz w:val="24"/>
            <w:szCs w:val="24"/>
          </w:rPr>
          <w:t>species</w:t>
        </w:r>
      </w:ins>
      <w:ins w:id="281" w:author="Henry Hurt" w:date="2022-04-10T23:43:00Z">
        <w:r>
          <w:rPr>
            <w:rFonts w:ascii="Times New Roman" w:hAnsi="Times New Roman" w:cs="Times New Roman"/>
            <w:b/>
            <w:bCs/>
            <w:sz w:val="24"/>
            <w:szCs w:val="24"/>
          </w:rPr>
          <w:t xml:space="preserve">.  </w:t>
        </w:r>
      </w:ins>
    </w:p>
    <w:p w14:paraId="7B877A79" w14:textId="77777777" w:rsidR="005F4D31" w:rsidRPr="00E43970" w:rsidRDefault="005F4D31" w:rsidP="00E43970">
      <w:pPr>
        <w:spacing w:after="0" w:line="240" w:lineRule="auto"/>
        <w:rPr>
          <w:rFonts w:ascii="Times New Roman" w:hAnsi="Times New Roman" w:cs="Times New Roman"/>
          <w:sz w:val="24"/>
          <w:szCs w:val="24"/>
        </w:rPr>
      </w:pPr>
    </w:p>
    <w:p w14:paraId="06038158" w14:textId="4E26C9B4" w:rsidR="00E43970" w:rsidRDefault="00B536E9"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Growing conditions</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the same for all experimental groups and</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kept at a </w:t>
      </w:r>
      <w:r w:rsidR="00AA1C8E" w:rsidRPr="00DF52C4">
        <w:rPr>
          <w:rFonts w:ascii="Times New Roman" w:hAnsi="Times New Roman" w:cs="Times New Roman"/>
          <w:sz w:val="24"/>
          <w:szCs w:val="24"/>
        </w:rPr>
        <w:t>constant</w:t>
      </w:r>
      <w:r w:rsidRPr="00DF52C4">
        <w:rPr>
          <w:rFonts w:ascii="Times New Roman" w:hAnsi="Times New Roman" w:cs="Times New Roman"/>
          <w:sz w:val="24"/>
          <w:szCs w:val="24"/>
        </w:rPr>
        <w:t xml:space="preserve"> temperature and humidity throughout the growing procedure.</w:t>
      </w:r>
      <w:r w:rsidR="00D46988"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The bags w</w:t>
      </w:r>
      <w:r w:rsidR="00C9281E" w:rsidRPr="00DF52C4">
        <w:rPr>
          <w:rFonts w:ascii="Times New Roman" w:hAnsi="Times New Roman" w:cs="Times New Roman"/>
          <w:sz w:val="24"/>
          <w:szCs w:val="24"/>
        </w:rPr>
        <w:t>ill be</w:t>
      </w:r>
      <w:r w:rsidR="000C591C" w:rsidRPr="00DF52C4">
        <w:rPr>
          <w:rFonts w:ascii="Times New Roman" w:hAnsi="Times New Roman" w:cs="Times New Roman"/>
          <w:sz w:val="24"/>
          <w:szCs w:val="24"/>
        </w:rPr>
        <w:t xml:space="preserve"> kept in a</w:t>
      </w:r>
      <w:r w:rsidRPr="00DF52C4">
        <w:rPr>
          <w:rFonts w:ascii="Times New Roman" w:hAnsi="Times New Roman" w:cs="Times New Roman"/>
          <w:sz w:val="24"/>
          <w:szCs w:val="24"/>
        </w:rPr>
        <w:t xml:space="preserve">n </w:t>
      </w:r>
      <w:r w:rsidRPr="00DF52C4">
        <w:rPr>
          <w:rFonts w:ascii="Times New Roman" w:hAnsi="Times New Roman" w:cs="Times New Roman"/>
          <w:sz w:val="24"/>
          <w:szCs w:val="24"/>
        </w:rPr>
        <w:lastRenderedPageBreak/>
        <w:t>environment</w:t>
      </w:r>
      <w:r w:rsidR="00C9281E" w:rsidRPr="00DF52C4">
        <w:rPr>
          <w:rFonts w:ascii="Times New Roman" w:hAnsi="Times New Roman" w:cs="Times New Roman"/>
          <w:sz w:val="24"/>
          <w:szCs w:val="24"/>
        </w:rPr>
        <w:t>ally</w:t>
      </w:r>
      <w:r w:rsidR="000C591C" w:rsidRPr="00DF52C4">
        <w:rPr>
          <w:rFonts w:ascii="Times New Roman" w:hAnsi="Times New Roman" w:cs="Times New Roman"/>
          <w:sz w:val="24"/>
          <w:szCs w:val="24"/>
        </w:rPr>
        <w:t xml:space="preserve"> controlled</w:t>
      </w:r>
      <w:r w:rsidR="00C07F6C" w:rsidRPr="00DF52C4">
        <w:rPr>
          <w:rFonts w:ascii="Times New Roman" w:hAnsi="Times New Roman" w:cs="Times New Roman"/>
          <w:sz w:val="24"/>
          <w:szCs w:val="24"/>
        </w:rPr>
        <w:t xml:space="preserve"> </w:t>
      </w:r>
      <w:commentRangeStart w:id="282"/>
      <w:commentRangeStart w:id="283"/>
      <w:r w:rsidRPr="00DF52C4">
        <w:rPr>
          <w:rFonts w:ascii="Times New Roman" w:hAnsi="Times New Roman" w:cs="Times New Roman"/>
          <w:sz w:val="24"/>
          <w:szCs w:val="24"/>
        </w:rPr>
        <w:t>growing</w:t>
      </w:r>
      <w:r w:rsidR="00C07F6C"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 xml:space="preserve">room </w:t>
      </w:r>
      <w:r w:rsidR="00C07F6C" w:rsidRPr="00DF52C4">
        <w:rPr>
          <w:rFonts w:ascii="Times New Roman" w:hAnsi="Times New Roman" w:cs="Times New Roman"/>
          <w:sz w:val="24"/>
          <w:szCs w:val="24"/>
        </w:rPr>
        <w:t>at the WSU Pullman campus</w:t>
      </w:r>
      <w:commentRangeEnd w:id="282"/>
      <w:r w:rsidR="00B2427D">
        <w:rPr>
          <w:rStyle w:val="CommentReference"/>
        </w:rPr>
        <w:commentReference w:id="282"/>
      </w:r>
      <w:commentRangeEnd w:id="283"/>
      <w:r w:rsidR="00EE19E9">
        <w:rPr>
          <w:rStyle w:val="CommentReference"/>
        </w:rPr>
        <w:commentReference w:id="283"/>
      </w:r>
      <w:r w:rsidR="000C591C" w:rsidRPr="00DF52C4">
        <w:rPr>
          <w:rFonts w:ascii="Times New Roman" w:hAnsi="Times New Roman" w:cs="Times New Roman"/>
          <w:sz w:val="24"/>
          <w:szCs w:val="24"/>
        </w:rPr>
        <w:t xml:space="preserve">. </w:t>
      </w:r>
      <w:r w:rsidR="006A7D43" w:rsidRPr="00DF52C4">
        <w:rPr>
          <w:rFonts w:ascii="Times New Roman" w:hAnsi="Times New Roman" w:cs="Times New Roman"/>
          <w:sz w:val="24"/>
          <w:szCs w:val="24"/>
        </w:rPr>
        <w:t xml:space="preserve">The temperature of the growing room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25 ± 2 °C</w:t>
      </w:r>
      <w:r w:rsidR="000C591C" w:rsidRPr="00DF52C4">
        <w:rPr>
          <w:rFonts w:ascii="Times New Roman" w:hAnsi="Times New Roman" w:cs="Times New Roman"/>
          <w:sz w:val="24"/>
          <w:szCs w:val="24"/>
        </w:rPr>
        <w:t xml:space="preserve"> and h</w:t>
      </w:r>
      <w:r w:rsidR="006A7D43" w:rsidRPr="00DF52C4">
        <w:rPr>
          <w:rFonts w:ascii="Times New Roman" w:hAnsi="Times New Roman" w:cs="Times New Roman"/>
          <w:sz w:val="24"/>
          <w:szCs w:val="24"/>
        </w:rPr>
        <w:t xml:space="preserve">umidity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approximately</w:t>
      </w:r>
      <w:r w:rsidR="00B97F32" w:rsidRPr="00DF52C4">
        <w:rPr>
          <w:rFonts w:ascii="Times New Roman" w:hAnsi="Times New Roman" w:cs="Times New Roman"/>
          <w:sz w:val="24"/>
          <w:szCs w:val="24"/>
        </w:rPr>
        <w:t xml:space="preserve"> </w:t>
      </w:r>
      <w:ins w:id="284" w:author="Henry Hurt" w:date="2022-03-16T18:36:00Z">
        <w:r w:rsidR="00E97DEA">
          <w:rPr>
            <w:rFonts w:ascii="Times New Roman" w:hAnsi="Times New Roman" w:cs="Times New Roman"/>
            <w:sz w:val="24"/>
            <w:szCs w:val="24"/>
          </w:rPr>
          <w:t>95 - 100</w:t>
        </w:r>
      </w:ins>
      <w:commentRangeStart w:id="285"/>
      <w:del w:id="286" w:author="Henry Hurt" w:date="2022-03-16T18:36:00Z">
        <w:r w:rsidR="000C591C" w:rsidRPr="00DF52C4" w:rsidDel="00E97DEA">
          <w:rPr>
            <w:rFonts w:ascii="Times New Roman" w:hAnsi="Times New Roman" w:cs="Times New Roman"/>
            <w:sz w:val="24"/>
            <w:szCs w:val="24"/>
          </w:rPr>
          <w:delText>60-70</w:delText>
        </w:r>
      </w:del>
      <w:r w:rsidR="000C591C" w:rsidRPr="00DF52C4">
        <w:rPr>
          <w:rFonts w:ascii="Times New Roman" w:hAnsi="Times New Roman" w:cs="Times New Roman"/>
          <w:sz w:val="24"/>
          <w:szCs w:val="24"/>
        </w:rPr>
        <w:t>%</w:t>
      </w:r>
      <w:commentRangeEnd w:id="285"/>
      <w:r w:rsidR="000C591C" w:rsidRPr="00DF52C4">
        <w:rPr>
          <w:rStyle w:val="CommentReference"/>
          <w:rFonts w:ascii="Times New Roman" w:hAnsi="Times New Roman" w:cs="Times New Roman"/>
          <w:sz w:val="24"/>
          <w:szCs w:val="24"/>
        </w:rPr>
        <w:commentReference w:id="285"/>
      </w:r>
      <w:r w:rsidR="000C591C" w:rsidRPr="00DF52C4">
        <w:rPr>
          <w:rFonts w:ascii="Times New Roman" w:hAnsi="Times New Roman" w:cs="Times New Roman"/>
          <w:sz w:val="24"/>
          <w:szCs w:val="24"/>
        </w:rPr>
        <w:t xml:space="preserve"> during the</w:t>
      </w:r>
      <w:ins w:id="287" w:author="Henry Hurt" w:date="2022-03-16T18:40:00Z">
        <w:r w:rsidR="008B67F3">
          <w:rPr>
            <w:rFonts w:ascii="Times New Roman" w:hAnsi="Times New Roman" w:cs="Times New Roman"/>
            <w:sz w:val="24"/>
            <w:szCs w:val="24"/>
          </w:rPr>
          <w:t xml:space="preserve"> </w:t>
        </w:r>
      </w:ins>
      <w:ins w:id="288" w:author="Henry Hurt" w:date="2022-03-16T18:53:00Z">
        <w:r w:rsidR="00AA22C3">
          <w:rPr>
            <w:rFonts w:ascii="Times New Roman" w:hAnsi="Times New Roman" w:cs="Times New Roman"/>
            <w:sz w:val="24"/>
            <w:szCs w:val="24"/>
          </w:rPr>
          <w:t>colonization</w:t>
        </w:r>
      </w:ins>
      <w:del w:id="289" w:author="Henry Hurt" w:date="2022-03-16T18:40:00Z">
        <w:r w:rsidR="000C591C" w:rsidRPr="00DF52C4" w:rsidDel="008B67F3">
          <w:rPr>
            <w:rFonts w:ascii="Times New Roman" w:hAnsi="Times New Roman" w:cs="Times New Roman"/>
            <w:sz w:val="24"/>
            <w:szCs w:val="24"/>
          </w:rPr>
          <w:delText xml:space="preserve"> </w:delText>
        </w:r>
      </w:del>
      <w:del w:id="290" w:author="Henry Hurt" w:date="2022-03-16T18:36:00Z">
        <w:r w:rsidR="000C591C" w:rsidRPr="00DF52C4" w:rsidDel="00E97DEA">
          <w:rPr>
            <w:rFonts w:ascii="Times New Roman" w:hAnsi="Times New Roman" w:cs="Times New Roman"/>
            <w:sz w:val="24"/>
            <w:szCs w:val="24"/>
          </w:rPr>
          <w:delText>colonization</w:delText>
        </w:r>
      </w:del>
      <w:r w:rsidR="000C591C" w:rsidRPr="00DF52C4">
        <w:rPr>
          <w:rFonts w:ascii="Times New Roman" w:hAnsi="Times New Roman" w:cs="Times New Roman"/>
          <w:sz w:val="24"/>
          <w:szCs w:val="24"/>
        </w:rPr>
        <w:t xml:space="preserve"> period. </w:t>
      </w:r>
      <w:r w:rsidR="00E77B50" w:rsidRPr="00DF52C4">
        <w:rPr>
          <w:rFonts w:ascii="Times New Roman" w:hAnsi="Times New Roman" w:cs="Times New Roman"/>
          <w:sz w:val="24"/>
          <w:szCs w:val="24"/>
        </w:rPr>
        <w:t xml:space="preserve">Full </w:t>
      </w:r>
      <w:r w:rsidR="006A7D43" w:rsidRPr="00DF52C4">
        <w:rPr>
          <w:rFonts w:ascii="Times New Roman" w:hAnsi="Times New Roman" w:cs="Times New Roman"/>
          <w:sz w:val="24"/>
          <w:szCs w:val="24"/>
        </w:rPr>
        <w:t xml:space="preserve">colonization </w:t>
      </w:r>
      <w:r w:rsidR="00C9281E" w:rsidRPr="00DF52C4">
        <w:rPr>
          <w:rFonts w:ascii="Times New Roman" w:hAnsi="Times New Roman" w:cs="Times New Roman"/>
          <w:sz w:val="24"/>
          <w:szCs w:val="24"/>
        </w:rPr>
        <w:t xml:space="preserve">is expected to be achieved in approximately three weeks </w:t>
      </w:r>
      <w:ins w:id="291" w:author="Henry Hurt" w:date="2022-03-16T18:40:00Z">
        <w:r w:rsidR="003D31BE">
          <w:rPr>
            <w:rFonts w:ascii="Times New Roman" w:hAnsi="Times New Roman" w:cs="Times New Roman"/>
            <w:sz w:val="24"/>
            <w:szCs w:val="24"/>
          </w:rPr>
          <w:t xml:space="preserve">for most </w:t>
        </w:r>
      </w:ins>
      <w:del w:id="292" w:author="Henry Hurt" w:date="2022-03-16T18:40:00Z">
        <w:r w:rsidR="00C9281E" w:rsidRPr="00DF52C4" w:rsidDel="003D31BE">
          <w:rPr>
            <w:rFonts w:ascii="Times New Roman" w:hAnsi="Times New Roman" w:cs="Times New Roman"/>
            <w:sz w:val="24"/>
            <w:szCs w:val="24"/>
          </w:rPr>
          <w:delText xml:space="preserve">on </w:delText>
        </w:r>
        <w:r w:rsidR="00E77B50" w:rsidRPr="00DF52C4" w:rsidDel="003D31BE">
          <w:rPr>
            <w:rFonts w:ascii="Times New Roman" w:hAnsi="Times New Roman" w:cs="Times New Roman"/>
            <w:sz w:val="24"/>
            <w:szCs w:val="24"/>
          </w:rPr>
          <w:delText>average</w:delText>
        </w:r>
        <w:r w:rsidR="00C9281E" w:rsidRPr="00DF52C4" w:rsidDel="003D31BE">
          <w:rPr>
            <w:rFonts w:ascii="Times New Roman" w:hAnsi="Times New Roman" w:cs="Times New Roman"/>
            <w:sz w:val="24"/>
            <w:szCs w:val="24"/>
          </w:rPr>
          <w:delText xml:space="preserve"> </w:delText>
        </w:r>
        <w:r w:rsidR="00E77B50" w:rsidRPr="00DF52C4" w:rsidDel="003D31BE">
          <w:rPr>
            <w:rFonts w:ascii="Times New Roman" w:hAnsi="Times New Roman" w:cs="Times New Roman"/>
            <w:sz w:val="24"/>
            <w:szCs w:val="24"/>
          </w:rPr>
          <w:delText xml:space="preserve">depending on the </w:delText>
        </w:r>
      </w:del>
      <w:r w:rsidR="00E77B50" w:rsidRPr="00DF52C4">
        <w:rPr>
          <w:rFonts w:ascii="Times New Roman" w:hAnsi="Times New Roman" w:cs="Times New Roman"/>
          <w:sz w:val="24"/>
          <w:szCs w:val="24"/>
        </w:rPr>
        <w:t>species</w:t>
      </w:r>
      <w:ins w:id="293" w:author="Henry Hurt" w:date="2022-03-16T18:41:00Z">
        <w:r w:rsidR="003D31BE">
          <w:rPr>
            <w:rFonts w:ascii="Times New Roman" w:hAnsi="Times New Roman" w:cs="Times New Roman"/>
            <w:sz w:val="24"/>
            <w:szCs w:val="24"/>
          </w:rPr>
          <w:t xml:space="preserve">. </w:t>
        </w:r>
      </w:ins>
      <w:del w:id="294" w:author="Henry Hurt" w:date="2022-03-16T18:41:00Z">
        <w:r w:rsidR="00E77B50" w:rsidRPr="00DF52C4" w:rsidDel="003D31BE">
          <w:rPr>
            <w:rFonts w:ascii="Times New Roman" w:hAnsi="Times New Roman" w:cs="Times New Roman"/>
            <w:sz w:val="24"/>
            <w:szCs w:val="24"/>
          </w:rPr>
          <w:delText xml:space="preserve"> and</w:delText>
        </w:r>
        <w:r w:rsidR="00C9281E" w:rsidRPr="00DF52C4" w:rsidDel="003D31BE">
          <w:rPr>
            <w:rFonts w:ascii="Times New Roman" w:hAnsi="Times New Roman" w:cs="Times New Roman"/>
            <w:sz w:val="24"/>
            <w:szCs w:val="24"/>
          </w:rPr>
          <w:delText xml:space="preserve"> will be</w:delText>
        </w:r>
        <w:r w:rsidR="006A7D43" w:rsidRPr="00DF52C4" w:rsidDel="003D31BE">
          <w:rPr>
            <w:rFonts w:ascii="Times New Roman" w:hAnsi="Times New Roman" w:cs="Times New Roman"/>
            <w:sz w:val="24"/>
            <w:szCs w:val="24"/>
          </w:rPr>
          <w:delText xml:space="preserve"> determined through visual checks</w:delText>
        </w:r>
        <w:r w:rsidR="00D02511" w:rsidRPr="00DF52C4" w:rsidDel="003D31BE">
          <w:rPr>
            <w:rFonts w:ascii="Times New Roman" w:hAnsi="Times New Roman" w:cs="Times New Roman"/>
            <w:sz w:val="24"/>
            <w:szCs w:val="24"/>
          </w:rPr>
          <w:delText xml:space="preserve"> of the spread of mycelium</w:delText>
        </w:r>
        <w:r w:rsidRPr="00DF52C4" w:rsidDel="003D31BE">
          <w:rPr>
            <w:rFonts w:ascii="Times New Roman" w:hAnsi="Times New Roman" w:cs="Times New Roman"/>
            <w:sz w:val="24"/>
            <w:szCs w:val="24"/>
          </w:rPr>
          <w:delText xml:space="preserve"> through its bag</w:delText>
        </w:r>
        <w:r w:rsidR="00D02511" w:rsidRPr="00DF52C4" w:rsidDel="003D31BE">
          <w:rPr>
            <w:rFonts w:ascii="Times New Roman" w:hAnsi="Times New Roman" w:cs="Times New Roman"/>
            <w:sz w:val="24"/>
            <w:szCs w:val="24"/>
          </w:rPr>
          <w:delText>.</w:delText>
        </w:r>
        <w:r w:rsidR="00E77B50" w:rsidRPr="00DF52C4" w:rsidDel="003D31BE">
          <w:rPr>
            <w:rFonts w:ascii="Times New Roman" w:hAnsi="Times New Roman" w:cs="Times New Roman"/>
            <w:sz w:val="24"/>
            <w:szCs w:val="24"/>
          </w:rPr>
          <w:delText xml:space="preserve"> </w:delText>
        </w:r>
      </w:del>
      <w:r w:rsidR="00A538B5" w:rsidRPr="00DF52C4">
        <w:rPr>
          <w:rFonts w:ascii="Times New Roman" w:hAnsi="Times New Roman" w:cs="Times New Roman"/>
          <w:sz w:val="24"/>
          <w:szCs w:val="24"/>
        </w:rPr>
        <w:t>Once full colonization</w:t>
      </w:r>
      <w:r w:rsidR="00C9281E" w:rsidRPr="00DF52C4">
        <w:rPr>
          <w:rFonts w:ascii="Times New Roman" w:hAnsi="Times New Roman" w:cs="Times New Roman"/>
          <w:sz w:val="24"/>
          <w:szCs w:val="24"/>
        </w:rPr>
        <w:t xml:space="preserve"> is</w:t>
      </w:r>
      <w:r w:rsidR="00A538B5" w:rsidRPr="00DF52C4">
        <w:rPr>
          <w:rFonts w:ascii="Times New Roman" w:hAnsi="Times New Roman" w:cs="Times New Roman"/>
          <w:sz w:val="24"/>
          <w:szCs w:val="24"/>
        </w:rPr>
        <w:t xml:space="preserve"> achieved,</w:t>
      </w:r>
      <w:r w:rsidR="006A7D43" w:rsidRPr="00DF52C4">
        <w:rPr>
          <w:rFonts w:ascii="Times New Roman" w:hAnsi="Times New Roman" w:cs="Times New Roman"/>
          <w:sz w:val="24"/>
          <w:szCs w:val="24"/>
        </w:rPr>
        <w:t xml:space="preserve"> the</w:t>
      </w:r>
      <w:r w:rsidR="00A538B5" w:rsidRPr="00DF52C4">
        <w:rPr>
          <w:rFonts w:ascii="Times New Roman" w:hAnsi="Times New Roman" w:cs="Times New Roman"/>
          <w:sz w:val="24"/>
          <w:szCs w:val="24"/>
        </w:rPr>
        <w:t xml:space="preserve"> </w:t>
      </w:r>
      <w:r w:rsidR="00C41846" w:rsidRPr="00DF52C4">
        <w:rPr>
          <w:rFonts w:ascii="Times New Roman" w:hAnsi="Times New Roman" w:cs="Times New Roman"/>
          <w:sz w:val="24"/>
          <w:szCs w:val="24"/>
        </w:rPr>
        <w:t>bags w</w:t>
      </w:r>
      <w:r w:rsidR="00C9281E" w:rsidRPr="00DF52C4">
        <w:rPr>
          <w:rFonts w:ascii="Times New Roman" w:hAnsi="Times New Roman" w:cs="Times New Roman"/>
          <w:sz w:val="24"/>
          <w:szCs w:val="24"/>
        </w:rPr>
        <w:t>ill be</w:t>
      </w:r>
      <w:r w:rsidR="00C41846" w:rsidRPr="00DF52C4">
        <w:rPr>
          <w:rFonts w:ascii="Times New Roman" w:hAnsi="Times New Roman" w:cs="Times New Roman"/>
          <w:sz w:val="24"/>
          <w:szCs w:val="24"/>
        </w:rPr>
        <w:t xml:space="preserve"> opened</w:t>
      </w:r>
      <w:r w:rsidR="00BC4269" w:rsidRPr="00DF52C4">
        <w:rPr>
          <w:rFonts w:ascii="Times New Roman" w:hAnsi="Times New Roman" w:cs="Times New Roman"/>
          <w:sz w:val="24"/>
          <w:szCs w:val="24"/>
        </w:rPr>
        <w:t xml:space="preserve"> at intervals of 24 inches</w:t>
      </w:r>
      <w:ins w:id="295" w:author="Henry Hurt" w:date="2022-03-16T18:52:00Z">
        <w:r w:rsidR="00AA22C3">
          <w:rPr>
            <w:rFonts w:ascii="Times New Roman" w:hAnsi="Times New Roman" w:cs="Times New Roman"/>
            <w:sz w:val="24"/>
            <w:szCs w:val="24"/>
          </w:rPr>
          <w:t xml:space="preserve">. </w:t>
        </w:r>
      </w:ins>
      <w:ins w:id="296" w:author="Henry Hurt" w:date="2022-03-16T18:53:00Z">
        <w:r w:rsidR="00AA22C3">
          <w:rPr>
            <w:rFonts w:ascii="Times New Roman" w:hAnsi="Times New Roman" w:cs="Times New Roman"/>
            <w:sz w:val="24"/>
            <w:szCs w:val="24"/>
          </w:rPr>
          <w:t xml:space="preserve">Temperature will </w:t>
        </w:r>
      </w:ins>
      <w:ins w:id="297" w:author="Henry Hurt" w:date="2022-04-10T23:41:00Z">
        <w:r w:rsidR="003E6256">
          <w:rPr>
            <w:rFonts w:ascii="Times New Roman" w:hAnsi="Times New Roman" w:cs="Times New Roman"/>
            <w:sz w:val="24"/>
            <w:szCs w:val="24"/>
          </w:rPr>
          <w:t>then be kept at</w:t>
        </w:r>
      </w:ins>
      <w:ins w:id="298" w:author="Henry Hurt" w:date="2022-03-16T18:53:00Z">
        <w:r w:rsidR="00AA22C3">
          <w:rPr>
            <w:rFonts w:ascii="Times New Roman" w:hAnsi="Times New Roman" w:cs="Times New Roman"/>
            <w:sz w:val="24"/>
            <w:szCs w:val="24"/>
          </w:rPr>
          <w:t xml:space="preserve"> </w:t>
        </w:r>
      </w:ins>
      <w:del w:id="299" w:author="Henry Hurt" w:date="2022-03-16T18:39:00Z">
        <w:r w:rsidR="00822199" w:rsidRPr="00DF52C4" w:rsidDel="001C59B3">
          <w:rPr>
            <w:rFonts w:ascii="Times New Roman" w:hAnsi="Times New Roman" w:cs="Times New Roman"/>
            <w:sz w:val="24"/>
            <w:szCs w:val="24"/>
          </w:rPr>
          <w:delText xml:space="preserve"> to allow for fruiting.</w:delText>
        </w:r>
        <w:r w:rsidR="006A7D43" w:rsidRPr="00DF52C4" w:rsidDel="001C59B3">
          <w:rPr>
            <w:rFonts w:ascii="Times New Roman" w:hAnsi="Times New Roman" w:cs="Times New Roman"/>
            <w:sz w:val="24"/>
            <w:szCs w:val="24"/>
          </w:rPr>
          <w:delText xml:space="preserve"> During fruiting, </w:delText>
        </w:r>
      </w:del>
      <w:del w:id="300" w:author="Henry Hurt" w:date="2022-03-16T18:38:00Z">
        <w:r w:rsidR="006A7D43" w:rsidRPr="00DF52C4" w:rsidDel="00E97DEA">
          <w:rPr>
            <w:rFonts w:ascii="Times New Roman" w:hAnsi="Times New Roman" w:cs="Times New Roman"/>
            <w:sz w:val="24"/>
            <w:szCs w:val="24"/>
          </w:rPr>
          <w:delText>the</w:delText>
        </w:r>
        <w:r w:rsidR="00BC4269" w:rsidRPr="00DF52C4" w:rsidDel="00E97DEA">
          <w:rPr>
            <w:rFonts w:ascii="Times New Roman" w:hAnsi="Times New Roman" w:cs="Times New Roman"/>
            <w:sz w:val="24"/>
            <w:szCs w:val="24"/>
          </w:rPr>
          <w:delText xml:space="preserve"> </w:delText>
        </w:r>
      </w:del>
      <w:del w:id="301" w:author="Henry Hurt" w:date="2022-03-16T18:53:00Z">
        <w:r w:rsidR="00BC4269" w:rsidRPr="00DF52C4" w:rsidDel="00AA22C3">
          <w:rPr>
            <w:rFonts w:ascii="Times New Roman" w:hAnsi="Times New Roman" w:cs="Times New Roman"/>
            <w:sz w:val="24"/>
            <w:szCs w:val="24"/>
          </w:rPr>
          <w:delText xml:space="preserve">conditions </w:delText>
        </w:r>
        <w:r w:rsidR="00C9281E" w:rsidRPr="00DF52C4" w:rsidDel="00AA22C3">
          <w:rPr>
            <w:rFonts w:ascii="Times New Roman" w:hAnsi="Times New Roman" w:cs="Times New Roman"/>
            <w:sz w:val="24"/>
            <w:szCs w:val="24"/>
          </w:rPr>
          <w:delText xml:space="preserve">will be </w:delText>
        </w:r>
        <w:r w:rsidR="00BC4269" w:rsidRPr="00DF52C4" w:rsidDel="00AA22C3">
          <w:rPr>
            <w:rFonts w:ascii="Times New Roman" w:hAnsi="Times New Roman" w:cs="Times New Roman"/>
            <w:sz w:val="24"/>
            <w:szCs w:val="24"/>
          </w:rPr>
          <w:delText xml:space="preserve">kept </w:delText>
        </w:r>
      </w:del>
      <w:del w:id="302" w:author="Henry Hurt" w:date="2022-03-16T18:52:00Z">
        <w:r w:rsidR="00BC4269" w:rsidRPr="00DF52C4" w:rsidDel="00AA22C3">
          <w:rPr>
            <w:rFonts w:ascii="Times New Roman" w:hAnsi="Times New Roman" w:cs="Times New Roman"/>
            <w:sz w:val="24"/>
            <w:szCs w:val="24"/>
          </w:rPr>
          <w:delText>constant</w:delText>
        </w:r>
        <w:r w:rsidR="006A7D43" w:rsidRPr="00DF52C4" w:rsidDel="00AA22C3">
          <w:rPr>
            <w:rFonts w:ascii="Times New Roman" w:hAnsi="Times New Roman" w:cs="Times New Roman"/>
            <w:sz w:val="24"/>
            <w:szCs w:val="24"/>
          </w:rPr>
          <w:delText xml:space="preserve"> </w:delText>
        </w:r>
      </w:del>
      <w:del w:id="303" w:author="Henry Hurt" w:date="2022-03-16T18:53:00Z">
        <w:r w:rsidR="006A7D43" w:rsidRPr="00DF52C4" w:rsidDel="00AA22C3">
          <w:rPr>
            <w:rFonts w:ascii="Times New Roman" w:hAnsi="Times New Roman" w:cs="Times New Roman"/>
            <w:sz w:val="24"/>
            <w:szCs w:val="24"/>
          </w:rPr>
          <w:delText xml:space="preserve">at </w:delText>
        </w:r>
      </w:del>
      <w:r w:rsidR="006A7D43" w:rsidRPr="00DF52C4">
        <w:rPr>
          <w:rFonts w:ascii="Times New Roman" w:hAnsi="Times New Roman" w:cs="Times New Roman"/>
          <w:sz w:val="24"/>
          <w:szCs w:val="24"/>
        </w:rPr>
        <w:t>25 ± 2 °C</w:t>
      </w:r>
      <w:ins w:id="304" w:author="Henry Hurt" w:date="2022-03-16T21:42:00Z">
        <w:r w:rsidR="00633952">
          <w:rPr>
            <w:rFonts w:ascii="Times New Roman" w:hAnsi="Times New Roman" w:cs="Times New Roman"/>
            <w:sz w:val="24"/>
            <w:szCs w:val="24"/>
          </w:rPr>
          <w:t xml:space="preserve">, </w:t>
        </w:r>
      </w:ins>
      <w:ins w:id="305" w:author="Henry Hurt" w:date="2022-03-16T18:53:00Z">
        <w:r w:rsidR="00AA22C3">
          <w:rPr>
            <w:rFonts w:ascii="Times New Roman" w:hAnsi="Times New Roman" w:cs="Times New Roman"/>
            <w:sz w:val="24"/>
            <w:szCs w:val="24"/>
          </w:rPr>
          <w:t xml:space="preserve">relative humidity at </w:t>
        </w:r>
      </w:ins>
      <w:del w:id="306" w:author="Henry Hurt" w:date="2022-03-16T18:53:00Z">
        <w:r w:rsidR="006A7D43" w:rsidRPr="00DF52C4" w:rsidDel="00AA22C3">
          <w:rPr>
            <w:rFonts w:ascii="Times New Roman" w:hAnsi="Times New Roman" w:cs="Times New Roman"/>
            <w:sz w:val="24"/>
            <w:szCs w:val="24"/>
          </w:rPr>
          <w:delText xml:space="preserve"> </w:delText>
        </w:r>
      </w:del>
      <w:del w:id="307" w:author="Henry Hurt" w:date="2022-03-16T18:52:00Z">
        <w:r w:rsidR="006A7D43" w:rsidRPr="00DF52C4" w:rsidDel="00AA22C3">
          <w:rPr>
            <w:rFonts w:ascii="Times New Roman" w:hAnsi="Times New Roman" w:cs="Times New Roman"/>
            <w:sz w:val="24"/>
            <w:szCs w:val="24"/>
          </w:rPr>
          <w:delText xml:space="preserve">and </w:delText>
        </w:r>
      </w:del>
      <w:commentRangeStart w:id="308"/>
      <w:r w:rsidR="000C591C" w:rsidRPr="00DF52C4">
        <w:rPr>
          <w:rFonts w:ascii="Times New Roman" w:hAnsi="Times New Roman" w:cs="Times New Roman"/>
          <w:sz w:val="24"/>
          <w:szCs w:val="24"/>
        </w:rPr>
        <w:t>7</w:t>
      </w:r>
      <w:ins w:id="309" w:author="Henry Hurt" w:date="2022-03-16T18:38:00Z">
        <w:r w:rsidR="00E97DEA">
          <w:rPr>
            <w:rFonts w:ascii="Times New Roman" w:hAnsi="Times New Roman" w:cs="Times New Roman"/>
            <w:sz w:val="24"/>
            <w:szCs w:val="24"/>
          </w:rPr>
          <w:t>5</w:t>
        </w:r>
        <w:r w:rsidR="001C59B3">
          <w:rPr>
            <w:rFonts w:ascii="Times New Roman" w:hAnsi="Times New Roman" w:cs="Times New Roman"/>
            <w:sz w:val="24"/>
            <w:szCs w:val="24"/>
          </w:rPr>
          <w:t xml:space="preserve"> </w:t>
        </w:r>
        <w:r w:rsidR="001C59B3" w:rsidRPr="00DF52C4">
          <w:rPr>
            <w:rFonts w:ascii="Times New Roman" w:hAnsi="Times New Roman" w:cs="Times New Roman"/>
            <w:sz w:val="24"/>
            <w:szCs w:val="24"/>
          </w:rPr>
          <w:t>±</w:t>
        </w:r>
        <w:r w:rsidR="001C59B3">
          <w:rPr>
            <w:rFonts w:ascii="Times New Roman" w:hAnsi="Times New Roman" w:cs="Times New Roman"/>
            <w:sz w:val="24"/>
            <w:szCs w:val="24"/>
          </w:rPr>
          <w:t xml:space="preserve"> 5</w:t>
        </w:r>
      </w:ins>
      <w:del w:id="310" w:author="Henry Hurt" w:date="2022-03-16T18:38:00Z">
        <w:r w:rsidR="000C591C" w:rsidRPr="00DF52C4" w:rsidDel="00E97DEA">
          <w:rPr>
            <w:rFonts w:ascii="Times New Roman" w:hAnsi="Times New Roman" w:cs="Times New Roman"/>
            <w:sz w:val="24"/>
            <w:szCs w:val="24"/>
          </w:rPr>
          <w:delText>0-80</w:delText>
        </w:r>
      </w:del>
      <w:r w:rsidR="000C591C" w:rsidRPr="00DF52C4">
        <w:rPr>
          <w:rFonts w:ascii="Times New Roman" w:hAnsi="Times New Roman" w:cs="Times New Roman"/>
          <w:sz w:val="24"/>
          <w:szCs w:val="24"/>
        </w:rPr>
        <w:t>%</w:t>
      </w:r>
      <w:commentRangeEnd w:id="308"/>
      <w:r w:rsidR="000C591C" w:rsidRPr="00DF52C4">
        <w:rPr>
          <w:rStyle w:val="CommentReference"/>
          <w:rFonts w:ascii="Times New Roman" w:hAnsi="Times New Roman" w:cs="Times New Roman"/>
          <w:sz w:val="24"/>
          <w:szCs w:val="24"/>
        </w:rPr>
        <w:commentReference w:id="308"/>
      </w:r>
      <w:ins w:id="311" w:author="Henry Hurt" w:date="2022-03-16T18:53:00Z">
        <w:r w:rsidR="00AA22C3">
          <w:rPr>
            <w:rFonts w:ascii="Times New Roman" w:hAnsi="Times New Roman" w:cs="Times New Roman"/>
            <w:sz w:val="24"/>
            <w:szCs w:val="24"/>
          </w:rPr>
          <w:t xml:space="preserve">, </w:t>
        </w:r>
      </w:ins>
      <w:del w:id="312" w:author="Henry Hurt" w:date="2022-03-16T18:53:00Z">
        <w:r w:rsidRPr="00DF52C4" w:rsidDel="00AA22C3">
          <w:rPr>
            <w:rFonts w:ascii="Times New Roman" w:hAnsi="Times New Roman" w:cs="Times New Roman"/>
            <w:sz w:val="24"/>
            <w:szCs w:val="24"/>
          </w:rPr>
          <w:delText xml:space="preserve"> humidit</w:delText>
        </w:r>
      </w:del>
      <w:del w:id="313" w:author="Henry Hurt" w:date="2022-03-16T18:52:00Z">
        <w:r w:rsidRPr="00DF52C4" w:rsidDel="00AA22C3">
          <w:rPr>
            <w:rFonts w:ascii="Times New Roman" w:hAnsi="Times New Roman" w:cs="Times New Roman"/>
            <w:sz w:val="24"/>
            <w:szCs w:val="24"/>
          </w:rPr>
          <w:delText>y</w:delText>
        </w:r>
      </w:del>
      <w:ins w:id="314" w:author="Henry Hurt" w:date="2022-03-16T18:53:00Z">
        <w:r w:rsidR="00AA22C3">
          <w:rPr>
            <w:rFonts w:ascii="Times New Roman" w:hAnsi="Times New Roman" w:cs="Times New Roman"/>
            <w:sz w:val="24"/>
            <w:szCs w:val="24"/>
          </w:rPr>
          <w:t>and air CO</w:t>
        </w:r>
        <w:r w:rsidR="00AA22C3">
          <w:rPr>
            <w:rFonts w:ascii="Times New Roman" w:hAnsi="Times New Roman" w:cs="Times New Roman"/>
            <w:sz w:val="24"/>
            <w:szCs w:val="24"/>
            <w:vertAlign w:val="subscript"/>
          </w:rPr>
          <w:t>2</w:t>
        </w:r>
        <w:r w:rsidR="00AA22C3">
          <w:rPr>
            <w:rFonts w:ascii="Times New Roman" w:hAnsi="Times New Roman" w:cs="Times New Roman"/>
            <w:sz w:val="24"/>
            <w:szCs w:val="24"/>
          </w:rPr>
          <w:t xml:space="preserve"> concentrations below 1000 ppm. </w:t>
        </w:r>
      </w:ins>
      <w:ins w:id="315" w:author="Henry Hurt" w:date="2022-03-16T18:54:00Z">
        <w:r w:rsidR="00AA22C3">
          <w:rPr>
            <w:rFonts w:ascii="Times New Roman" w:hAnsi="Times New Roman" w:cs="Times New Roman"/>
            <w:sz w:val="24"/>
            <w:szCs w:val="24"/>
          </w:rPr>
          <w:t>The growing chamber will receive</w:t>
        </w:r>
      </w:ins>
      <w:ins w:id="316" w:author="Henry Hurt" w:date="2022-04-10T23:41:00Z">
        <w:r w:rsidR="003E6256">
          <w:rPr>
            <w:rFonts w:ascii="Times New Roman" w:hAnsi="Times New Roman" w:cs="Times New Roman"/>
            <w:sz w:val="24"/>
            <w:szCs w:val="24"/>
          </w:rPr>
          <w:t xml:space="preserve"> dim light on a 12-hour day cycle</w:t>
        </w:r>
      </w:ins>
      <w:ins w:id="317" w:author="Henry Hurt" w:date="2022-03-16T18:54:00Z">
        <w:r w:rsidR="00AA22C3">
          <w:rPr>
            <w:rFonts w:ascii="Times New Roman" w:hAnsi="Times New Roman" w:cs="Times New Roman"/>
            <w:sz w:val="24"/>
            <w:szCs w:val="24"/>
          </w:rPr>
          <w:t xml:space="preserve">. </w:t>
        </w:r>
      </w:ins>
      <w:del w:id="318" w:author="Henry Hurt" w:date="2022-03-13T19:26:00Z">
        <w:r w:rsidRPr="00DF52C4" w:rsidDel="001F52E6">
          <w:rPr>
            <w:rFonts w:ascii="Times New Roman" w:hAnsi="Times New Roman" w:cs="Times New Roman"/>
            <w:sz w:val="24"/>
            <w:szCs w:val="24"/>
          </w:rPr>
          <w:delText>.</w:delText>
        </w:r>
        <w:r w:rsidR="005D0545" w:rsidRPr="00DF52C4" w:rsidDel="001F52E6">
          <w:rPr>
            <w:rFonts w:ascii="Times New Roman" w:hAnsi="Times New Roman" w:cs="Times New Roman"/>
            <w:sz w:val="24"/>
            <w:szCs w:val="24"/>
          </w:rPr>
          <w:delText xml:space="preserve"> The bags </w:delText>
        </w:r>
        <w:r w:rsidR="00C9281E" w:rsidRPr="00DF52C4" w:rsidDel="001F52E6">
          <w:rPr>
            <w:rFonts w:ascii="Times New Roman" w:hAnsi="Times New Roman" w:cs="Times New Roman"/>
            <w:sz w:val="24"/>
            <w:szCs w:val="24"/>
          </w:rPr>
          <w:delText>will be</w:delText>
        </w:r>
        <w:r w:rsidR="005D0545" w:rsidRPr="00DF52C4" w:rsidDel="001F52E6">
          <w:rPr>
            <w:rFonts w:ascii="Times New Roman" w:hAnsi="Times New Roman" w:cs="Times New Roman"/>
            <w:sz w:val="24"/>
            <w:szCs w:val="24"/>
          </w:rPr>
          <w:delText xml:space="preserve"> </w:delText>
        </w:r>
        <w:commentRangeStart w:id="319"/>
        <w:commentRangeStart w:id="320"/>
        <w:r w:rsidR="005D0545" w:rsidRPr="00DF52C4" w:rsidDel="001F52E6">
          <w:rPr>
            <w:rFonts w:ascii="Times New Roman" w:hAnsi="Times New Roman" w:cs="Times New Roman"/>
            <w:sz w:val="24"/>
            <w:szCs w:val="24"/>
          </w:rPr>
          <w:delText xml:space="preserve">watered by hand </w:delText>
        </w:r>
        <w:commentRangeEnd w:id="319"/>
        <w:r w:rsidR="00B2427D" w:rsidDel="001F52E6">
          <w:rPr>
            <w:rStyle w:val="CommentReference"/>
          </w:rPr>
          <w:commentReference w:id="319"/>
        </w:r>
        <w:commentRangeEnd w:id="320"/>
        <w:r w:rsidR="001F52E6" w:rsidDel="001F52E6">
          <w:rPr>
            <w:rStyle w:val="CommentReference"/>
          </w:rPr>
          <w:commentReference w:id="320"/>
        </w:r>
        <w:r w:rsidR="005D0545" w:rsidRPr="00DF52C4" w:rsidDel="001F52E6">
          <w:rPr>
            <w:rFonts w:ascii="Times New Roman" w:hAnsi="Times New Roman" w:cs="Times New Roman"/>
            <w:sz w:val="24"/>
            <w:szCs w:val="24"/>
          </w:rPr>
          <w:delText>for the duration of fruiting</w:delText>
        </w:r>
        <w:r w:rsidRPr="00DF52C4" w:rsidDel="001F52E6">
          <w:rPr>
            <w:rFonts w:ascii="Times New Roman" w:hAnsi="Times New Roman" w:cs="Times New Roman"/>
            <w:sz w:val="24"/>
            <w:szCs w:val="24"/>
          </w:rPr>
          <w:delText xml:space="preserve"> to maintain </w:delText>
        </w:r>
        <w:r w:rsidR="002C5040" w:rsidRPr="00DF52C4" w:rsidDel="001F52E6">
          <w:rPr>
            <w:rFonts w:ascii="Times New Roman" w:hAnsi="Times New Roman" w:cs="Times New Roman"/>
            <w:sz w:val="24"/>
            <w:szCs w:val="24"/>
          </w:rPr>
          <w:delText>ideal growing conditions</w:delText>
        </w:r>
        <w:r w:rsidR="005D0545" w:rsidRPr="00DF52C4" w:rsidDel="001F52E6">
          <w:rPr>
            <w:rFonts w:ascii="Times New Roman" w:hAnsi="Times New Roman" w:cs="Times New Roman"/>
            <w:sz w:val="24"/>
            <w:szCs w:val="24"/>
          </w:rPr>
          <w:delText>.</w:delText>
        </w:r>
        <w:r w:rsidR="00C9281E" w:rsidRPr="00DF52C4" w:rsidDel="001F52E6">
          <w:rPr>
            <w:rFonts w:ascii="Times New Roman" w:hAnsi="Times New Roman" w:cs="Times New Roman"/>
            <w:sz w:val="24"/>
            <w:szCs w:val="24"/>
          </w:rPr>
          <w:delText xml:space="preserve"> </w:delText>
        </w:r>
      </w:del>
      <w:del w:id="321" w:author="Henry Hurt" w:date="2022-03-16T18:38:00Z">
        <w:r w:rsidR="00C9281E" w:rsidRPr="00DF52C4" w:rsidDel="001C59B3">
          <w:rPr>
            <w:rFonts w:ascii="Times New Roman" w:hAnsi="Times New Roman" w:cs="Times New Roman"/>
            <w:sz w:val="24"/>
            <w:szCs w:val="24"/>
          </w:rPr>
          <w:delText>Fruiting will be allowed to continue for approximately two weeks</w:delText>
        </w:r>
      </w:del>
      <w:del w:id="322" w:author="Henry Hurt" w:date="2022-03-13T19:48:00Z">
        <w:r w:rsidR="009E2C03" w:rsidRPr="00DF52C4" w:rsidDel="00D20D87">
          <w:rPr>
            <w:rFonts w:ascii="Times New Roman" w:hAnsi="Times New Roman" w:cs="Times New Roman"/>
            <w:sz w:val="24"/>
            <w:szCs w:val="24"/>
          </w:rPr>
          <w:delText xml:space="preserve">, or until </w:delText>
        </w:r>
        <w:r w:rsidR="009E2C03" w:rsidRPr="00DF52C4" w:rsidDel="00D43F52">
          <w:rPr>
            <w:rFonts w:ascii="Times New Roman" w:hAnsi="Times New Roman" w:cs="Times New Roman"/>
            <w:sz w:val="24"/>
            <w:szCs w:val="24"/>
          </w:rPr>
          <w:delText xml:space="preserve">full sporocarp size </w:delText>
        </w:r>
        <w:r w:rsidR="00C9281E" w:rsidRPr="00DF52C4" w:rsidDel="00D43F52">
          <w:rPr>
            <w:rFonts w:ascii="Times New Roman" w:hAnsi="Times New Roman" w:cs="Times New Roman"/>
            <w:sz w:val="24"/>
            <w:szCs w:val="24"/>
          </w:rPr>
          <w:delText xml:space="preserve">is </w:delText>
        </w:r>
        <w:r w:rsidR="009E2C03" w:rsidRPr="00DF52C4" w:rsidDel="00D43F52">
          <w:rPr>
            <w:rFonts w:ascii="Times New Roman" w:hAnsi="Times New Roman" w:cs="Times New Roman"/>
            <w:sz w:val="24"/>
            <w:szCs w:val="24"/>
          </w:rPr>
          <w:delText xml:space="preserve">achieved. </w:delText>
        </w:r>
      </w:del>
    </w:p>
    <w:p w14:paraId="57C89882" w14:textId="7B326B15" w:rsidR="00E43970" w:rsidRDefault="00D434D8" w:rsidP="00E43970">
      <w:pPr>
        <w:spacing w:line="240" w:lineRule="auto"/>
        <w:rPr>
          <w:ins w:id="323" w:author="Henry Hurt" w:date="2022-03-13T19:44:00Z"/>
          <w:rFonts w:ascii="Times New Roman" w:hAnsi="Times New Roman" w:cs="Times New Roman"/>
          <w:b/>
          <w:bCs/>
          <w:i/>
          <w:iCs/>
          <w:sz w:val="24"/>
          <w:szCs w:val="24"/>
        </w:rPr>
      </w:pPr>
      <w:r w:rsidRPr="00DF52C4">
        <w:rPr>
          <w:rFonts w:ascii="Times New Roman" w:hAnsi="Times New Roman" w:cs="Times New Roman"/>
          <w:b/>
          <w:bCs/>
          <w:i/>
          <w:iCs/>
          <w:sz w:val="24"/>
          <w:szCs w:val="24"/>
        </w:rPr>
        <w:t>Data Collection:</w:t>
      </w:r>
    </w:p>
    <w:p w14:paraId="5843067A" w14:textId="6A52ECF9" w:rsidR="00D43F52" w:rsidRPr="00D20D87" w:rsidRDefault="00D43F52" w:rsidP="00E43970">
      <w:pPr>
        <w:spacing w:line="240" w:lineRule="auto"/>
        <w:rPr>
          <w:rFonts w:ascii="Times New Roman" w:hAnsi="Times New Roman" w:cs="Times New Roman"/>
          <w:sz w:val="24"/>
          <w:szCs w:val="24"/>
          <w:rPrChange w:id="324" w:author="Henry Hurt" w:date="2022-03-13T19:50:00Z">
            <w:rPr>
              <w:rFonts w:ascii="Times New Roman" w:hAnsi="Times New Roman" w:cs="Times New Roman"/>
              <w:b/>
              <w:bCs/>
              <w:i/>
              <w:iCs/>
              <w:sz w:val="24"/>
              <w:szCs w:val="24"/>
            </w:rPr>
          </w:rPrChange>
        </w:rPr>
      </w:pPr>
      <w:commentRangeStart w:id="325"/>
      <w:ins w:id="326" w:author="Henry Hurt" w:date="2022-03-13T19:44:00Z">
        <w:r>
          <w:rPr>
            <w:rFonts w:ascii="Times New Roman" w:hAnsi="Times New Roman" w:cs="Times New Roman"/>
            <w:sz w:val="24"/>
            <w:szCs w:val="24"/>
          </w:rPr>
          <w:t xml:space="preserve">Sporocarps will be </w:t>
        </w:r>
      </w:ins>
      <w:ins w:id="327" w:author="Henry Hurt" w:date="2022-03-13T19:46:00Z">
        <w:r>
          <w:rPr>
            <w:rFonts w:ascii="Times New Roman" w:hAnsi="Times New Roman" w:cs="Times New Roman"/>
            <w:sz w:val="24"/>
            <w:szCs w:val="24"/>
          </w:rPr>
          <w:t xml:space="preserve">harvested </w:t>
        </w:r>
        <w:commentRangeEnd w:id="325"/>
        <w:r>
          <w:rPr>
            <w:rStyle w:val="CommentReference"/>
          </w:rPr>
          <w:commentReference w:id="325"/>
        </w:r>
      </w:ins>
      <w:ins w:id="328" w:author="Henry Hurt" w:date="2022-03-13T19:48:00Z">
        <w:r w:rsidR="00D20D87">
          <w:rPr>
            <w:rFonts w:ascii="Times New Roman" w:hAnsi="Times New Roman" w:cs="Times New Roman"/>
            <w:sz w:val="24"/>
            <w:szCs w:val="24"/>
          </w:rPr>
          <w:t xml:space="preserve">at </w:t>
        </w:r>
      </w:ins>
      <w:ins w:id="329" w:author="Henry Hurt" w:date="2022-03-13T19:49:00Z">
        <w:r w:rsidR="00D20D87">
          <w:rPr>
            <w:rFonts w:ascii="Times New Roman" w:hAnsi="Times New Roman" w:cs="Times New Roman"/>
            <w:sz w:val="24"/>
            <w:szCs w:val="24"/>
          </w:rPr>
          <w:t>maturity</w:t>
        </w:r>
      </w:ins>
      <w:ins w:id="330" w:author="Henry Hurt" w:date="2022-03-13T19:48:00Z">
        <w:r w:rsidR="00D20D87">
          <w:rPr>
            <w:rFonts w:ascii="Times New Roman" w:hAnsi="Times New Roman" w:cs="Times New Roman"/>
            <w:sz w:val="24"/>
            <w:szCs w:val="24"/>
          </w:rPr>
          <w:t xml:space="preserve"> </w:t>
        </w:r>
      </w:ins>
      <w:ins w:id="331" w:author="Henry Hurt" w:date="2022-03-13T19:49:00Z">
        <w:r w:rsidR="00D20D87">
          <w:rPr>
            <w:rFonts w:ascii="Times New Roman" w:hAnsi="Times New Roman" w:cs="Times New Roman"/>
            <w:sz w:val="24"/>
            <w:szCs w:val="24"/>
          </w:rPr>
          <w:t>for all specie</w:t>
        </w:r>
      </w:ins>
      <w:ins w:id="332" w:author="Henry Hurt" w:date="2022-03-13T19:50:00Z">
        <w:r w:rsidR="00D20D87">
          <w:rPr>
            <w:rFonts w:ascii="Times New Roman" w:hAnsi="Times New Roman" w:cs="Times New Roman"/>
            <w:sz w:val="24"/>
            <w:szCs w:val="24"/>
          </w:rPr>
          <w:t xml:space="preserve">s except for </w:t>
        </w:r>
        <w:r w:rsidR="00D20D87">
          <w:rPr>
            <w:rFonts w:ascii="Times New Roman" w:hAnsi="Times New Roman" w:cs="Times New Roman"/>
            <w:i/>
            <w:iCs/>
            <w:sz w:val="24"/>
            <w:szCs w:val="24"/>
          </w:rPr>
          <w:t>C. comates</w:t>
        </w:r>
        <w:r w:rsidR="00D20D87">
          <w:rPr>
            <w:rFonts w:ascii="Times New Roman" w:hAnsi="Times New Roman" w:cs="Times New Roman"/>
            <w:sz w:val="24"/>
            <w:szCs w:val="24"/>
          </w:rPr>
          <w:t xml:space="preserve">. </w:t>
        </w:r>
        <w:r w:rsidR="00D20D87">
          <w:rPr>
            <w:rFonts w:ascii="Times New Roman" w:hAnsi="Times New Roman" w:cs="Times New Roman"/>
            <w:i/>
            <w:iCs/>
            <w:sz w:val="24"/>
            <w:szCs w:val="24"/>
          </w:rPr>
          <w:t>C. comates</w:t>
        </w:r>
        <w:r w:rsidR="00D20D87">
          <w:rPr>
            <w:rFonts w:ascii="Times New Roman" w:hAnsi="Times New Roman" w:cs="Times New Roman"/>
            <w:sz w:val="24"/>
            <w:szCs w:val="24"/>
          </w:rPr>
          <w:t xml:space="preserve"> </w:t>
        </w:r>
      </w:ins>
      <w:ins w:id="333" w:author="Henry Hurt" w:date="2022-03-16T18:55:00Z">
        <w:r w:rsidR="00AA22C3">
          <w:rPr>
            <w:rFonts w:ascii="Times New Roman" w:hAnsi="Times New Roman" w:cs="Times New Roman"/>
            <w:sz w:val="24"/>
            <w:szCs w:val="24"/>
          </w:rPr>
          <w:t>sporocarps</w:t>
        </w:r>
      </w:ins>
      <w:ins w:id="334" w:author="Henry Hurt" w:date="2022-03-16T18:54:00Z">
        <w:r w:rsidR="00AA22C3">
          <w:rPr>
            <w:rFonts w:ascii="Times New Roman" w:hAnsi="Times New Roman" w:cs="Times New Roman"/>
            <w:sz w:val="24"/>
            <w:szCs w:val="24"/>
          </w:rPr>
          <w:t xml:space="preserve"> </w:t>
        </w:r>
      </w:ins>
      <w:ins w:id="335" w:author="Henry Hurt" w:date="2022-03-13T19:50:00Z">
        <w:r w:rsidR="00D20D87">
          <w:rPr>
            <w:rFonts w:ascii="Times New Roman" w:hAnsi="Times New Roman" w:cs="Times New Roman"/>
            <w:sz w:val="24"/>
            <w:szCs w:val="24"/>
          </w:rPr>
          <w:t>will be harvested just before mat</w:t>
        </w:r>
      </w:ins>
      <w:ins w:id="336" w:author="Henry Hurt" w:date="2022-03-13T19:51:00Z">
        <w:r w:rsidR="00D20D87">
          <w:rPr>
            <w:rFonts w:ascii="Times New Roman" w:hAnsi="Times New Roman" w:cs="Times New Roman"/>
            <w:sz w:val="24"/>
            <w:szCs w:val="24"/>
          </w:rPr>
          <w:t xml:space="preserve">urity, while the gills are still veiled to prevent rapid </w:t>
        </w:r>
      </w:ins>
      <w:ins w:id="337" w:author="Henry Hurt" w:date="2022-04-13T05:15:00Z">
        <w:r w:rsidR="00615EE7">
          <w:rPr>
            <w:rFonts w:ascii="Times New Roman" w:hAnsi="Times New Roman" w:cs="Times New Roman"/>
            <w:sz w:val="24"/>
            <w:szCs w:val="24"/>
          </w:rPr>
          <w:t>decomposition</w:t>
        </w:r>
      </w:ins>
      <w:ins w:id="338" w:author="Henry Hurt" w:date="2022-03-13T19:51:00Z">
        <w:r w:rsidR="00D20D87">
          <w:rPr>
            <w:rFonts w:ascii="Times New Roman" w:hAnsi="Times New Roman" w:cs="Times New Roman"/>
            <w:sz w:val="24"/>
            <w:szCs w:val="24"/>
          </w:rPr>
          <w:t xml:space="preserve">. </w:t>
        </w:r>
      </w:ins>
      <w:ins w:id="339" w:author="Henry Hurt" w:date="2022-03-13T19:52:00Z">
        <w:r w:rsidR="00F143FA">
          <w:rPr>
            <w:rFonts w:ascii="Times New Roman" w:hAnsi="Times New Roman" w:cs="Times New Roman"/>
            <w:sz w:val="24"/>
            <w:szCs w:val="24"/>
          </w:rPr>
          <w:t xml:space="preserve">Sporocarps will be cut from the substrate at the growing bag surface. </w:t>
        </w:r>
      </w:ins>
    </w:p>
    <w:p w14:paraId="51C1A7CF" w14:textId="77777777" w:rsidR="00E43970" w:rsidRDefault="00D77728" w:rsidP="00E43970">
      <w:pPr>
        <w:spacing w:line="240" w:lineRule="auto"/>
        <w:rPr>
          <w:rFonts w:ascii="Times New Roman" w:hAnsi="Times New Roman" w:cs="Times New Roman"/>
          <w:i/>
          <w:iCs/>
          <w:sz w:val="24"/>
          <w:szCs w:val="24"/>
        </w:rPr>
      </w:pPr>
      <w:r w:rsidRPr="00DF52C4">
        <w:rPr>
          <w:rFonts w:ascii="Times New Roman" w:hAnsi="Times New Roman" w:cs="Times New Roman"/>
          <w:i/>
          <w:iCs/>
          <w:sz w:val="24"/>
          <w:szCs w:val="24"/>
        </w:rPr>
        <w:t xml:space="preserve">Sporocarp </w:t>
      </w:r>
      <w:r w:rsidR="00975E94" w:rsidRPr="00DF52C4">
        <w:rPr>
          <w:rFonts w:ascii="Times New Roman" w:hAnsi="Times New Roman" w:cs="Times New Roman"/>
          <w:i/>
          <w:iCs/>
          <w:sz w:val="24"/>
          <w:szCs w:val="24"/>
        </w:rPr>
        <w:t>S</w:t>
      </w:r>
      <w:r w:rsidRPr="00DF52C4">
        <w:rPr>
          <w:rFonts w:ascii="Times New Roman" w:hAnsi="Times New Roman" w:cs="Times New Roman"/>
          <w:i/>
          <w:iCs/>
          <w:sz w:val="24"/>
          <w:szCs w:val="24"/>
        </w:rPr>
        <w:t>ize:</w:t>
      </w:r>
    </w:p>
    <w:p w14:paraId="70AEA998" w14:textId="024C95B6" w:rsidR="00D434D8" w:rsidRPr="00E43970" w:rsidRDefault="00404E25"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At the end of growth, the sporocarp</w:t>
      </w:r>
      <w:r w:rsidR="006D7DD8" w:rsidRPr="00DF52C4">
        <w:rPr>
          <w:rFonts w:ascii="Times New Roman" w:hAnsi="Times New Roman" w:cs="Times New Roman"/>
          <w:sz w:val="24"/>
          <w:szCs w:val="24"/>
        </w:rPr>
        <w:t xml:space="preserve">s </w:t>
      </w:r>
      <w:r w:rsidR="00052C9C" w:rsidRPr="00DF52C4">
        <w:rPr>
          <w:rFonts w:ascii="Times New Roman" w:hAnsi="Times New Roman" w:cs="Times New Roman"/>
          <w:sz w:val="24"/>
          <w:szCs w:val="24"/>
        </w:rPr>
        <w:t xml:space="preserve">and </w:t>
      </w:r>
      <w:r w:rsidR="006D7DD8" w:rsidRPr="00DF52C4">
        <w:rPr>
          <w:rFonts w:ascii="Times New Roman" w:hAnsi="Times New Roman" w:cs="Times New Roman"/>
          <w:sz w:val="24"/>
          <w:szCs w:val="24"/>
        </w:rPr>
        <w:t>substrate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mass </w:t>
      </w:r>
      <w:r w:rsidR="00BD4A5F" w:rsidRPr="00DF52C4">
        <w:rPr>
          <w:rFonts w:ascii="Times New Roman" w:hAnsi="Times New Roman" w:cs="Times New Roman"/>
          <w:sz w:val="24"/>
          <w:szCs w:val="24"/>
        </w:rPr>
        <w:t>will be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measured. </w:t>
      </w:r>
      <w:r w:rsidR="00D434D8" w:rsidRPr="00DF52C4">
        <w:rPr>
          <w:rFonts w:ascii="Times New Roman" w:eastAsia="Times New Roman" w:hAnsi="Times New Roman" w:cs="Times New Roman"/>
          <w:color w:val="1D1C1D"/>
          <w:sz w:val="24"/>
          <w:szCs w:val="24"/>
        </w:rPr>
        <w:t xml:space="preserve">Sporocarp production </w:t>
      </w:r>
      <w:r w:rsidR="00BD4A5F" w:rsidRPr="00DF52C4">
        <w:rPr>
          <w:rFonts w:ascii="Times New Roman" w:eastAsia="Times New Roman" w:hAnsi="Times New Roman" w:cs="Times New Roman"/>
          <w:color w:val="1D1C1D"/>
          <w:sz w:val="24"/>
          <w:szCs w:val="24"/>
        </w:rPr>
        <w:t>will be measured by mean</w:t>
      </w:r>
      <w:r w:rsidR="00D434D8" w:rsidRPr="00DF52C4">
        <w:rPr>
          <w:rFonts w:ascii="Times New Roman" w:eastAsia="Times New Roman" w:hAnsi="Times New Roman" w:cs="Times New Roman"/>
          <w:color w:val="1D1C1D"/>
          <w:sz w:val="24"/>
          <w:szCs w:val="24"/>
        </w:rPr>
        <w:t xml:space="preserve"> individual </w:t>
      </w:r>
      <w:ins w:id="340" w:author="Henry Hurt" w:date="2022-04-13T05:16:00Z">
        <w:r w:rsidR="00615EE7">
          <w:rPr>
            <w:rFonts w:ascii="Times New Roman" w:eastAsia="Times New Roman" w:hAnsi="Times New Roman" w:cs="Times New Roman"/>
            <w:color w:val="1D1C1D"/>
            <w:sz w:val="24"/>
            <w:szCs w:val="24"/>
          </w:rPr>
          <w:t>diameter</w:t>
        </w:r>
      </w:ins>
      <w:del w:id="341" w:author="Henry Hurt" w:date="2022-04-13T05:16:00Z">
        <w:r w:rsidR="00D434D8" w:rsidRPr="00DF52C4" w:rsidDel="00615EE7">
          <w:rPr>
            <w:rFonts w:ascii="Times New Roman" w:eastAsia="Times New Roman" w:hAnsi="Times New Roman" w:cs="Times New Roman"/>
            <w:color w:val="1D1C1D"/>
            <w:sz w:val="24"/>
            <w:szCs w:val="24"/>
          </w:rPr>
          <w:delText>size</w:delText>
        </w:r>
      </w:del>
      <w:r w:rsidR="00D434D8" w:rsidRPr="00DF52C4">
        <w:rPr>
          <w:rFonts w:ascii="Times New Roman" w:eastAsia="Times New Roman" w:hAnsi="Times New Roman" w:cs="Times New Roman"/>
          <w:color w:val="1D1C1D"/>
          <w:sz w:val="24"/>
          <w:szCs w:val="24"/>
        </w:rPr>
        <w:t>, mean</w:t>
      </w:r>
      <w:r w:rsidR="006D7DD8" w:rsidRPr="00DF52C4">
        <w:rPr>
          <w:rFonts w:ascii="Times New Roman" w:eastAsia="Times New Roman" w:hAnsi="Times New Roman" w:cs="Times New Roman"/>
          <w:color w:val="1D1C1D"/>
          <w:sz w:val="24"/>
          <w:szCs w:val="24"/>
        </w:rPr>
        <w:t xml:space="preserve"> fresh </w:t>
      </w:r>
      <w:r w:rsidR="00052C9C" w:rsidRPr="00DF52C4">
        <w:rPr>
          <w:rFonts w:ascii="Times New Roman" w:eastAsia="Times New Roman" w:hAnsi="Times New Roman" w:cs="Times New Roman"/>
          <w:color w:val="1D1C1D"/>
          <w:sz w:val="24"/>
          <w:szCs w:val="24"/>
        </w:rPr>
        <w:t>weight</w:t>
      </w:r>
      <w:r w:rsidR="00D434D8" w:rsidRPr="00DF52C4">
        <w:rPr>
          <w:rFonts w:ascii="Times New Roman" w:eastAsia="Times New Roman" w:hAnsi="Times New Roman" w:cs="Times New Roman"/>
          <w:color w:val="1D1C1D"/>
          <w:sz w:val="24"/>
          <w:szCs w:val="24"/>
        </w:rPr>
        <w:t>, and mean dry</w:t>
      </w:r>
      <w:r w:rsidR="006D7DD8" w:rsidRPr="00DF52C4">
        <w:rPr>
          <w:rFonts w:ascii="Times New Roman" w:eastAsia="Times New Roman" w:hAnsi="Times New Roman" w:cs="Times New Roman"/>
          <w:color w:val="1D1C1D"/>
          <w:sz w:val="24"/>
          <w:szCs w:val="24"/>
        </w:rPr>
        <w:t xml:space="preserve"> weight</w:t>
      </w:r>
      <w:r w:rsidR="00BD4A5F" w:rsidRPr="00DF52C4">
        <w:rPr>
          <w:rFonts w:ascii="Times New Roman" w:eastAsia="Times New Roman" w:hAnsi="Times New Roman" w:cs="Times New Roman"/>
          <w:color w:val="1D1C1D"/>
          <w:sz w:val="24"/>
          <w:szCs w:val="24"/>
        </w:rPr>
        <w:t xml:space="preserve"> per experimental unit.</w:t>
      </w:r>
      <w:ins w:id="342" w:author="Henry Hurt" w:date="2022-04-13T05:16:00Z">
        <w:r w:rsidR="00615EE7">
          <w:rPr>
            <w:rFonts w:ascii="Times New Roman" w:eastAsia="Times New Roman" w:hAnsi="Times New Roman" w:cs="Times New Roman"/>
            <w:color w:val="1D1C1D"/>
            <w:sz w:val="24"/>
            <w:szCs w:val="24"/>
          </w:rPr>
          <w:t xml:space="preserve"> </w:t>
        </w:r>
      </w:ins>
      <w:del w:id="343" w:author="Henry Hurt" w:date="2022-04-13T05:16:00Z">
        <w:r w:rsidR="00D434D8" w:rsidRPr="00DF52C4" w:rsidDel="00615EE7">
          <w:rPr>
            <w:rFonts w:ascii="Times New Roman" w:eastAsia="Times New Roman" w:hAnsi="Times New Roman" w:cs="Times New Roman"/>
            <w:color w:val="1D1C1D"/>
            <w:sz w:val="24"/>
            <w:szCs w:val="24"/>
          </w:rPr>
          <w:delText xml:space="preserve"> </w:delText>
        </w:r>
      </w:del>
    </w:p>
    <w:p w14:paraId="5F9FA112" w14:textId="39F9477C" w:rsidR="007F76F4" w:rsidRPr="00DF52C4" w:rsidDel="00EE19E9" w:rsidRDefault="00D77728" w:rsidP="00DF52C4">
      <w:pPr>
        <w:spacing w:before="100" w:beforeAutospacing="1" w:after="0" w:line="240" w:lineRule="auto"/>
        <w:rPr>
          <w:del w:id="344" w:author="Henry Hurt" w:date="2022-03-16T20:40:00Z"/>
          <w:rFonts w:ascii="Times New Roman" w:eastAsia="Times New Roman" w:hAnsi="Times New Roman" w:cs="Times New Roman"/>
          <w:i/>
          <w:iCs/>
          <w:color w:val="1D1C1D"/>
          <w:sz w:val="24"/>
          <w:szCs w:val="24"/>
        </w:rPr>
      </w:pPr>
      <w:commentRangeStart w:id="345"/>
      <w:del w:id="346" w:author="Henry Hurt" w:date="2022-03-16T20:40:00Z">
        <w:r w:rsidRPr="00DF52C4" w:rsidDel="00EE19E9">
          <w:rPr>
            <w:rFonts w:ascii="Times New Roman" w:eastAsia="Times New Roman" w:hAnsi="Times New Roman" w:cs="Times New Roman"/>
            <w:i/>
            <w:iCs/>
            <w:color w:val="1D1C1D"/>
            <w:sz w:val="24"/>
            <w:szCs w:val="24"/>
          </w:rPr>
          <w:delText>Nutrient Content</w:delText>
        </w:r>
        <w:commentRangeEnd w:id="345"/>
        <w:r w:rsidR="00B2427D" w:rsidDel="00EE19E9">
          <w:rPr>
            <w:rStyle w:val="CommentReference"/>
          </w:rPr>
          <w:commentReference w:id="345"/>
        </w:r>
        <w:r w:rsidRPr="00DF52C4" w:rsidDel="00EE19E9">
          <w:rPr>
            <w:rFonts w:ascii="Times New Roman" w:eastAsia="Times New Roman" w:hAnsi="Times New Roman" w:cs="Times New Roman"/>
            <w:i/>
            <w:iCs/>
            <w:color w:val="1D1C1D"/>
            <w:sz w:val="24"/>
            <w:szCs w:val="24"/>
          </w:rPr>
          <w:delText>:</w:delText>
        </w:r>
      </w:del>
    </w:p>
    <w:p w14:paraId="33E5D0B2" w14:textId="1F909947" w:rsidR="007A5948" w:rsidDel="00D43F52" w:rsidRDefault="007A5948" w:rsidP="00DF52C4">
      <w:pPr>
        <w:spacing w:before="100" w:beforeAutospacing="1" w:after="0" w:line="240" w:lineRule="auto"/>
        <w:rPr>
          <w:del w:id="347" w:author="Henry Hurt" w:date="2022-03-13T19:44:00Z"/>
          <w:rFonts w:ascii="Times New Roman" w:eastAsia="Times New Roman" w:hAnsi="Times New Roman" w:cs="Times New Roman"/>
          <w:color w:val="1D1C1D"/>
          <w:sz w:val="24"/>
          <w:szCs w:val="24"/>
        </w:rPr>
      </w:pPr>
      <w:r w:rsidRPr="00DF52C4">
        <w:rPr>
          <w:rFonts w:ascii="Times New Roman" w:eastAsia="Times New Roman" w:hAnsi="Times New Roman" w:cs="Times New Roman"/>
          <w:i/>
          <w:iCs/>
          <w:color w:val="1D1C1D"/>
          <w:sz w:val="24"/>
          <w:szCs w:val="24"/>
        </w:rPr>
        <w:t xml:space="preserve">Spent </w:t>
      </w:r>
      <w:r w:rsidR="00463696" w:rsidRPr="00DF52C4">
        <w:rPr>
          <w:rFonts w:ascii="Times New Roman" w:eastAsia="Times New Roman" w:hAnsi="Times New Roman" w:cs="Times New Roman"/>
          <w:i/>
          <w:iCs/>
          <w:color w:val="1D1C1D"/>
          <w:sz w:val="24"/>
          <w:szCs w:val="24"/>
        </w:rPr>
        <w:t>S</w:t>
      </w:r>
      <w:r w:rsidRPr="00DF52C4">
        <w:rPr>
          <w:rFonts w:ascii="Times New Roman" w:eastAsia="Times New Roman" w:hAnsi="Times New Roman" w:cs="Times New Roman"/>
          <w:i/>
          <w:iCs/>
          <w:color w:val="1D1C1D"/>
          <w:sz w:val="24"/>
          <w:szCs w:val="24"/>
        </w:rPr>
        <w:t xml:space="preserve">ubstrate </w:t>
      </w:r>
      <w:r w:rsidR="00463696" w:rsidRPr="00DF52C4">
        <w:rPr>
          <w:rFonts w:ascii="Times New Roman" w:eastAsia="Times New Roman" w:hAnsi="Times New Roman" w:cs="Times New Roman"/>
          <w:i/>
          <w:iCs/>
          <w:color w:val="1D1C1D"/>
          <w:sz w:val="24"/>
          <w:szCs w:val="24"/>
        </w:rPr>
        <w:t>M</w:t>
      </w:r>
      <w:r w:rsidRPr="00DF52C4">
        <w:rPr>
          <w:rFonts w:ascii="Times New Roman" w:eastAsia="Times New Roman" w:hAnsi="Times New Roman" w:cs="Times New Roman"/>
          <w:i/>
          <w:iCs/>
          <w:color w:val="1D1C1D"/>
          <w:sz w:val="24"/>
          <w:szCs w:val="24"/>
        </w:rPr>
        <w:t>ass:</w:t>
      </w:r>
    </w:p>
    <w:p w14:paraId="0954F005" w14:textId="77777777" w:rsidR="00D43F52" w:rsidRPr="00DF52C4" w:rsidRDefault="00D43F52" w:rsidP="00DF52C4">
      <w:pPr>
        <w:spacing w:before="100" w:beforeAutospacing="1" w:after="0" w:line="240" w:lineRule="auto"/>
        <w:rPr>
          <w:ins w:id="348" w:author="Henry Hurt" w:date="2022-03-13T19:44:00Z"/>
          <w:rFonts w:ascii="Times New Roman" w:eastAsia="Times New Roman" w:hAnsi="Times New Roman" w:cs="Times New Roman"/>
          <w:i/>
          <w:iCs/>
          <w:color w:val="1D1C1D"/>
          <w:sz w:val="24"/>
          <w:szCs w:val="24"/>
        </w:rPr>
      </w:pPr>
    </w:p>
    <w:p w14:paraId="4EE24B5E" w14:textId="392BC3EB" w:rsidR="00975E94" w:rsidRPr="00DF52C4" w:rsidRDefault="00D43F52" w:rsidP="00DF52C4">
      <w:pPr>
        <w:spacing w:before="100" w:beforeAutospacing="1" w:after="0" w:line="240" w:lineRule="auto"/>
        <w:rPr>
          <w:rFonts w:ascii="Times New Roman" w:eastAsia="Times New Roman" w:hAnsi="Times New Roman" w:cs="Times New Roman"/>
          <w:color w:val="1D1C1D"/>
          <w:sz w:val="24"/>
          <w:szCs w:val="24"/>
        </w:rPr>
      </w:pPr>
      <w:ins w:id="349" w:author="Henry Hurt" w:date="2022-03-13T19:44:00Z">
        <w:r>
          <w:rPr>
            <w:rFonts w:ascii="Times New Roman" w:eastAsia="Times New Roman" w:hAnsi="Times New Roman" w:cs="Times New Roman"/>
            <w:color w:val="1D1C1D"/>
            <w:sz w:val="24"/>
            <w:szCs w:val="24"/>
          </w:rPr>
          <w:t>Th</w:t>
        </w:r>
      </w:ins>
      <w:del w:id="350" w:author="Henry Hurt" w:date="2022-03-13T19:44:00Z">
        <w:r w:rsidR="007A5948" w:rsidRPr="00DF52C4" w:rsidDel="00D43F52">
          <w:rPr>
            <w:rFonts w:ascii="Times New Roman" w:eastAsia="Times New Roman" w:hAnsi="Times New Roman" w:cs="Times New Roman"/>
            <w:color w:val="1D1C1D"/>
            <w:sz w:val="24"/>
            <w:szCs w:val="24"/>
          </w:rPr>
          <w:delText xml:space="preserve">After </w:delText>
        </w:r>
        <w:commentRangeStart w:id="351"/>
        <w:r w:rsidR="007A5948" w:rsidRPr="00DF52C4" w:rsidDel="00D43F52">
          <w:rPr>
            <w:rFonts w:ascii="Times New Roman" w:eastAsia="Times New Roman" w:hAnsi="Times New Roman" w:cs="Times New Roman"/>
            <w:color w:val="1D1C1D"/>
            <w:sz w:val="24"/>
            <w:szCs w:val="24"/>
          </w:rPr>
          <w:delText>harvest</w:delText>
        </w:r>
        <w:commentRangeEnd w:id="351"/>
        <w:r w:rsidR="00B2427D" w:rsidDel="00D43F52">
          <w:rPr>
            <w:rStyle w:val="CommentReference"/>
          </w:rPr>
          <w:commentReference w:id="351"/>
        </w:r>
        <w:r w:rsidR="007A5948" w:rsidRPr="00DF52C4" w:rsidDel="00D43F52">
          <w:rPr>
            <w:rFonts w:ascii="Times New Roman" w:eastAsia="Times New Roman" w:hAnsi="Times New Roman" w:cs="Times New Roman"/>
            <w:color w:val="1D1C1D"/>
            <w:sz w:val="24"/>
            <w:szCs w:val="24"/>
          </w:rPr>
          <w:delText>, th</w:delText>
        </w:r>
      </w:del>
      <w:r w:rsidR="007A5948" w:rsidRPr="00DF52C4">
        <w:rPr>
          <w:rFonts w:ascii="Times New Roman" w:eastAsia="Times New Roman" w:hAnsi="Times New Roman" w:cs="Times New Roman"/>
          <w:color w:val="1D1C1D"/>
          <w:sz w:val="24"/>
          <w:szCs w:val="24"/>
        </w:rPr>
        <w:t xml:space="preserve">e </w:t>
      </w:r>
      <w:del w:id="352" w:author="Henry Hurt" w:date="2022-04-13T05:17:00Z">
        <w:r w:rsidR="0048720E" w:rsidRPr="00DF52C4" w:rsidDel="00615EE7">
          <w:rPr>
            <w:rFonts w:ascii="Times New Roman" w:eastAsia="Times New Roman" w:hAnsi="Times New Roman" w:cs="Times New Roman"/>
            <w:color w:val="1D1C1D"/>
            <w:sz w:val="24"/>
            <w:szCs w:val="24"/>
          </w:rPr>
          <w:delText xml:space="preserve">spent </w:delText>
        </w:r>
      </w:del>
      <w:r w:rsidR="0048720E" w:rsidRPr="00DF52C4">
        <w:rPr>
          <w:rFonts w:ascii="Times New Roman" w:eastAsia="Times New Roman" w:hAnsi="Times New Roman" w:cs="Times New Roman"/>
          <w:color w:val="1D1C1D"/>
          <w:sz w:val="24"/>
          <w:szCs w:val="24"/>
        </w:rPr>
        <w:t xml:space="preserve">substrate remaining in each replicate </w:t>
      </w:r>
      <w:r w:rsidR="00BD4A5F" w:rsidRPr="00DF52C4">
        <w:rPr>
          <w:rFonts w:ascii="Times New Roman" w:eastAsia="Times New Roman" w:hAnsi="Times New Roman" w:cs="Times New Roman"/>
          <w:color w:val="1D1C1D"/>
          <w:sz w:val="24"/>
          <w:szCs w:val="24"/>
        </w:rPr>
        <w:t xml:space="preserve">will be </w:t>
      </w:r>
      <w:r w:rsidR="0048720E" w:rsidRPr="00DF52C4">
        <w:rPr>
          <w:rFonts w:ascii="Times New Roman" w:eastAsia="Times New Roman" w:hAnsi="Times New Roman" w:cs="Times New Roman"/>
          <w:color w:val="1D1C1D"/>
          <w:sz w:val="24"/>
          <w:szCs w:val="24"/>
        </w:rPr>
        <w:t>weighted</w:t>
      </w:r>
      <w:del w:id="353" w:author="Henry Hurt" w:date="2022-04-13T05:17:00Z">
        <w:r w:rsidR="0048720E" w:rsidRPr="00DF52C4" w:rsidDel="00615EE7">
          <w:rPr>
            <w:rFonts w:ascii="Times New Roman" w:eastAsia="Times New Roman" w:hAnsi="Times New Roman" w:cs="Times New Roman"/>
            <w:color w:val="1D1C1D"/>
            <w:sz w:val="24"/>
            <w:szCs w:val="24"/>
          </w:rPr>
          <w:delText xml:space="preserve"> </w:delText>
        </w:r>
      </w:del>
      <w:ins w:id="354" w:author="Henry Hurt" w:date="2022-04-13T05:17:00Z">
        <w:r w:rsidR="00615EE7">
          <w:rPr>
            <w:rFonts w:ascii="Times New Roman" w:eastAsia="Times New Roman" w:hAnsi="Times New Roman" w:cs="Times New Roman"/>
            <w:color w:val="1D1C1D"/>
            <w:sz w:val="24"/>
            <w:szCs w:val="24"/>
          </w:rPr>
          <w:t xml:space="preserve"> after each harvest</w:t>
        </w:r>
      </w:ins>
      <w:del w:id="355" w:author="Henry Hurt" w:date="2022-04-13T05:17:00Z">
        <w:r w:rsidR="0048720E" w:rsidRPr="00DF52C4" w:rsidDel="00615EE7">
          <w:rPr>
            <w:rFonts w:ascii="Times New Roman" w:eastAsia="Times New Roman" w:hAnsi="Times New Roman" w:cs="Times New Roman"/>
            <w:color w:val="1D1C1D"/>
            <w:sz w:val="24"/>
            <w:szCs w:val="24"/>
          </w:rPr>
          <w:delText>before and after drying</w:delText>
        </w:r>
      </w:del>
      <w:r w:rsidR="0048720E" w:rsidRPr="00DF52C4">
        <w:rPr>
          <w:rFonts w:ascii="Times New Roman" w:eastAsia="Times New Roman" w:hAnsi="Times New Roman" w:cs="Times New Roman"/>
          <w:color w:val="1D1C1D"/>
          <w:sz w:val="24"/>
          <w:szCs w:val="24"/>
        </w:rPr>
        <w:t>. This and the weight of the harvested sporocarps w</w:t>
      </w:r>
      <w:r w:rsidR="00BD4A5F" w:rsidRPr="00DF52C4">
        <w:rPr>
          <w:rFonts w:ascii="Times New Roman" w:eastAsia="Times New Roman" w:hAnsi="Times New Roman" w:cs="Times New Roman"/>
          <w:color w:val="1D1C1D"/>
          <w:sz w:val="24"/>
          <w:szCs w:val="24"/>
        </w:rPr>
        <w:t xml:space="preserve">ill be </w:t>
      </w:r>
      <w:r w:rsidR="0048720E" w:rsidRPr="00DF52C4">
        <w:rPr>
          <w:rFonts w:ascii="Times New Roman" w:eastAsia="Times New Roman" w:hAnsi="Times New Roman" w:cs="Times New Roman"/>
          <w:color w:val="1D1C1D"/>
          <w:sz w:val="24"/>
          <w:szCs w:val="24"/>
        </w:rPr>
        <w:t xml:space="preserve">used to obtain the biological efficiency. </w:t>
      </w:r>
    </w:p>
    <w:p w14:paraId="457AA65F" w14:textId="4576D7DE" w:rsidR="00D434D8" w:rsidDel="003E1FDE" w:rsidRDefault="004B7A4B">
      <w:pPr>
        <w:spacing w:before="100" w:beforeAutospacing="1" w:after="0" w:line="240" w:lineRule="auto"/>
        <w:rPr>
          <w:del w:id="356" w:author="Henry Hurt" w:date="2022-03-16T20:37:00Z"/>
          <w:rFonts w:ascii="Times New Roman" w:eastAsia="Times New Roman" w:hAnsi="Times New Roman" w:cs="Times New Roman"/>
          <w:color w:val="1D1C1D"/>
          <w:sz w:val="24"/>
          <w:szCs w:val="24"/>
        </w:rPr>
      </w:pPr>
      <w:commentRangeStart w:id="357"/>
      <w:r w:rsidRPr="00DF52C4">
        <w:rPr>
          <w:rFonts w:ascii="Times New Roman" w:eastAsia="Times New Roman" w:hAnsi="Times New Roman" w:cs="Times New Roman"/>
          <w:b/>
          <w:bCs/>
          <w:color w:val="1D1C1D"/>
          <w:sz w:val="24"/>
          <w:szCs w:val="24"/>
        </w:rPr>
        <w:t xml:space="preserve">Data </w:t>
      </w:r>
      <w:r w:rsidR="00D434D8" w:rsidRPr="00DF52C4">
        <w:rPr>
          <w:rFonts w:ascii="Times New Roman" w:eastAsia="Times New Roman" w:hAnsi="Times New Roman" w:cs="Times New Roman"/>
          <w:b/>
          <w:bCs/>
          <w:color w:val="1D1C1D"/>
          <w:sz w:val="24"/>
          <w:szCs w:val="24"/>
        </w:rPr>
        <w:t>Analysis:</w:t>
      </w:r>
      <w:commentRangeEnd w:id="357"/>
      <w:r w:rsidR="00604018">
        <w:rPr>
          <w:rStyle w:val="CommentReference"/>
        </w:rPr>
        <w:commentReference w:id="357"/>
      </w:r>
    </w:p>
    <w:p w14:paraId="7775A5BC" w14:textId="77777777" w:rsidR="003E1FDE" w:rsidRDefault="003E1FDE">
      <w:pPr>
        <w:spacing w:before="100" w:beforeAutospacing="1" w:after="0" w:line="240" w:lineRule="auto"/>
        <w:rPr>
          <w:ins w:id="358" w:author="Henry Hurt" w:date="2022-03-16T20:38:00Z"/>
          <w:rFonts w:ascii="Times New Roman" w:eastAsia="Times New Roman" w:hAnsi="Times New Roman" w:cs="Times New Roman"/>
          <w:b/>
          <w:bCs/>
          <w:color w:val="1D1C1D"/>
          <w:sz w:val="24"/>
          <w:szCs w:val="24"/>
        </w:rPr>
        <w:pPrChange w:id="359" w:author="Henry Hurt" w:date="2022-03-16T20:38:00Z">
          <w:pPr>
            <w:spacing w:before="100" w:beforeAutospacing="1" w:after="0" w:line="240" w:lineRule="auto"/>
            <w:ind w:firstLine="720"/>
          </w:pPr>
        </w:pPrChange>
      </w:pPr>
    </w:p>
    <w:p w14:paraId="5B8CC83F" w14:textId="75F5A31B" w:rsidR="00FE638B" w:rsidRPr="00DF52C4" w:rsidDel="003E1FDE" w:rsidRDefault="00D434D8">
      <w:pPr>
        <w:spacing w:before="100" w:beforeAutospacing="1" w:after="0" w:line="240" w:lineRule="auto"/>
        <w:rPr>
          <w:del w:id="360" w:author="Henry Hurt" w:date="2022-03-16T20:37:00Z"/>
          <w:moveTo w:id="361" w:author="Henry Hurt" w:date="2022-03-16T19:37:00Z"/>
          <w:rFonts w:ascii="Times New Roman" w:eastAsia="Times New Roman" w:hAnsi="Times New Roman" w:cs="Times New Roman"/>
          <w:color w:val="1D1C1D"/>
          <w:sz w:val="24"/>
          <w:szCs w:val="24"/>
        </w:rPr>
        <w:pPrChange w:id="362" w:author="Henry Hurt" w:date="2022-03-16T20:38:00Z">
          <w:pPr>
            <w:spacing w:before="100" w:beforeAutospacing="1" w:after="0" w:line="240" w:lineRule="auto"/>
            <w:ind w:firstLine="720"/>
          </w:pPr>
        </w:pPrChange>
      </w:pPr>
      <w:del w:id="363" w:author="Henry Hurt" w:date="2022-03-16T19:30:00Z">
        <w:r w:rsidRPr="00DF52C4" w:rsidDel="003312C5">
          <w:rPr>
            <w:rFonts w:ascii="Times New Roman" w:eastAsia="Times New Roman" w:hAnsi="Times New Roman" w:cs="Times New Roman"/>
            <w:color w:val="1D1C1D"/>
            <w:sz w:val="24"/>
            <w:szCs w:val="24"/>
          </w:rPr>
          <w:delText xml:space="preserve">The results </w:delText>
        </w:r>
      </w:del>
      <w:ins w:id="364" w:author="Wheeler, David Linnard" w:date="2022-03-08T09:57:00Z">
        <w:del w:id="365" w:author="Henry Hurt" w:date="2022-03-16T19:30:00Z">
          <w:r w:rsidR="00B2427D" w:rsidDel="003312C5">
            <w:rPr>
              <w:rFonts w:ascii="Times New Roman" w:eastAsia="Times New Roman" w:hAnsi="Times New Roman" w:cs="Times New Roman"/>
              <w:color w:val="1D1C1D"/>
              <w:sz w:val="24"/>
              <w:szCs w:val="24"/>
            </w:rPr>
            <w:delText>outcomes</w:delText>
          </w:r>
          <w:r w:rsidR="00B2427D" w:rsidRPr="00DF52C4" w:rsidDel="003312C5">
            <w:rPr>
              <w:rFonts w:ascii="Times New Roman" w:eastAsia="Times New Roman" w:hAnsi="Times New Roman" w:cs="Times New Roman"/>
              <w:color w:val="1D1C1D"/>
              <w:sz w:val="24"/>
              <w:szCs w:val="24"/>
            </w:rPr>
            <w:delText xml:space="preserve"> </w:delText>
          </w:r>
        </w:del>
      </w:ins>
      <w:del w:id="366" w:author="Henry Hurt" w:date="2022-03-16T19:30:00Z">
        <w:r w:rsidRPr="00DF52C4" w:rsidDel="003312C5">
          <w:rPr>
            <w:rFonts w:ascii="Times New Roman" w:eastAsia="Times New Roman" w:hAnsi="Times New Roman" w:cs="Times New Roman"/>
            <w:color w:val="1D1C1D"/>
            <w:sz w:val="24"/>
            <w:szCs w:val="24"/>
          </w:rPr>
          <w:delText>w</w:delText>
        </w:r>
        <w:r w:rsidR="00BD4A5F" w:rsidRPr="00DF52C4" w:rsidDel="003312C5">
          <w:rPr>
            <w:rFonts w:ascii="Times New Roman" w:eastAsia="Times New Roman" w:hAnsi="Times New Roman" w:cs="Times New Roman"/>
            <w:color w:val="1D1C1D"/>
            <w:sz w:val="24"/>
            <w:szCs w:val="24"/>
          </w:rPr>
          <w:delText xml:space="preserve">ill be </w:delText>
        </w:r>
        <w:r w:rsidRPr="00DF52C4" w:rsidDel="003312C5">
          <w:rPr>
            <w:rFonts w:ascii="Times New Roman" w:eastAsia="Times New Roman" w:hAnsi="Times New Roman" w:cs="Times New Roman"/>
            <w:color w:val="1D1C1D"/>
            <w:sz w:val="24"/>
            <w:szCs w:val="24"/>
          </w:rPr>
          <w:delText xml:space="preserve">analyzed using </w:delText>
        </w:r>
        <w:commentRangeStart w:id="367"/>
        <w:r w:rsidR="00BD4A5F" w:rsidRPr="00DF52C4" w:rsidDel="003312C5">
          <w:rPr>
            <w:rFonts w:ascii="Times New Roman" w:eastAsia="Times New Roman" w:hAnsi="Times New Roman" w:cs="Times New Roman"/>
            <w:color w:val="1D1C1D"/>
            <w:sz w:val="24"/>
            <w:szCs w:val="24"/>
          </w:rPr>
          <w:delText xml:space="preserve">analysis of </w:delText>
        </w:r>
        <w:r w:rsidR="009E3E2F" w:rsidRPr="00DF52C4" w:rsidDel="003312C5">
          <w:rPr>
            <w:rFonts w:ascii="Times New Roman" w:eastAsia="Times New Roman" w:hAnsi="Times New Roman" w:cs="Times New Roman"/>
            <w:color w:val="1D1C1D"/>
            <w:sz w:val="24"/>
            <w:szCs w:val="24"/>
          </w:rPr>
          <w:delText xml:space="preserve">variance </w:delText>
        </w:r>
        <w:r w:rsidR="00BD4A5F" w:rsidRPr="00DF52C4" w:rsidDel="003312C5">
          <w:rPr>
            <w:rFonts w:ascii="Times New Roman" w:eastAsia="Times New Roman" w:hAnsi="Times New Roman" w:cs="Times New Roman"/>
            <w:color w:val="1D1C1D"/>
            <w:sz w:val="24"/>
            <w:szCs w:val="24"/>
          </w:rPr>
          <w:delText>(ANOVA)</w:delText>
        </w:r>
        <w:r w:rsidR="00F84341" w:rsidRPr="00DF52C4" w:rsidDel="003312C5">
          <w:rPr>
            <w:rFonts w:ascii="Times New Roman" w:eastAsia="Times New Roman" w:hAnsi="Times New Roman" w:cs="Times New Roman"/>
            <w:color w:val="1D1C1D"/>
            <w:sz w:val="24"/>
            <w:szCs w:val="24"/>
          </w:rPr>
          <w:delText xml:space="preserve"> and linear models</w:delText>
        </w:r>
        <w:commentRangeEnd w:id="367"/>
        <w:r w:rsidR="00B2427D" w:rsidDel="003312C5">
          <w:rPr>
            <w:rStyle w:val="CommentReference"/>
          </w:rPr>
          <w:commentReference w:id="367"/>
        </w:r>
        <w:r w:rsidR="00F84341" w:rsidRPr="00DF52C4" w:rsidDel="003312C5">
          <w:rPr>
            <w:rFonts w:ascii="Times New Roman" w:eastAsia="Times New Roman" w:hAnsi="Times New Roman" w:cs="Times New Roman"/>
            <w:color w:val="1D1C1D"/>
            <w:sz w:val="24"/>
            <w:szCs w:val="24"/>
          </w:rPr>
          <w:delText xml:space="preserve">. </w:delText>
        </w:r>
        <w:commentRangeStart w:id="368"/>
        <w:r w:rsidR="00F84341" w:rsidRPr="00DF52C4" w:rsidDel="003312C5">
          <w:rPr>
            <w:rFonts w:ascii="Times New Roman" w:eastAsia="Times New Roman" w:hAnsi="Times New Roman" w:cs="Times New Roman"/>
            <w:color w:val="1D1C1D"/>
            <w:sz w:val="24"/>
            <w:szCs w:val="24"/>
          </w:rPr>
          <w:delText>Two-way ANOVAs for</w:delText>
        </w:r>
        <w:r w:rsidR="009E3E2F" w:rsidRPr="00DF52C4" w:rsidDel="003312C5">
          <w:rPr>
            <w:rFonts w:ascii="Times New Roman" w:eastAsia="Times New Roman" w:hAnsi="Times New Roman" w:cs="Times New Roman"/>
            <w:color w:val="1D1C1D"/>
            <w:sz w:val="24"/>
            <w:szCs w:val="24"/>
          </w:rPr>
          <w:delText xml:space="preserve"> randomized blocks </w:delText>
        </w:r>
        <w:r w:rsidRPr="00DF52C4" w:rsidDel="003312C5">
          <w:rPr>
            <w:rFonts w:ascii="Times New Roman" w:eastAsia="Times New Roman" w:hAnsi="Times New Roman" w:cs="Times New Roman"/>
            <w:color w:val="1D1C1D"/>
            <w:sz w:val="24"/>
            <w:szCs w:val="24"/>
          </w:rPr>
          <w:delText>with</w:delText>
        </w:r>
        <w:r w:rsidR="009E3E2F" w:rsidRPr="00DF52C4" w:rsidDel="003312C5">
          <w:rPr>
            <w:rFonts w:ascii="Times New Roman" w:eastAsia="Times New Roman" w:hAnsi="Times New Roman" w:cs="Times New Roman"/>
            <w:color w:val="1D1C1D"/>
            <w:sz w:val="24"/>
            <w:szCs w:val="24"/>
          </w:rPr>
          <w:delText xml:space="preserve"> </w:delText>
        </w:r>
        <w:r w:rsidR="00F84341" w:rsidRPr="00DF52C4" w:rsidDel="003312C5">
          <w:rPr>
            <w:rFonts w:ascii="Times New Roman" w:eastAsia="Times New Roman" w:hAnsi="Times New Roman" w:cs="Times New Roman"/>
            <w:color w:val="1D1C1D"/>
            <w:sz w:val="24"/>
            <w:szCs w:val="24"/>
          </w:rPr>
          <w:delText xml:space="preserve">forty treatment groups </w:delText>
        </w:r>
        <w:bookmarkEnd w:id="120"/>
        <w:r w:rsidR="00F84341" w:rsidRPr="00DF52C4" w:rsidDel="003312C5">
          <w:rPr>
            <w:rFonts w:ascii="Times New Roman" w:eastAsia="Times New Roman" w:hAnsi="Times New Roman" w:cs="Times New Roman"/>
            <w:color w:val="1D1C1D"/>
            <w:sz w:val="24"/>
            <w:szCs w:val="24"/>
          </w:rPr>
          <w:delText>will be applied for each of the three dependent variables.</w:delText>
        </w:r>
        <w:r w:rsidR="009E3E2F" w:rsidRPr="00DF52C4" w:rsidDel="003312C5">
          <w:rPr>
            <w:rFonts w:ascii="Times New Roman" w:eastAsia="Times New Roman" w:hAnsi="Times New Roman" w:cs="Times New Roman"/>
            <w:color w:val="1D1C1D"/>
            <w:sz w:val="24"/>
            <w:szCs w:val="24"/>
          </w:rPr>
          <w:delText xml:space="preserve"> A level of significance</w:delText>
        </w:r>
        <w:commentRangeStart w:id="369"/>
        <w:r w:rsidR="00E4692D" w:rsidRPr="00DF52C4" w:rsidDel="003312C5">
          <w:rPr>
            <w:rFonts w:ascii="Times New Roman" w:eastAsia="Times New Roman" w:hAnsi="Times New Roman" w:cs="Times New Roman"/>
            <w:color w:val="1D1C1D"/>
            <w:sz w:val="24"/>
            <w:szCs w:val="24"/>
          </w:rPr>
          <w:delText xml:space="preserve"> α = 0.05</w:delText>
        </w:r>
        <w:commentRangeEnd w:id="369"/>
        <w:r w:rsidR="00E4692D" w:rsidRPr="00DF52C4" w:rsidDel="003312C5">
          <w:rPr>
            <w:rStyle w:val="CommentReference"/>
            <w:rFonts w:ascii="Times New Roman" w:hAnsi="Times New Roman" w:cs="Times New Roman"/>
            <w:sz w:val="24"/>
            <w:szCs w:val="24"/>
          </w:rPr>
          <w:commentReference w:id="369"/>
        </w:r>
        <w:r w:rsidR="009E3E2F" w:rsidRPr="00DF52C4" w:rsidDel="003312C5">
          <w:rPr>
            <w:rFonts w:ascii="Times New Roman" w:eastAsia="Times New Roman" w:hAnsi="Times New Roman" w:cs="Times New Roman"/>
            <w:color w:val="1D1C1D"/>
            <w:sz w:val="24"/>
            <w:szCs w:val="24"/>
          </w:rPr>
          <w:delText xml:space="preserve"> </w:delText>
        </w:r>
        <w:r w:rsidR="00F84341" w:rsidRPr="00DF52C4" w:rsidDel="003312C5">
          <w:rPr>
            <w:rFonts w:ascii="Times New Roman" w:eastAsia="Times New Roman" w:hAnsi="Times New Roman" w:cs="Times New Roman"/>
            <w:color w:val="1D1C1D"/>
            <w:sz w:val="24"/>
            <w:szCs w:val="24"/>
          </w:rPr>
          <w:delText>will be</w:delText>
        </w:r>
        <w:r w:rsidR="009E3E2F" w:rsidRPr="00DF52C4" w:rsidDel="003312C5">
          <w:rPr>
            <w:rFonts w:ascii="Times New Roman" w:eastAsia="Times New Roman" w:hAnsi="Times New Roman" w:cs="Times New Roman"/>
            <w:color w:val="1D1C1D"/>
            <w:sz w:val="24"/>
            <w:szCs w:val="24"/>
          </w:rPr>
          <w:delText xml:space="preserve"> used. </w:delText>
        </w:r>
        <w:commentRangeEnd w:id="368"/>
        <w:r w:rsidR="00B2427D" w:rsidDel="003312C5">
          <w:rPr>
            <w:rStyle w:val="CommentReference"/>
          </w:rPr>
          <w:commentReference w:id="368"/>
        </w:r>
      </w:del>
      <w:ins w:id="370" w:author="Henry Hurt" w:date="2022-03-16T19:27:00Z">
        <w:r w:rsidR="003312C5">
          <w:rPr>
            <w:rFonts w:ascii="Times New Roman" w:eastAsia="Times New Roman" w:hAnsi="Times New Roman" w:cs="Times New Roman"/>
            <w:color w:val="1D1C1D"/>
            <w:sz w:val="24"/>
            <w:szCs w:val="24"/>
          </w:rPr>
          <w:t>The means and s</w:t>
        </w:r>
      </w:ins>
      <w:ins w:id="371" w:author="Henry Hurt" w:date="2022-03-16T19:31:00Z">
        <w:r w:rsidR="00FE638B">
          <w:rPr>
            <w:rFonts w:ascii="Times New Roman" w:eastAsia="Times New Roman" w:hAnsi="Times New Roman" w:cs="Times New Roman"/>
            <w:color w:val="1D1C1D"/>
            <w:sz w:val="24"/>
            <w:szCs w:val="24"/>
          </w:rPr>
          <w:t xml:space="preserve">tandard </w:t>
        </w:r>
      </w:ins>
      <w:ins w:id="372" w:author="Henry Hurt" w:date="2022-03-16T19:27:00Z">
        <w:r w:rsidR="003312C5">
          <w:rPr>
            <w:rFonts w:ascii="Times New Roman" w:eastAsia="Times New Roman" w:hAnsi="Times New Roman" w:cs="Times New Roman"/>
            <w:color w:val="1D1C1D"/>
            <w:sz w:val="24"/>
            <w:szCs w:val="24"/>
          </w:rPr>
          <w:t xml:space="preserve">deviations will be calculated for </w:t>
        </w:r>
      </w:ins>
      <w:ins w:id="373" w:author="Henry Hurt" w:date="2022-03-16T21:43:00Z">
        <w:r w:rsidR="00633952">
          <w:rPr>
            <w:rFonts w:ascii="Times New Roman" w:eastAsia="Times New Roman" w:hAnsi="Times New Roman" w:cs="Times New Roman"/>
            <w:color w:val="1D1C1D"/>
            <w:sz w:val="24"/>
            <w:szCs w:val="24"/>
          </w:rPr>
          <w:t xml:space="preserve">wet </w:t>
        </w:r>
      </w:ins>
      <w:ins w:id="374" w:author="Henry Hurt" w:date="2022-03-16T21:44:00Z">
        <w:r w:rsidR="00633952">
          <w:rPr>
            <w:rFonts w:ascii="Times New Roman" w:eastAsia="Times New Roman" w:hAnsi="Times New Roman" w:cs="Times New Roman"/>
            <w:color w:val="1D1C1D"/>
            <w:sz w:val="24"/>
            <w:szCs w:val="24"/>
          </w:rPr>
          <w:t xml:space="preserve">and dry </w:t>
        </w:r>
      </w:ins>
      <w:ins w:id="375" w:author="Henry Hurt" w:date="2022-03-16T19:22:00Z">
        <w:r w:rsidR="003312C5">
          <w:rPr>
            <w:rFonts w:ascii="Times New Roman" w:eastAsia="Times New Roman" w:hAnsi="Times New Roman" w:cs="Times New Roman"/>
            <w:color w:val="1D1C1D"/>
            <w:sz w:val="24"/>
            <w:szCs w:val="24"/>
          </w:rPr>
          <w:t>yield</w:t>
        </w:r>
      </w:ins>
      <w:ins w:id="376" w:author="Henry Hurt" w:date="2022-03-16T19:27:00Z">
        <w:r w:rsidR="003312C5">
          <w:rPr>
            <w:rFonts w:ascii="Times New Roman" w:eastAsia="Times New Roman" w:hAnsi="Times New Roman" w:cs="Times New Roman"/>
            <w:color w:val="1D1C1D"/>
            <w:sz w:val="24"/>
            <w:szCs w:val="24"/>
          </w:rPr>
          <w:t>s</w:t>
        </w:r>
      </w:ins>
      <w:ins w:id="377" w:author="Henry Hurt" w:date="2022-03-16T19:22:00Z">
        <w:r w:rsidR="003312C5">
          <w:rPr>
            <w:rFonts w:ascii="Times New Roman" w:eastAsia="Times New Roman" w:hAnsi="Times New Roman" w:cs="Times New Roman"/>
            <w:color w:val="1D1C1D"/>
            <w:sz w:val="24"/>
            <w:szCs w:val="24"/>
          </w:rPr>
          <w:t xml:space="preserve">, biological </w:t>
        </w:r>
      </w:ins>
      <w:ins w:id="378" w:author="Henry Hurt" w:date="2022-03-16T19:23:00Z">
        <w:r w:rsidR="003312C5">
          <w:rPr>
            <w:rFonts w:ascii="Times New Roman" w:eastAsia="Times New Roman" w:hAnsi="Times New Roman" w:cs="Times New Roman"/>
            <w:color w:val="1D1C1D"/>
            <w:sz w:val="24"/>
            <w:szCs w:val="24"/>
          </w:rPr>
          <w:t>effeciency</w:t>
        </w:r>
      </w:ins>
      <w:ins w:id="379" w:author="Henry Hurt" w:date="2022-03-16T19:22:00Z">
        <w:r w:rsidR="003312C5">
          <w:rPr>
            <w:rFonts w:ascii="Times New Roman" w:eastAsia="Times New Roman" w:hAnsi="Times New Roman" w:cs="Times New Roman"/>
            <w:color w:val="1D1C1D"/>
            <w:sz w:val="24"/>
            <w:szCs w:val="24"/>
          </w:rPr>
          <w:t xml:space="preserve">, and mean sporocarp </w:t>
        </w:r>
      </w:ins>
      <w:ins w:id="380" w:author="Henry Hurt" w:date="2022-03-16T19:23:00Z">
        <w:r w:rsidR="003312C5">
          <w:rPr>
            <w:rFonts w:ascii="Times New Roman" w:eastAsia="Times New Roman" w:hAnsi="Times New Roman" w:cs="Times New Roman"/>
            <w:color w:val="1D1C1D"/>
            <w:sz w:val="24"/>
            <w:szCs w:val="24"/>
          </w:rPr>
          <w:t>size</w:t>
        </w:r>
      </w:ins>
      <w:ins w:id="381" w:author="Henry Hurt" w:date="2022-03-16T19:27:00Z">
        <w:r w:rsidR="003312C5">
          <w:rPr>
            <w:rFonts w:ascii="Times New Roman" w:eastAsia="Times New Roman" w:hAnsi="Times New Roman" w:cs="Times New Roman"/>
            <w:color w:val="1D1C1D"/>
            <w:sz w:val="24"/>
            <w:szCs w:val="24"/>
          </w:rPr>
          <w:t>s</w:t>
        </w:r>
      </w:ins>
      <w:ins w:id="382" w:author="Henry Hurt" w:date="2022-03-16T19:23:00Z">
        <w:r w:rsidR="003312C5">
          <w:rPr>
            <w:rFonts w:ascii="Times New Roman" w:eastAsia="Times New Roman" w:hAnsi="Times New Roman" w:cs="Times New Roman"/>
            <w:color w:val="1D1C1D"/>
            <w:sz w:val="24"/>
            <w:szCs w:val="24"/>
          </w:rPr>
          <w:t xml:space="preserve"> </w:t>
        </w:r>
      </w:ins>
      <w:ins w:id="383" w:author="Henry Hurt" w:date="2022-03-16T19:25:00Z">
        <w:r w:rsidR="003312C5">
          <w:rPr>
            <w:rFonts w:ascii="Times New Roman" w:eastAsia="Times New Roman" w:hAnsi="Times New Roman" w:cs="Times New Roman"/>
            <w:color w:val="1D1C1D"/>
            <w:sz w:val="24"/>
            <w:szCs w:val="24"/>
          </w:rPr>
          <w:t>for each</w:t>
        </w:r>
      </w:ins>
      <w:ins w:id="384" w:author="Henry Hurt" w:date="2022-03-16T19:27:00Z">
        <w:r w:rsidR="003312C5">
          <w:rPr>
            <w:rFonts w:ascii="Times New Roman" w:eastAsia="Times New Roman" w:hAnsi="Times New Roman" w:cs="Times New Roman"/>
            <w:color w:val="1D1C1D"/>
            <w:sz w:val="24"/>
            <w:szCs w:val="24"/>
          </w:rPr>
          <w:t xml:space="preserve"> </w:t>
        </w:r>
      </w:ins>
      <w:ins w:id="385" w:author="Henry Hurt" w:date="2022-03-16T19:26:00Z">
        <w:r w:rsidR="003312C5">
          <w:rPr>
            <w:rFonts w:ascii="Times New Roman" w:eastAsia="Times New Roman" w:hAnsi="Times New Roman" w:cs="Times New Roman"/>
            <w:color w:val="1D1C1D"/>
            <w:sz w:val="24"/>
            <w:szCs w:val="24"/>
          </w:rPr>
          <w:t>treatment</w:t>
        </w:r>
      </w:ins>
      <w:ins w:id="386" w:author="Henry Hurt" w:date="2022-03-16T19:27:00Z">
        <w:r w:rsidR="003312C5">
          <w:rPr>
            <w:rFonts w:ascii="Times New Roman" w:eastAsia="Times New Roman" w:hAnsi="Times New Roman" w:cs="Times New Roman"/>
            <w:color w:val="1D1C1D"/>
            <w:sz w:val="24"/>
            <w:szCs w:val="24"/>
          </w:rPr>
          <w:t xml:space="preserve">. </w:t>
        </w:r>
      </w:ins>
      <w:ins w:id="387" w:author="Henry Hurt" w:date="2022-03-16T19:32:00Z">
        <w:r w:rsidR="00FE638B">
          <w:rPr>
            <w:rFonts w:ascii="Times New Roman" w:eastAsia="Times New Roman" w:hAnsi="Times New Roman" w:cs="Times New Roman"/>
            <w:color w:val="1D1C1D"/>
            <w:sz w:val="24"/>
            <w:szCs w:val="24"/>
          </w:rPr>
          <w:t>S</w:t>
        </w:r>
      </w:ins>
      <w:ins w:id="388" w:author="Henry Hurt" w:date="2022-03-16T19:27:00Z">
        <w:r w:rsidR="003312C5">
          <w:rPr>
            <w:rFonts w:ascii="Times New Roman" w:eastAsia="Times New Roman" w:hAnsi="Times New Roman" w:cs="Times New Roman"/>
            <w:color w:val="1D1C1D"/>
            <w:sz w:val="24"/>
            <w:szCs w:val="24"/>
          </w:rPr>
          <w:t xml:space="preserve">ignificant differences between </w:t>
        </w:r>
      </w:ins>
      <w:ins w:id="389" w:author="Henry Hurt" w:date="2022-03-16T19:32:00Z">
        <w:r w:rsidR="00FE638B">
          <w:rPr>
            <w:rFonts w:ascii="Times New Roman" w:eastAsia="Times New Roman" w:hAnsi="Times New Roman" w:cs="Times New Roman"/>
            <w:color w:val="1D1C1D"/>
            <w:sz w:val="24"/>
            <w:szCs w:val="24"/>
          </w:rPr>
          <w:t xml:space="preserve">the means of </w:t>
        </w:r>
      </w:ins>
      <w:ins w:id="390" w:author="Henry Hurt" w:date="2022-03-16T19:27:00Z">
        <w:r w:rsidR="003312C5">
          <w:rPr>
            <w:rFonts w:ascii="Times New Roman" w:eastAsia="Times New Roman" w:hAnsi="Times New Roman" w:cs="Times New Roman"/>
            <w:color w:val="1D1C1D"/>
            <w:sz w:val="24"/>
            <w:szCs w:val="24"/>
          </w:rPr>
          <w:t>sub</w:t>
        </w:r>
      </w:ins>
      <w:ins w:id="391" w:author="Henry Hurt" w:date="2022-03-16T19:28:00Z">
        <w:r w:rsidR="003312C5">
          <w:rPr>
            <w:rFonts w:ascii="Times New Roman" w:eastAsia="Times New Roman" w:hAnsi="Times New Roman" w:cs="Times New Roman"/>
            <w:color w:val="1D1C1D"/>
            <w:sz w:val="24"/>
            <w:szCs w:val="24"/>
          </w:rPr>
          <w:t xml:space="preserve">strate mixtures for each species will be estimated using a Tukey’s test at </w:t>
        </w:r>
        <w:r w:rsidR="003312C5">
          <w:rPr>
            <w:rFonts w:ascii="Times New Roman" w:eastAsia="Times New Roman" w:hAnsi="Times New Roman" w:cs="Times New Roman"/>
            <w:i/>
            <w:iCs/>
            <w:color w:val="1D1C1D"/>
            <w:sz w:val="24"/>
            <w:szCs w:val="24"/>
          </w:rPr>
          <w:t>p</w:t>
        </w:r>
        <w:r w:rsidR="003312C5">
          <w:rPr>
            <w:rFonts w:ascii="Times New Roman" w:eastAsia="Times New Roman" w:hAnsi="Times New Roman" w:cs="Times New Roman"/>
            <w:color w:val="1D1C1D"/>
            <w:sz w:val="24"/>
            <w:szCs w:val="24"/>
          </w:rPr>
          <w:t xml:space="preserve"> &lt; 0.05. </w:t>
        </w:r>
      </w:ins>
      <w:ins w:id="392" w:author="Henry Hurt" w:date="2022-03-16T19:29:00Z">
        <w:r w:rsidR="003312C5">
          <w:rPr>
            <w:rFonts w:ascii="Times New Roman" w:eastAsia="Times New Roman" w:hAnsi="Times New Roman" w:cs="Times New Roman"/>
            <w:color w:val="1D1C1D"/>
            <w:sz w:val="24"/>
            <w:szCs w:val="24"/>
          </w:rPr>
          <w:t xml:space="preserve">In addition, linear models will be applied </w:t>
        </w:r>
      </w:ins>
      <w:ins w:id="393" w:author="Henry Hurt" w:date="2022-03-16T19:33:00Z">
        <w:r w:rsidR="00FE638B">
          <w:rPr>
            <w:rFonts w:ascii="Times New Roman" w:eastAsia="Times New Roman" w:hAnsi="Times New Roman" w:cs="Times New Roman"/>
            <w:color w:val="1D1C1D"/>
            <w:sz w:val="24"/>
            <w:szCs w:val="24"/>
          </w:rPr>
          <w:t>in order to estimate the</w:t>
        </w:r>
      </w:ins>
      <w:ins w:id="394" w:author="Henry Hurt" w:date="2022-03-16T19:34:00Z">
        <w:r w:rsidR="00FE638B">
          <w:rPr>
            <w:rFonts w:ascii="Times New Roman" w:eastAsia="Times New Roman" w:hAnsi="Times New Roman" w:cs="Times New Roman"/>
            <w:color w:val="1D1C1D"/>
            <w:sz w:val="24"/>
            <w:szCs w:val="24"/>
          </w:rPr>
          <w:t xml:space="preserve"> effects of each substrate mixture across species</w:t>
        </w:r>
      </w:ins>
      <w:ins w:id="395" w:author="Henry Hurt" w:date="2022-03-16T19:37:00Z">
        <w:r w:rsidR="00FE638B">
          <w:rPr>
            <w:rFonts w:ascii="Times New Roman" w:eastAsia="Times New Roman" w:hAnsi="Times New Roman" w:cs="Times New Roman"/>
            <w:color w:val="1D1C1D"/>
            <w:sz w:val="24"/>
            <w:szCs w:val="24"/>
          </w:rPr>
          <w:t xml:space="preserve"> </w:t>
        </w:r>
      </w:ins>
      <w:moveToRangeStart w:id="396" w:author="Henry Hurt" w:date="2022-03-16T19:37:00Z" w:name="move98351858"/>
      <w:moveTo w:id="397" w:author="Henry Hurt" w:date="2022-03-16T19:37:00Z">
        <w:r w:rsidR="00FE638B" w:rsidRPr="00DF52C4">
          <w:rPr>
            <w:rFonts w:ascii="Times New Roman" w:eastAsia="Times New Roman" w:hAnsi="Times New Roman" w:cs="Times New Roman"/>
            <w:color w:val="1D1C1D"/>
            <w:sz w:val="24"/>
            <w:szCs w:val="24"/>
          </w:rPr>
          <w:t>(e.g., comparing sporocarp production between two substrate treatments across all species).</w:t>
        </w:r>
      </w:moveTo>
    </w:p>
    <w:moveToRangeEnd w:id="396"/>
    <w:p w14:paraId="68D80774" w14:textId="1482C723" w:rsidR="00AA22C3" w:rsidDel="003E1FDE" w:rsidRDefault="00AA22C3">
      <w:pPr>
        <w:spacing w:before="100" w:beforeAutospacing="1" w:after="0" w:line="240" w:lineRule="auto"/>
        <w:rPr>
          <w:del w:id="398" w:author="Henry Hurt" w:date="2022-03-16T20:37:00Z"/>
          <w:rFonts w:ascii="Times New Roman" w:eastAsia="Times New Roman" w:hAnsi="Times New Roman" w:cs="Times New Roman"/>
          <w:b/>
          <w:bCs/>
          <w:i/>
          <w:iCs/>
          <w:color w:val="1D1C1D"/>
          <w:sz w:val="24"/>
          <w:szCs w:val="24"/>
        </w:rPr>
        <w:pPrChange w:id="399" w:author="Henry Hurt" w:date="2022-03-16T20:38:00Z">
          <w:pPr>
            <w:spacing w:before="100" w:beforeAutospacing="1" w:after="0" w:line="240" w:lineRule="auto"/>
            <w:ind w:firstLine="720"/>
          </w:pPr>
        </w:pPrChange>
      </w:pPr>
    </w:p>
    <w:p w14:paraId="708A7830" w14:textId="77777777" w:rsidR="003E1FDE" w:rsidRDefault="003E1FDE">
      <w:pPr>
        <w:spacing w:before="100" w:beforeAutospacing="1" w:after="0" w:line="240" w:lineRule="auto"/>
        <w:rPr>
          <w:ins w:id="400" w:author="Henry Hurt" w:date="2022-03-16T20:38:00Z"/>
          <w:rFonts w:ascii="Times New Roman" w:eastAsia="Times New Roman" w:hAnsi="Times New Roman" w:cs="Times New Roman"/>
          <w:color w:val="1D1C1D"/>
          <w:sz w:val="24"/>
          <w:szCs w:val="24"/>
        </w:rPr>
        <w:pPrChange w:id="401" w:author="Henry Hurt" w:date="2022-03-16T20:38:00Z">
          <w:pPr>
            <w:spacing w:before="100" w:beforeAutospacing="1" w:after="0" w:line="240" w:lineRule="auto"/>
            <w:ind w:firstLine="720"/>
          </w:pPr>
        </w:pPrChange>
      </w:pPr>
    </w:p>
    <w:p w14:paraId="059776AA" w14:textId="0B31CD51" w:rsidR="002765B9" w:rsidRPr="00DF52C4" w:rsidDel="003E1FDE" w:rsidRDefault="00F370B6">
      <w:pPr>
        <w:spacing w:before="100" w:beforeAutospacing="1" w:after="0" w:line="240" w:lineRule="auto"/>
        <w:rPr>
          <w:del w:id="402" w:author="Henry Hurt" w:date="2022-03-16T20:37:00Z"/>
          <w:rFonts w:ascii="Times New Roman" w:eastAsia="Times New Roman" w:hAnsi="Times New Roman" w:cs="Times New Roman"/>
          <w:b/>
          <w:bCs/>
          <w:i/>
          <w:iCs/>
          <w:color w:val="1D1C1D"/>
          <w:sz w:val="24"/>
          <w:szCs w:val="24"/>
        </w:rPr>
      </w:pPr>
      <w:commentRangeStart w:id="403"/>
      <w:r w:rsidRPr="00DF52C4">
        <w:rPr>
          <w:rFonts w:ascii="Times New Roman" w:eastAsia="Times New Roman" w:hAnsi="Times New Roman" w:cs="Times New Roman"/>
          <w:b/>
          <w:bCs/>
          <w:i/>
          <w:iCs/>
          <w:color w:val="1D1C1D"/>
          <w:sz w:val="24"/>
          <w:szCs w:val="24"/>
        </w:rPr>
        <w:t>Evaluate Assumptions of Linear Models</w:t>
      </w:r>
      <w:r w:rsidR="00975E94" w:rsidRPr="00DF52C4">
        <w:rPr>
          <w:rFonts w:ascii="Times New Roman" w:eastAsia="Times New Roman" w:hAnsi="Times New Roman" w:cs="Times New Roman"/>
          <w:b/>
          <w:bCs/>
          <w:i/>
          <w:iCs/>
          <w:color w:val="1D1C1D"/>
          <w:sz w:val="24"/>
          <w:szCs w:val="24"/>
        </w:rPr>
        <w:t>:</w:t>
      </w:r>
      <w:commentRangeEnd w:id="403"/>
      <w:r w:rsidR="0010166C">
        <w:rPr>
          <w:rStyle w:val="CommentReference"/>
        </w:rPr>
        <w:commentReference w:id="403"/>
      </w:r>
    </w:p>
    <w:p w14:paraId="7F0F998E" w14:textId="77777777" w:rsidR="003E1FDE" w:rsidRDefault="003E1FDE">
      <w:pPr>
        <w:spacing w:before="100" w:beforeAutospacing="1" w:after="0" w:line="240" w:lineRule="auto"/>
        <w:rPr>
          <w:ins w:id="404" w:author="Henry Hurt" w:date="2022-03-16T20:37:00Z"/>
          <w:rFonts w:ascii="Times New Roman" w:eastAsia="Times New Roman" w:hAnsi="Times New Roman" w:cs="Times New Roman"/>
          <w:color w:val="1D1C1D"/>
          <w:sz w:val="24"/>
          <w:szCs w:val="24"/>
        </w:rPr>
        <w:pPrChange w:id="405" w:author="Henry Hurt" w:date="2022-03-16T20:38:00Z">
          <w:pPr>
            <w:spacing w:before="100" w:beforeAutospacing="1" w:after="0" w:line="240" w:lineRule="auto"/>
            <w:ind w:firstLine="720"/>
          </w:pPr>
        </w:pPrChange>
      </w:pPr>
    </w:p>
    <w:p w14:paraId="72DBED4E" w14:textId="78A59622" w:rsidR="00A9210D" w:rsidRDefault="00633952">
      <w:pPr>
        <w:spacing w:before="100" w:beforeAutospacing="1" w:after="0" w:line="240" w:lineRule="auto"/>
        <w:rPr>
          <w:ins w:id="406" w:author="Henry Hurt" w:date="2022-03-16T20:26:00Z"/>
          <w:rFonts w:ascii="Times New Roman" w:eastAsia="Times New Roman" w:hAnsi="Times New Roman" w:cs="Times New Roman"/>
          <w:color w:val="1D1C1D"/>
          <w:sz w:val="24"/>
          <w:szCs w:val="24"/>
        </w:rPr>
        <w:pPrChange w:id="407" w:author="Henry Hurt" w:date="2022-03-16T20:38:00Z">
          <w:pPr>
            <w:spacing w:before="100" w:beforeAutospacing="1" w:after="0" w:line="240" w:lineRule="auto"/>
            <w:ind w:firstLine="720"/>
          </w:pPr>
        </w:pPrChange>
      </w:pPr>
      <w:ins w:id="408" w:author="Henry Hurt" w:date="2022-03-16T21:44:00Z">
        <w:r>
          <w:rPr>
            <w:rFonts w:ascii="Times New Roman" w:eastAsia="Times New Roman" w:hAnsi="Times New Roman" w:cs="Times New Roman"/>
            <w:color w:val="1D1C1D"/>
            <w:sz w:val="24"/>
            <w:szCs w:val="24"/>
          </w:rPr>
          <w:t>Four</w:t>
        </w:r>
      </w:ins>
      <w:ins w:id="409" w:author="Henry Hurt" w:date="2022-03-16T20:28:00Z">
        <w:r w:rsidR="003E238C">
          <w:rPr>
            <w:rFonts w:ascii="Times New Roman" w:eastAsia="Times New Roman" w:hAnsi="Times New Roman" w:cs="Times New Roman"/>
            <w:color w:val="1D1C1D"/>
            <w:sz w:val="24"/>
            <w:szCs w:val="24"/>
          </w:rPr>
          <w:t xml:space="preserve"> linear models will be constructed to describe the responses of </w:t>
        </w:r>
      </w:ins>
      <w:ins w:id="410" w:author="Henry Hurt" w:date="2022-03-16T20:29:00Z">
        <w:r w:rsidR="003E238C">
          <w:rPr>
            <w:rFonts w:ascii="Times New Roman" w:eastAsia="Times New Roman" w:hAnsi="Times New Roman" w:cs="Times New Roman"/>
            <w:color w:val="1D1C1D"/>
            <w:sz w:val="24"/>
            <w:szCs w:val="24"/>
          </w:rPr>
          <w:t xml:space="preserve">each of the dependent variables to species and substrate mixture. Each model will </w:t>
        </w:r>
      </w:ins>
      <w:del w:id="411" w:author="Henry Hurt" w:date="2022-03-16T20:29:00Z">
        <w:r w:rsidR="00F84341" w:rsidRPr="00DF52C4" w:rsidDel="003E238C">
          <w:rPr>
            <w:rFonts w:ascii="Times New Roman" w:eastAsia="Times New Roman" w:hAnsi="Times New Roman" w:cs="Times New Roman"/>
            <w:color w:val="1D1C1D"/>
            <w:sz w:val="24"/>
            <w:szCs w:val="24"/>
          </w:rPr>
          <w:delText xml:space="preserve">The </w:delText>
        </w:r>
        <w:commentRangeStart w:id="412"/>
        <w:r w:rsidR="00F84341" w:rsidRPr="00DF52C4" w:rsidDel="003E238C">
          <w:rPr>
            <w:rFonts w:ascii="Times New Roman" w:eastAsia="Times New Roman" w:hAnsi="Times New Roman" w:cs="Times New Roman"/>
            <w:color w:val="1D1C1D"/>
            <w:sz w:val="24"/>
            <w:szCs w:val="24"/>
          </w:rPr>
          <w:delText xml:space="preserve">linear model used to describe this experiment will </w:delText>
        </w:r>
      </w:del>
      <w:r w:rsidR="00202A2C" w:rsidRPr="00DF52C4">
        <w:rPr>
          <w:rFonts w:ascii="Times New Roman" w:eastAsia="Times New Roman" w:hAnsi="Times New Roman" w:cs="Times New Roman"/>
          <w:color w:val="1D1C1D"/>
          <w:sz w:val="24"/>
          <w:szCs w:val="24"/>
        </w:rPr>
        <w:t xml:space="preserve">use </w:t>
      </w:r>
      <w:r w:rsidR="005321A3" w:rsidRPr="00DF52C4">
        <w:rPr>
          <w:rFonts w:ascii="Times New Roman" w:eastAsia="Times New Roman" w:hAnsi="Times New Roman" w:cs="Times New Roman"/>
          <w:color w:val="1D1C1D"/>
          <w:sz w:val="24"/>
          <w:szCs w:val="24"/>
        </w:rPr>
        <w:t xml:space="preserve">binary </w:t>
      </w:r>
      <w:r w:rsidR="00202A2C" w:rsidRPr="00DF52C4">
        <w:rPr>
          <w:rFonts w:ascii="Times New Roman" w:eastAsia="Times New Roman" w:hAnsi="Times New Roman" w:cs="Times New Roman"/>
          <w:color w:val="1D1C1D"/>
          <w:sz w:val="24"/>
          <w:szCs w:val="24"/>
        </w:rPr>
        <w:t xml:space="preserve">indicator variables to represent </w:t>
      </w:r>
      <w:ins w:id="413" w:author="Henry Hurt" w:date="2022-03-16T19:35:00Z">
        <w:r w:rsidR="00FE638B">
          <w:rPr>
            <w:rFonts w:ascii="Times New Roman" w:eastAsia="Times New Roman" w:hAnsi="Times New Roman" w:cs="Times New Roman"/>
            <w:color w:val="1D1C1D"/>
            <w:sz w:val="24"/>
            <w:szCs w:val="24"/>
          </w:rPr>
          <w:t xml:space="preserve">the </w:t>
        </w:r>
      </w:ins>
      <w:ins w:id="414" w:author="Henry Hurt" w:date="2022-03-16T20:30:00Z">
        <w:r w:rsidR="003E238C">
          <w:rPr>
            <w:rFonts w:ascii="Times New Roman" w:eastAsia="Times New Roman" w:hAnsi="Times New Roman" w:cs="Times New Roman"/>
            <w:color w:val="1D1C1D"/>
            <w:sz w:val="24"/>
            <w:szCs w:val="24"/>
          </w:rPr>
          <w:t xml:space="preserve">means </w:t>
        </w:r>
      </w:ins>
      <w:ins w:id="415" w:author="Henry Hurt" w:date="2022-03-16T21:45:00Z">
        <w:r>
          <w:rPr>
            <w:rFonts w:ascii="Times New Roman" w:eastAsia="Times New Roman" w:hAnsi="Times New Roman" w:cs="Times New Roman"/>
            <w:color w:val="1D1C1D"/>
            <w:sz w:val="24"/>
            <w:szCs w:val="24"/>
          </w:rPr>
          <w:t>of</w:t>
        </w:r>
      </w:ins>
      <w:ins w:id="416" w:author="Henry Hurt" w:date="2022-03-16T20:30:00Z">
        <w:r w:rsidR="003E238C">
          <w:rPr>
            <w:rFonts w:ascii="Times New Roman" w:eastAsia="Times New Roman" w:hAnsi="Times New Roman" w:cs="Times New Roman"/>
            <w:color w:val="1D1C1D"/>
            <w:sz w:val="24"/>
            <w:szCs w:val="24"/>
          </w:rPr>
          <w:t xml:space="preserve"> </w:t>
        </w:r>
      </w:ins>
      <w:ins w:id="417" w:author="Henry Hurt" w:date="2022-03-16T19:35:00Z">
        <w:r w:rsidR="00FE638B">
          <w:rPr>
            <w:rFonts w:ascii="Times New Roman" w:eastAsia="Times New Roman" w:hAnsi="Times New Roman" w:cs="Times New Roman"/>
            <w:color w:val="1D1C1D"/>
            <w:sz w:val="24"/>
            <w:szCs w:val="24"/>
          </w:rPr>
          <w:t xml:space="preserve">each </w:t>
        </w:r>
      </w:ins>
      <w:ins w:id="418" w:author="Henry Hurt" w:date="2022-03-16T19:36:00Z">
        <w:r w:rsidR="00FE638B">
          <w:rPr>
            <w:rFonts w:ascii="Times New Roman" w:eastAsia="Times New Roman" w:hAnsi="Times New Roman" w:cs="Times New Roman"/>
            <w:color w:val="1D1C1D"/>
            <w:sz w:val="24"/>
            <w:szCs w:val="24"/>
          </w:rPr>
          <w:t>species</w:t>
        </w:r>
      </w:ins>
      <w:ins w:id="419" w:author="Henry Hurt" w:date="2022-03-16T20:31:00Z">
        <w:r w:rsidR="003E238C">
          <w:rPr>
            <w:rFonts w:ascii="Times New Roman" w:eastAsia="Times New Roman" w:hAnsi="Times New Roman" w:cs="Times New Roman"/>
            <w:color w:val="1D1C1D"/>
            <w:sz w:val="24"/>
            <w:szCs w:val="24"/>
          </w:rPr>
          <w:t>,</w:t>
        </w:r>
      </w:ins>
      <w:ins w:id="420" w:author="Henry Hurt" w:date="2022-03-16T20:26:00Z">
        <w:r w:rsidR="00A9210D">
          <w:rPr>
            <w:rFonts w:ascii="Times New Roman" w:eastAsia="Times New Roman" w:hAnsi="Times New Roman" w:cs="Times New Roman"/>
            <w:color w:val="1D1C1D"/>
            <w:sz w:val="24"/>
            <w:szCs w:val="24"/>
          </w:rPr>
          <w:t xml:space="preserve"> each substrate mixture, </w:t>
        </w:r>
      </w:ins>
      <w:ins w:id="421" w:author="Henry Hurt" w:date="2022-03-16T19:36:00Z">
        <w:r w:rsidR="00FE638B">
          <w:rPr>
            <w:rFonts w:ascii="Times New Roman" w:eastAsia="Times New Roman" w:hAnsi="Times New Roman" w:cs="Times New Roman"/>
            <w:color w:val="1D1C1D"/>
            <w:sz w:val="24"/>
            <w:szCs w:val="24"/>
          </w:rPr>
          <w:t xml:space="preserve">and the interactions </w:t>
        </w:r>
      </w:ins>
      <w:ins w:id="422" w:author="Henry Hurt" w:date="2022-03-16T20:05:00Z">
        <w:r w:rsidR="008440CB">
          <w:rPr>
            <w:rFonts w:ascii="Times New Roman" w:eastAsia="Times New Roman" w:hAnsi="Times New Roman" w:cs="Times New Roman"/>
            <w:color w:val="1D1C1D"/>
            <w:sz w:val="24"/>
            <w:szCs w:val="24"/>
          </w:rPr>
          <w:t xml:space="preserve">between </w:t>
        </w:r>
      </w:ins>
      <w:ins w:id="423" w:author="Henry Hurt" w:date="2022-03-16T20:26:00Z">
        <w:r w:rsidR="00A9210D">
          <w:rPr>
            <w:rFonts w:ascii="Times New Roman" w:eastAsia="Times New Roman" w:hAnsi="Times New Roman" w:cs="Times New Roman"/>
            <w:color w:val="1D1C1D"/>
            <w:sz w:val="24"/>
            <w:szCs w:val="24"/>
          </w:rPr>
          <w:t>the two</w:t>
        </w:r>
      </w:ins>
      <w:ins w:id="424" w:author="Henry Hurt" w:date="2022-03-16T20:31:00Z">
        <w:r w:rsidR="003E238C">
          <w:rPr>
            <w:rFonts w:ascii="Times New Roman" w:eastAsia="Times New Roman" w:hAnsi="Times New Roman" w:cs="Times New Roman"/>
            <w:color w:val="1D1C1D"/>
            <w:sz w:val="24"/>
            <w:szCs w:val="24"/>
          </w:rPr>
          <w:t xml:space="preserve">. This will result in </w:t>
        </w:r>
      </w:ins>
      <w:ins w:id="425" w:author="Henry Hurt" w:date="2022-04-13T05:17:00Z">
        <w:r w:rsidR="00615EE7">
          <w:rPr>
            <w:rFonts w:ascii="Times New Roman" w:eastAsia="Times New Roman" w:hAnsi="Times New Roman" w:cs="Times New Roman"/>
            <w:color w:val="1D1C1D"/>
            <w:sz w:val="24"/>
            <w:szCs w:val="24"/>
          </w:rPr>
          <w:t>9</w:t>
        </w:r>
      </w:ins>
      <w:ins w:id="426" w:author="Henry Hurt" w:date="2022-03-16T20:32:00Z">
        <w:r w:rsidR="003E238C">
          <w:rPr>
            <w:rFonts w:ascii="Times New Roman" w:eastAsia="Times New Roman" w:hAnsi="Times New Roman" w:cs="Times New Roman"/>
            <w:color w:val="1D1C1D"/>
            <w:sz w:val="24"/>
            <w:szCs w:val="24"/>
          </w:rPr>
          <w:t xml:space="preserve">, 5, and 40 terms </w:t>
        </w:r>
      </w:ins>
      <w:ins w:id="427" w:author="Henry Hurt" w:date="2022-03-16T20:33:00Z">
        <w:r w:rsidR="003E238C">
          <w:rPr>
            <w:rFonts w:ascii="Times New Roman" w:eastAsia="Times New Roman" w:hAnsi="Times New Roman" w:cs="Times New Roman"/>
            <w:color w:val="1D1C1D"/>
            <w:sz w:val="24"/>
            <w:szCs w:val="24"/>
          </w:rPr>
          <w:t xml:space="preserve">respectively for a total of </w:t>
        </w:r>
      </w:ins>
      <w:ins w:id="428" w:author="Henry Hurt" w:date="2022-03-16T20:35:00Z">
        <w:r w:rsidR="00D7277B">
          <w:rPr>
            <w:rFonts w:ascii="Times New Roman" w:eastAsia="Times New Roman" w:hAnsi="Times New Roman" w:cs="Times New Roman"/>
            <w:color w:val="1D1C1D"/>
            <w:sz w:val="24"/>
            <w:szCs w:val="24"/>
          </w:rPr>
          <w:t>54 terms in each model. The β</w:t>
        </w:r>
        <w:r w:rsidR="00D7277B">
          <w:rPr>
            <w:rFonts w:ascii="Times New Roman" w:eastAsia="Times New Roman" w:hAnsi="Times New Roman" w:cs="Times New Roman"/>
            <w:color w:val="1D1C1D"/>
            <w:sz w:val="24"/>
            <w:szCs w:val="24"/>
            <w:vertAlign w:val="subscript"/>
          </w:rPr>
          <w:t>0</w:t>
        </w:r>
        <w:r w:rsidR="00D7277B">
          <w:rPr>
            <w:rFonts w:ascii="Times New Roman" w:eastAsia="Times New Roman" w:hAnsi="Times New Roman" w:cs="Times New Roman"/>
            <w:color w:val="1D1C1D"/>
            <w:sz w:val="24"/>
            <w:szCs w:val="24"/>
          </w:rPr>
          <w:t xml:space="preserve"> will represent the</w:t>
        </w:r>
      </w:ins>
      <w:ins w:id="429" w:author="Henry Hurt" w:date="2022-04-13T05:18:00Z">
        <w:r w:rsidR="00615EE7">
          <w:rPr>
            <w:rFonts w:ascii="Times New Roman" w:eastAsia="Times New Roman" w:hAnsi="Times New Roman" w:cs="Times New Roman"/>
            <w:color w:val="1D1C1D"/>
            <w:sz w:val="24"/>
            <w:szCs w:val="24"/>
          </w:rPr>
          <w:t xml:space="preserve"> mean</w:t>
        </w:r>
      </w:ins>
      <w:ins w:id="430" w:author="Henry Hurt" w:date="2022-03-16T20:35:00Z">
        <w:r w:rsidR="00D7277B">
          <w:rPr>
            <w:rFonts w:ascii="Times New Roman" w:eastAsia="Times New Roman" w:hAnsi="Times New Roman" w:cs="Times New Roman"/>
            <w:color w:val="1D1C1D"/>
            <w:sz w:val="24"/>
            <w:szCs w:val="24"/>
          </w:rPr>
          <w:t xml:space="preserve"> response to the control substrate </w:t>
        </w:r>
      </w:ins>
      <w:ins w:id="431" w:author="Henry Hurt" w:date="2022-03-16T21:45:00Z">
        <w:r>
          <w:rPr>
            <w:rFonts w:ascii="Times New Roman" w:eastAsia="Times New Roman" w:hAnsi="Times New Roman" w:cs="Times New Roman"/>
            <w:color w:val="1D1C1D"/>
            <w:sz w:val="24"/>
            <w:szCs w:val="24"/>
          </w:rPr>
          <w:t>treatment</w:t>
        </w:r>
      </w:ins>
      <w:ins w:id="432" w:author="Henry Hurt" w:date="2022-03-16T20:35:00Z">
        <w:r w:rsidR="00D7277B">
          <w:rPr>
            <w:rFonts w:ascii="Times New Roman" w:eastAsia="Times New Roman" w:hAnsi="Times New Roman" w:cs="Times New Roman"/>
            <w:color w:val="1D1C1D"/>
            <w:sz w:val="24"/>
            <w:szCs w:val="24"/>
          </w:rPr>
          <w:t xml:space="preserve"> across all species.</w:t>
        </w:r>
      </w:ins>
    </w:p>
    <w:p w14:paraId="69331533" w14:textId="5CEA179C" w:rsidR="00A9210D" w:rsidRDefault="00633952">
      <w:pPr>
        <w:spacing w:before="100" w:beforeAutospacing="1" w:after="0" w:line="240" w:lineRule="auto"/>
        <w:ind w:firstLine="720"/>
        <w:rPr>
          <w:ins w:id="433" w:author="Henry Hurt" w:date="2022-04-13T05:19:00Z"/>
          <w:rFonts w:ascii="Times New Roman" w:eastAsia="Times New Roman" w:hAnsi="Times New Roman" w:cs="Times New Roman"/>
          <w:color w:val="1D1C1D"/>
          <w:sz w:val="24"/>
          <w:szCs w:val="24"/>
        </w:rPr>
      </w:pPr>
      <w:ins w:id="434" w:author="Henry Hurt" w:date="2022-03-16T21:47:00Z">
        <w:r>
          <w:rPr>
            <w:rFonts w:ascii="Times New Roman" w:eastAsia="Times New Roman" w:hAnsi="Times New Roman" w:cs="Times New Roman"/>
            <w:color w:val="1D1C1D"/>
            <w:sz w:val="24"/>
            <w:szCs w:val="24"/>
          </w:rPr>
          <w:t xml:space="preserve">Various plots of the residuals will be </w:t>
        </w:r>
      </w:ins>
      <w:del w:id="435" w:author="Henry Hurt" w:date="2022-03-16T19:35:00Z">
        <w:r w:rsidR="00202A2C" w:rsidRPr="00DF52C4" w:rsidDel="00FE638B">
          <w:rPr>
            <w:rFonts w:ascii="Times New Roman" w:eastAsia="Times New Roman" w:hAnsi="Times New Roman" w:cs="Times New Roman"/>
            <w:color w:val="1D1C1D"/>
            <w:sz w:val="24"/>
            <w:szCs w:val="24"/>
          </w:rPr>
          <w:delText xml:space="preserve">the </w:delText>
        </w:r>
      </w:del>
      <w:ins w:id="436" w:author="Henry Hurt" w:date="2022-03-16T19:39:00Z">
        <w:r w:rsidR="0086462F">
          <w:rPr>
            <w:rFonts w:ascii="Times New Roman" w:eastAsia="Times New Roman" w:hAnsi="Times New Roman" w:cs="Times New Roman"/>
            <w:color w:val="1D1C1D"/>
            <w:sz w:val="24"/>
            <w:szCs w:val="24"/>
          </w:rPr>
          <w:t>created in the software program R to evaluate the assumptions</w:t>
        </w:r>
      </w:ins>
      <w:ins w:id="437" w:author="Henry Hurt" w:date="2022-03-16T19:41:00Z">
        <w:r w:rsidR="001C4EAF">
          <w:rPr>
            <w:rFonts w:ascii="Times New Roman" w:eastAsia="Times New Roman" w:hAnsi="Times New Roman" w:cs="Times New Roman"/>
            <w:color w:val="1D1C1D"/>
            <w:sz w:val="24"/>
            <w:szCs w:val="24"/>
          </w:rPr>
          <w:t xml:space="preserve"> </w:t>
        </w:r>
      </w:ins>
      <w:ins w:id="438" w:author="Henry Hurt" w:date="2022-03-16T19:42:00Z">
        <w:r w:rsidR="001C4EAF">
          <w:rPr>
            <w:rFonts w:ascii="Times New Roman" w:eastAsia="Times New Roman" w:hAnsi="Times New Roman" w:cs="Times New Roman"/>
            <w:color w:val="1D1C1D"/>
            <w:sz w:val="24"/>
            <w:szCs w:val="24"/>
          </w:rPr>
          <w:t xml:space="preserve">of </w:t>
        </w:r>
      </w:ins>
      <w:ins w:id="439" w:author="Henry Hurt" w:date="2022-03-16T20:18:00Z">
        <w:r w:rsidR="00614DA9">
          <w:rPr>
            <w:rFonts w:ascii="Times New Roman" w:eastAsia="Times New Roman" w:hAnsi="Times New Roman" w:cs="Times New Roman"/>
            <w:color w:val="1D1C1D"/>
            <w:sz w:val="24"/>
            <w:szCs w:val="24"/>
          </w:rPr>
          <w:t>randomness</w:t>
        </w:r>
      </w:ins>
      <w:ins w:id="440" w:author="Henry Hurt" w:date="2022-03-16T19:42:00Z">
        <w:r w:rsidR="001C4EAF">
          <w:rPr>
            <w:rFonts w:ascii="Times New Roman" w:eastAsia="Times New Roman" w:hAnsi="Times New Roman" w:cs="Times New Roman"/>
            <w:color w:val="1D1C1D"/>
            <w:sz w:val="24"/>
            <w:szCs w:val="24"/>
          </w:rPr>
          <w:t>, normal distribution, and equal variance</w:t>
        </w:r>
      </w:ins>
      <w:ins w:id="441" w:author="Henry Hurt" w:date="2022-03-16T19:43:00Z">
        <w:r w:rsidR="001C4EAF">
          <w:rPr>
            <w:rFonts w:ascii="Times New Roman" w:eastAsia="Times New Roman" w:hAnsi="Times New Roman" w:cs="Times New Roman"/>
            <w:color w:val="1D1C1D"/>
            <w:sz w:val="24"/>
            <w:szCs w:val="24"/>
          </w:rPr>
          <w:t xml:space="preserve"> of the means. </w:t>
        </w:r>
      </w:ins>
      <w:ins w:id="442" w:author="Henry Hurt" w:date="2022-03-16T21:47:00Z">
        <w:r>
          <w:rPr>
            <w:rFonts w:ascii="Times New Roman" w:eastAsia="Times New Roman" w:hAnsi="Times New Roman" w:cs="Times New Roman"/>
            <w:color w:val="1D1C1D"/>
            <w:sz w:val="24"/>
            <w:szCs w:val="24"/>
          </w:rPr>
          <w:t xml:space="preserve">Diagnostic </w:t>
        </w:r>
      </w:ins>
      <w:ins w:id="443" w:author="Henry Hurt" w:date="2022-03-16T20:16:00Z">
        <w:r w:rsidR="00614DA9">
          <w:rPr>
            <w:rFonts w:ascii="Times New Roman" w:eastAsia="Times New Roman" w:hAnsi="Times New Roman" w:cs="Times New Roman"/>
            <w:color w:val="1D1C1D"/>
            <w:sz w:val="24"/>
            <w:szCs w:val="24"/>
          </w:rPr>
          <w:t xml:space="preserve">tests will be performed with a significance level of </w:t>
        </w:r>
      </w:ins>
      <w:ins w:id="444" w:author="Henry Hurt" w:date="2022-03-16T20:17:00Z">
        <w:r w:rsidR="00614DA9">
          <w:rPr>
            <w:rFonts w:ascii="Times New Roman" w:eastAsia="Times New Roman" w:hAnsi="Times New Roman" w:cs="Times New Roman"/>
            <w:color w:val="1D1C1D"/>
            <w:sz w:val="24"/>
            <w:szCs w:val="24"/>
          </w:rPr>
          <w:t xml:space="preserve">α = 0.05. </w:t>
        </w:r>
      </w:ins>
      <w:ins w:id="445" w:author="Henry Hurt" w:date="2022-03-16T20:18:00Z">
        <w:r w:rsidR="00614DA9">
          <w:rPr>
            <w:rFonts w:ascii="Times New Roman" w:eastAsia="Times New Roman" w:hAnsi="Times New Roman" w:cs="Times New Roman"/>
            <w:color w:val="1D1C1D"/>
            <w:sz w:val="24"/>
            <w:szCs w:val="24"/>
          </w:rPr>
          <w:t>A Durban-Watson test will be used to evaluate the randomness of the residuals in regard to factors not accounted for in the model</w:t>
        </w:r>
      </w:ins>
      <w:ins w:id="446" w:author="Henry Hurt" w:date="2022-03-16T20:40:00Z">
        <w:r w:rsidR="00EE19E9">
          <w:rPr>
            <w:rFonts w:ascii="Times New Roman" w:eastAsia="Times New Roman" w:hAnsi="Times New Roman" w:cs="Times New Roman"/>
            <w:color w:val="1D1C1D"/>
            <w:sz w:val="24"/>
            <w:szCs w:val="24"/>
          </w:rPr>
          <w:t xml:space="preserve">: </w:t>
        </w:r>
      </w:ins>
      <w:ins w:id="447" w:author="Henry Hurt" w:date="2022-03-16T21:47:00Z">
        <w:r>
          <w:rPr>
            <w:rFonts w:ascii="Times New Roman" w:eastAsia="Times New Roman" w:hAnsi="Times New Roman" w:cs="Times New Roman"/>
            <w:color w:val="1D1C1D"/>
            <w:sz w:val="24"/>
            <w:szCs w:val="24"/>
          </w:rPr>
          <w:t>the</w:t>
        </w:r>
      </w:ins>
      <w:ins w:id="448" w:author="Henry Hurt" w:date="2022-03-16T20:18:00Z">
        <w:r w:rsidR="00614DA9">
          <w:rPr>
            <w:rFonts w:ascii="Times New Roman" w:eastAsia="Times New Roman" w:hAnsi="Times New Roman" w:cs="Times New Roman"/>
            <w:color w:val="1D1C1D"/>
            <w:sz w:val="24"/>
            <w:szCs w:val="24"/>
          </w:rPr>
          <w:t xml:space="preserve"> flush the sporocarps were harvested from and </w:t>
        </w:r>
      </w:ins>
      <w:ins w:id="449" w:author="Henry Hurt" w:date="2022-03-16T20:19:00Z">
        <w:r w:rsidR="00614DA9">
          <w:rPr>
            <w:rFonts w:ascii="Times New Roman" w:eastAsia="Times New Roman" w:hAnsi="Times New Roman" w:cs="Times New Roman"/>
            <w:color w:val="1D1C1D"/>
            <w:sz w:val="24"/>
            <w:szCs w:val="24"/>
          </w:rPr>
          <w:t>a bag’s</w:t>
        </w:r>
      </w:ins>
      <w:ins w:id="450" w:author="Henry Hurt" w:date="2022-03-16T20:18:00Z">
        <w:r w:rsidR="00614DA9">
          <w:rPr>
            <w:rFonts w:ascii="Times New Roman" w:eastAsia="Times New Roman" w:hAnsi="Times New Roman" w:cs="Times New Roman"/>
            <w:color w:val="1D1C1D"/>
            <w:sz w:val="24"/>
            <w:szCs w:val="24"/>
          </w:rPr>
          <w:t xml:space="preserve"> sequential location in the growing </w:t>
        </w:r>
        <w:r w:rsidR="00614DA9">
          <w:rPr>
            <w:rFonts w:ascii="Times New Roman" w:eastAsia="Times New Roman" w:hAnsi="Times New Roman" w:cs="Times New Roman"/>
            <w:color w:val="1D1C1D"/>
            <w:sz w:val="24"/>
            <w:szCs w:val="24"/>
          </w:rPr>
          <w:lastRenderedPageBreak/>
          <w:t xml:space="preserve">chamber. A significant correlation would indicate that these factors had an impact on the data. </w:t>
        </w:r>
      </w:ins>
      <w:ins w:id="451" w:author="Henry Hurt" w:date="2022-03-16T19:44:00Z">
        <w:r w:rsidR="001C4EAF">
          <w:rPr>
            <w:rFonts w:ascii="Times New Roman" w:eastAsia="Times New Roman" w:hAnsi="Times New Roman" w:cs="Times New Roman"/>
            <w:color w:val="1D1C1D"/>
            <w:sz w:val="24"/>
            <w:szCs w:val="24"/>
          </w:rPr>
          <w:t>A</w:t>
        </w:r>
      </w:ins>
      <w:ins w:id="452" w:author="Henry Hurt" w:date="2022-03-16T19:45:00Z">
        <w:r w:rsidR="001C4EAF">
          <w:rPr>
            <w:rFonts w:ascii="Times New Roman" w:eastAsia="Times New Roman" w:hAnsi="Times New Roman" w:cs="Times New Roman"/>
            <w:color w:val="1D1C1D"/>
            <w:sz w:val="24"/>
            <w:szCs w:val="24"/>
          </w:rPr>
          <w:t xml:space="preserve"> Shapiro-Wilk test will be used to tes</w:t>
        </w:r>
      </w:ins>
      <w:ins w:id="453" w:author="Henry Hurt" w:date="2022-03-16T20:20:00Z">
        <w:r w:rsidR="00614DA9">
          <w:rPr>
            <w:rFonts w:ascii="Times New Roman" w:eastAsia="Times New Roman" w:hAnsi="Times New Roman" w:cs="Times New Roman"/>
            <w:color w:val="1D1C1D"/>
            <w:sz w:val="24"/>
            <w:szCs w:val="24"/>
          </w:rPr>
          <w:t xml:space="preserve">t for a normal distribution </w:t>
        </w:r>
      </w:ins>
      <w:ins w:id="454" w:author="Henry Hurt" w:date="2022-03-16T21:48:00Z">
        <w:r>
          <w:rPr>
            <w:rFonts w:ascii="Times New Roman" w:eastAsia="Times New Roman" w:hAnsi="Times New Roman" w:cs="Times New Roman"/>
            <w:color w:val="1D1C1D"/>
            <w:sz w:val="24"/>
            <w:szCs w:val="24"/>
          </w:rPr>
          <w:t>of</w:t>
        </w:r>
      </w:ins>
      <w:ins w:id="455" w:author="Henry Hurt" w:date="2022-03-16T20:20:00Z">
        <w:r w:rsidR="00614DA9">
          <w:rPr>
            <w:rFonts w:ascii="Times New Roman" w:eastAsia="Times New Roman" w:hAnsi="Times New Roman" w:cs="Times New Roman"/>
            <w:color w:val="1D1C1D"/>
            <w:sz w:val="24"/>
            <w:szCs w:val="24"/>
          </w:rPr>
          <w:t xml:space="preserve"> the residuals </w:t>
        </w:r>
      </w:ins>
      <w:ins w:id="456" w:author="Henry Hurt" w:date="2022-03-16T21:48:00Z">
        <w:r>
          <w:rPr>
            <w:rFonts w:ascii="Times New Roman" w:eastAsia="Times New Roman" w:hAnsi="Times New Roman" w:cs="Times New Roman"/>
            <w:color w:val="1D1C1D"/>
            <w:sz w:val="24"/>
            <w:szCs w:val="24"/>
          </w:rPr>
          <w:t>for</w:t>
        </w:r>
      </w:ins>
      <w:ins w:id="457" w:author="Henry Hurt" w:date="2022-03-16T20:20:00Z">
        <w:r w:rsidR="00614DA9">
          <w:rPr>
            <w:rFonts w:ascii="Times New Roman" w:eastAsia="Times New Roman" w:hAnsi="Times New Roman" w:cs="Times New Roman"/>
            <w:color w:val="1D1C1D"/>
            <w:sz w:val="24"/>
            <w:szCs w:val="24"/>
          </w:rPr>
          <w:t xml:space="preserve"> each treatment group as well as the pooled residuals across groups</w:t>
        </w:r>
      </w:ins>
      <w:ins w:id="458" w:author="Henry Hurt" w:date="2022-03-16T21:48:00Z">
        <w:r>
          <w:rPr>
            <w:rFonts w:ascii="Times New Roman" w:eastAsia="Times New Roman" w:hAnsi="Times New Roman" w:cs="Times New Roman"/>
            <w:color w:val="1D1C1D"/>
            <w:sz w:val="24"/>
            <w:szCs w:val="24"/>
          </w:rPr>
          <w:t xml:space="preserve">. </w:t>
        </w:r>
      </w:ins>
      <w:ins w:id="459" w:author="Henry Hurt" w:date="2022-03-16T20:21:00Z">
        <w:r w:rsidR="00614DA9">
          <w:rPr>
            <w:rFonts w:ascii="Times New Roman" w:eastAsia="Times New Roman" w:hAnsi="Times New Roman" w:cs="Times New Roman"/>
            <w:color w:val="1D1C1D"/>
            <w:sz w:val="24"/>
            <w:szCs w:val="24"/>
          </w:rPr>
          <w:t xml:space="preserve">A significant difference from a normal distribution would indicate that </w:t>
        </w:r>
      </w:ins>
      <w:ins w:id="460" w:author="Henry Hurt" w:date="2022-03-16T20:23:00Z">
        <w:r w:rsidR="00614DA9">
          <w:rPr>
            <w:rFonts w:ascii="Times New Roman" w:eastAsia="Times New Roman" w:hAnsi="Times New Roman" w:cs="Times New Roman"/>
            <w:color w:val="1D1C1D"/>
            <w:sz w:val="24"/>
            <w:szCs w:val="24"/>
          </w:rPr>
          <w:t>the residual may be skewed</w:t>
        </w:r>
      </w:ins>
      <w:ins w:id="461" w:author="Henry Hurt" w:date="2022-03-16T21:49:00Z">
        <w:r>
          <w:rPr>
            <w:rFonts w:ascii="Times New Roman" w:eastAsia="Times New Roman" w:hAnsi="Times New Roman" w:cs="Times New Roman"/>
            <w:color w:val="1D1C1D"/>
            <w:sz w:val="24"/>
            <w:szCs w:val="24"/>
          </w:rPr>
          <w:t xml:space="preserve"> and/or that there may be an outlier</w:t>
        </w:r>
      </w:ins>
      <w:ins w:id="462" w:author="Henry Hurt" w:date="2022-03-16T20:23:00Z">
        <w:r w:rsidR="00614DA9">
          <w:rPr>
            <w:rFonts w:ascii="Times New Roman" w:eastAsia="Times New Roman" w:hAnsi="Times New Roman" w:cs="Times New Roman"/>
            <w:color w:val="1D1C1D"/>
            <w:sz w:val="24"/>
            <w:szCs w:val="24"/>
          </w:rPr>
          <w:t>.</w:t>
        </w:r>
      </w:ins>
      <w:ins w:id="463" w:author="Henry Hurt" w:date="2022-03-16T20:25:00Z">
        <w:r w:rsidR="00A9210D">
          <w:rPr>
            <w:rFonts w:ascii="Times New Roman" w:eastAsia="Times New Roman" w:hAnsi="Times New Roman" w:cs="Times New Roman"/>
            <w:color w:val="1D1C1D"/>
            <w:sz w:val="24"/>
            <w:szCs w:val="24"/>
          </w:rPr>
          <w:t xml:space="preserve"> </w:t>
        </w:r>
      </w:ins>
      <w:ins w:id="464" w:author="Henry Hurt" w:date="2022-03-16T19:58:00Z">
        <w:r w:rsidR="00742043">
          <w:rPr>
            <w:rFonts w:ascii="Times New Roman" w:eastAsia="Times New Roman" w:hAnsi="Times New Roman" w:cs="Times New Roman"/>
            <w:color w:val="1D1C1D"/>
            <w:sz w:val="24"/>
            <w:szCs w:val="24"/>
          </w:rPr>
          <w:t xml:space="preserve">A Breusch-Pagan test will be used to </w:t>
        </w:r>
      </w:ins>
      <w:ins w:id="465" w:author="Henry Hurt" w:date="2022-03-16T20:23:00Z">
        <w:r w:rsidR="00A9210D">
          <w:rPr>
            <w:rFonts w:ascii="Times New Roman" w:eastAsia="Times New Roman" w:hAnsi="Times New Roman" w:cs="Times New Roman"/>
            <w:color w:val="1D1C1D"/>
            <w:sz w:val="24"/>
            <w:szCs w:val="24"/>
          </w:rPr>
          <w:t>evaluate</w:t>
        </w:r>
      </w:ins>
      <w:ins w:id="466" w:author="Henry Hurt" w:date="2022-03-16T19:58:00Z">
        <w:r w:rsidR="00742043">
          <w:rPr>
            <w:rFonts w:ascii="Times New Roman" w:eastAsia="Times New Roman" w:hAnsi="Times New Roman" w:cs="Times New Roman"/>
            <w:color w:val="1D1C1D"/>
            <w:sz w:val="24"/>
            <w:szCs w:val="24"/>
          </w:rPr>
          <w:t xml:space="preserve"> the</w:t>
        </w:r>
      </w:ins>
      <w:ins w:id="467" w:author="Henry Hurt" w:date="2022-03-16T19:59:00Z">
        <w:r w:rsidR="00742043">
          <w:rPr>
            <w:rFonts w:ascii="Times New Roman" w:eastAsia="Times New Roman" w:hAnsi="Times New Roman" w:cs="Times New Roman"/>
            <w:color w:val="1D1C1D"/>
            <w:sz w:val="24"/>
            <w:szCs w:val="24"/>
          </w:rPr>
          <w:t xml:space="preserve"> variance of the residuals </w:t>
        </w:r>
      </w:ins>
      <w:ins w:id="468" w:author="Henry Hurt" w:date="2022-03-16T20:00:00Z">
        <w:r w:rsidR="00742043">
          <w:rPr>
            <w:rFonts w:ascii="Times New Roman" w:eastAsia="Times New Roman" w:hAnsi="Times New Roman" w:cs="Times New Roman"/>
            <w:color w:val="1D1C1D"/>
            <w:sz w:val="24"/>
            <w:szCs w:val="24"/>
          </w:rPr>
          <w:t>across</w:t>
        </w:r>
      </w:ins>
      <w:ins w:id="469" w:author="Henry Hurt" w:date="2022-03-16T19:59:00Z">
        <w:r w:rsidR="00742043">
          <w:rPr>
            <w:rFonts w:ascii="Times New Roman" w:eastAsia="Times New Roman" w:hAnsi="Times New Roman" w:cs="Times New Roman"/>
            <w:color w:val="1D1C1D"/>
            <w:sz w:val="24"/>
            <w:szCs w:val="24"/>
          </w:rPr>
          <w:t xml:space="preserve"> the treatment groups.</w:t>
        </w:r>
      </w:ins>
      <w:ins w:id="470" w:author="Henry Hurt" w:date="2022-03-16T20:00:00Z">
        <w:r w:rsidR="00742043">
          <w:rPr>
            <w:rFonts w:ascii="Times New Roman" w:eastAsia="Times New Roman" w:hAnsi="Times New Roman" w:cs="Times New Roman"/>
            <w:color w:val="1D1C1D"/>
            <w:sz w:val="24"/>
            <w:szCs w:val="24"/>
          </w:rPr>
          <w:t xml:space="preserve"> </w:t>
        </w:r>
      </w:ins>
      <w:ins w:id="471" w:author="Henry Hurt" w:date="2022-03-16T20:12:00Z">
        <w:r w:rsidR="008440CB">
          <w:rPr>
            <w:rFonts w:ascii="Times New Roman" w:eastAsia="Times New Roman" w:hAnsi="Times New Roman" w:cs="Times New Roman"/>
            <w:color w:val="1D1C1D"/>
            <w:sz w:val="24"/>
            <w:szCs w:val="24"/>
          </w:rPr>
          <w:t xml:space="preserve">A significant difference in the variance </w:t>
        </w:r>
      </w:ins>
      <w:ins w:id="472" w:author="Henry Hurt" w:date="2022-03-16T20:13:00Z">
        <w:r w:rsidR="00614DA9">
          <w:rPr>
            <w:rFonts w:ascii="Times New Roman" w:eastAsia="Times New Roman" w:hAnsi="Times New Roman" w:cs="Times New Roman"/>
            <w:color w:val="1D1C1D"/>
            <w:sz w:val="24"/>
            <w:szCs w:val="24"/>
          </w:rPr>
          <w:t>c</w:t>
        </w:r>
      </w:ins>
      <w:ins w:id="473" w:author="Henry Hurt" w:date="2022-03-16T20:12:00Z">
        <w:r w:rsidR="008440CB">
          <w:rPr>
            <w:rFonts w:ascii="Times New Roman" w:eastAsia="Times New Roman" w:hAnsi="Times New Roman" w:cs="Times New Roman"/>
            <w:color w:val="1D1C1D"/>
            <w:sz w:val="24"/>
            <w:szCs w:val="24"/>
          </w:rPr>
          <w:t>ould indicate that</w:t>
        </w:r>
      </w:ins>
      <w:ins w:id="474" w:author="Henry Hurt" w:date="2022-03-16T20:13:00Z">
        <w:r w:rsidR="00614DA9">
          <w:rPr>
            <w:rFonts w:ascii="Times New Roman" w:eastAsia="Times New Roman" w:hAnsi="Times New Roman" w:cs="Times New Roman"/>
            <w:color w:val="1D1C1D"/>
            <w:sz w:val="24"/>
            <w:szCs w:val="24"/>
          </w:rPr>
          <w:t xml:space="preserve"> one or more species has a </w:t>
        </w:r>
      </w:ins>
      <w:ins w:id="475" w:author="Henry Hurt" w:date="2022-03-16T20:14:00Z">
        <w:r w:rsidR="00614DA9">
          <w:rPr>
            <w:rFonts w:ascii="Times New Roman" w:eastAsia="Times New Roman" w:hAnsi="Times New Roman" w:cs="Times New Roman"/>
            <w:color w:val="1D1C1D"/>
            <w:sz w:val="24"/>
            <w:szCs w:val="24"/>
          </w:rPr>
          <w:t>higher</w:t>
        </w:r>
      </w:ins>
      <w:ins w:id="476" w:author="Henry Hurt" w:date="2022-03-16T20:13:00Z">
        <w:r w:rsidR="00614DA9">
          <w:rPr>
            <w:rFonts w:ascii="Times New Roman" w:eastAsia="Times New Roman" w:hAnsi="Times New Roman" w:cs="Times New Roman"/>
            <w:color w:val="1D1C1D"/>
            <w:sz w:val="24"/>
            <w:szCs w:val="24"/>
          </w:rPr>
          <w:t xml:space="preserve"> degree o</w:t>
        </w:r>
      </w:ins>
      <w:ins w:id="477" w:author="Henry Hurt" w:date="2022-03-16T20:14:00Z">
        <w:r w:rsidR="00614DA9">
          <w:rPr>
            <w:rFonts w:ascii="Times New Roman" w:eastAsia="Times New Roman" w:hAnsi="Times New Roman" w:cs="Times New Roman"/>
            <w:color w:val="1D1C1D"/>
            <w:sz w:val="24"/>
            <w:szCs w:val="24"/>
          </w:rPr>
          <w:t>f variability in its response to different substrate mixtures or that different substrate mixtures</w:t>
        </w:r>
      </w:ins>
      <w:ins w:id="478" w:author="Henry Hurt" w:date="2022-03-16T20:15:00Z">
        <w:r w:rsidR="00614DA9">
          <w:rPr>
            <w:rFonts w:ascii="Times New Roman" w:eastAsia="Times New Roman" w:hAnsi="Times New Roman" w:cs="Times New Roman"/>
            <w:color w:val="1D1C1D"/>
            <w:sz w:val="24"/>
            <w:szCs w:val="24"/>
          </w:rPr>
          <w:t xml:space="preserve"> cause yields to have a higher variance. </w:t>
        </w:r>
      </w:ins>
      <w:ins w:id="479" w:author="Henry Hurt" w:date="2022-03-16T20:24:00Z">
        <w:r w:rsidR="00A9210D">
          <w:rPr>
            <w:rFonts w:ascii="Times New Roman" w:eastAsia="Times New Roman" w:hAnsi="Times New Roman" w:cs="Times New Roman"/>
            <w:color w:val="1D1C1D"/>
            <w:sz w:val="24"/>
            <w:szCs w:val="24"/>
          </w:rPr>
          <w:t xml:space="preserve">A Correlation test will be used to </w:t>
        </w:r>
      </w:ins>
      <w:ins w:id="480" w:author="Henry Hurt" w:date="2022-03-16T21:49:00Z">
        <w:r>
          <w:rPr>
            <w:rFonts w:ascii="Times New Roman" w:eastAsia="Times New Roman" w:hAnsi="Times New Roman" w:cs="Times New Roman"/>
            <w:color w:val="1D1C1D"/>
            <w:sz w:val="24"/>
            <w:szCs w:val="24"/>
          </w:rPr>
          <w:t xml:space="preserve">test for </w:t>
        </w:r>
      </w:ins>
      <w:ins w:id="481" w:author="Henry Hurt" w:date="2022-03-16T20:24:00Z">
        <w:r w:rsidR="00A9210D">
          <w:rPr>
            <w:rFonts w:ascii="Times New Roman" w:eastAsia="Times New Roman" w:hAnsi="Times New Roman" w:cs="Times New Roman"/>
            <w:color w:val="1D1C1D"/>
            <w:sz w:val="24"/>
            <w:szCs w:val="24"/>
          </w:rPr>
          <w:t xml:space="preserve">the presence of outliers in the data. Any significant outliers will be </w:t>
        </w:r>
      </w:ins>
      <w:ins w:id="482" w:author="Henry Hurt" w:date="2022-03-16T20:25:00Z">
        <w:r w:rsidR="00A9210D">
          <w:rPr>
            <w:rFonts w:ascii="Times New Roman" w:eastAsia="Times New Roman" w:hAnsi="Times New Roman" w:cs="Times New Roman"/>
            <w:color w:val="1D1C1D"/>
            <w:sz w:val="24"/>
            <w:szCs w:val="24"/>
          </w:rPr>
          <w:t xml:space="preserve">investigated further. </w:t>
        </w:r>
      </w:ins>
    </w:p>
    <w:p w14:paraId="1B98A805" w14:textId="4A729451" w:rsidR="00615EE7" w:rsidRDefault="00615EE7">
      <w:pPr>
        <w:spacing w:before="100" w:beforeAutospacing="1" w:after="0" w:line="240" w:lineRule="auto"/>
        <w:ind w:firstLine="720"/>
        <w:rPr>
          <w:ins w:id="483" w:author="Henry Hurt" w:date="2022-04-13T05:19:00Z"/>
          <w:rFonts w:ascii="Times New Roman" w:eastAsia="Times New Roman" w:hAnsi="Times New Roman" w:cs="Times New Roman"/>
          <w:color w:val="1D1C1D"/>
          <w:sz w:val="24"/>
          <w:szCs w:val="24"/>
        </w:rPr>
      </w:pPr>
    </w:p>
    <w:p w14:paraId="28B0D2BA" w14:textId="77777777" w:rsidR="00615EE7" w:rsidRDefault="00615EE7">
      <w:pPr>
        <w:spacing w:before="100" w:beforeAutospacing="1" w:after="0" w:line="240" w:lineRule="auto"/>
        <w:ind w:firstLine="720"/>
        <w:rPr>
          <w:ins w:id="484" w:author="Henry Hurt" w:date="2022-03-16T19:47:00Z"/>
          <w:rFonts w:ascii="Times New Roman" w:eastAsia="Times New Roman" w:hAnsi="Times New Roman" w:cs="Times New Roman"/>
          <w:color w:val="1D1C1D"/>
          <w:sz w:val="24"/>
          <w:szCs w:val="24"/>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85" w:author="Henry Hurt" w:date="2022-04-13T05:22:00Z">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70"/>
        <w:gridCol w:w="4410"/>
        <w:gridCol w:w="2880"/>
        <w:tblGridChange w:id="486">
          <w:tblGrid>
            <w:gridCol w:w="5"/>
            <w:gridCol w:w="1640"/>
            <w:gridCol w:w="425"/>
            <w:gridCol w:w="4478"/>
            <w:gridCol w:w="2812"/>
            <w:gridCol w:w="5"/>
          </w:tblGrid>
        </w:tblGridChange>
      </w:tblGrid>
      <w:tr w:rsidR="00615EE7" w:rsidRPr="00615EE7" w14:paraId="1D3B7ADF" w14:textId="77777777" w:rsidTr="008B2F30">
        <w:trPr>
          <w:trHeight w:val="288"/>
          <w:ins w:id="487" w:author="Henry Hurt" w:date="2022-04-13T05:19:00Z"/>
          <w:trPrChange w:id="488" w:author="Henry Hurt" w:date="2022-04-13T05:22:00Z">
            <w:trPr>
              <w:gridBefore w:val="1"/>
              <w:trHeight w:val="288"/>
            </w:trPr>
          </w:trPrChange>
        </w:trPr>
        <w:tc>
          <w:tcPr>
            <w:tcW w:w="9360" w:type="dxa"/>
            <w:gridSpan w:val="3"/>
            <w:tcBorders>
              <w:top w:val="nil"/>
              <w:left w:val="nil"/>
              <w:bottom w:val="single" w:sz="4" w:space="0" w:color="auto"/>
              <w:right w:val="nil"/>
            </w:tcBorders>
            <w:shd w:val="clear" w:color="auto" w:fill="auto"/>
            <w:noWrap/>
            <w:vAlign w:val="bottom"/>
            <w:hideMark/>
            <w:tcPrChange w:id="489" w:author="Henry Hurt" w:date="2022-04-13T05:22:00Z">
              <w:tcPr>
                <w:tcW w:w="9360" w:type="dxa"/>
                <w:gridSpan w:val="5"/>
                <w:shd w:val="clear" w:color="auto" w:fill="auto"/>
                <w:noWrap/>
                <w:vAlign w:val="bottom"/>
                <w:hideMark/>
              </w:tcPr>
            </w:tcPrChange>
          </w:tcPr>
          <w:p w14:paraId="2EB97EA0" w14:textId="701C204F" w:rsidR="00615EE7" w:rsidRPr="008B2F30" w:rsidRDefault="00615EE7" w:rsidP="00615EE7">
            <w:pPr>
              <w:spacing w:after="0" w:line="240" w:lineRule="auto"/>
              <w:rPr>
                <w:ins w:id="490" w:author="Henry Hurt" w:date="2022-04-13T05:19:00Z"/>
                <w:rFonts w:ascii="Times New Roman" w:eastAsia="Times New Roman" w:hAnsi="Times New Roman" w:cs="Times New Roman"/>
                <w:b/>
                <w:bCs/>
                <w:color w:val="000000"/>
                <w:sz w:val="24"/>
                <w:szCs w:val="24"/>
                <w:rPrChange w:id="491" w:author="Henry Hurt" w:date="2022-04-13T05:24:00Z">
                  <w:rPr>
                    <w:ins w:id="492" w:author="Henry Hurt" w:date="2022-04-13T05:19:00Z"/>
                    <w:rFonts w:ascii="Calibri" w:eastAsia="Times New Roman" w:hAnsi="Calibri" w:cs="Calibri"/>
                    <w:b/>
                    <w:bCs/>
                    <w:color w:val="000000"/>
                  </w:rPr>
                </w:rPrChange>
              </w:rPr>
            </w:pPr>
            <w:ins w:id="493" w:author="Henry Hurt" w:date="2022-04-13T05:19:00Z">
              <w:r w:rsidRPr="008B2F30">
                <w:rPr>
                  <w:rFonts w:ascii="Times New Roman" w:eastAsia="Times New Roman" w:hAnsi="Times New Roman" w:cs="Times New Roman"/>
                  <w:b/>
                  <w:bCs/>
                  <w:color w:val="000000"/>
                  <w:sz w:val="24"/>
                  <w:szCs w:val="24"/>
                  <w:rPrChange w:id="494" w:author="Henry Hurt" w:date="2022-04-13T05:24:00Z">
                    <w:rPr>
                      <w:rFonts w:ascii="Calibri" w:eastAsia="Times New Roman" w:hAnsi="Calibri" w:cs="Calibri"/>
                      <w:b/>
                      <w:bCs/>
                      <w:color w:val="000000"/>
                    </w:rPr>
                  </w:rPrChange>
                </w:rPr>
                <w:t>Table 1: Fungal Species Used</w:t>
              </w:r>
            </w:ins>
          </w:p>
        </w:tc>
      </w:tr>
      <w:tr w:rsidR="008B2F30" w:rsidRPr="00615EE7" w14:paraId="0BB57AAB" w14:textId="77777777" w:rsidTr="008B2F30">
        <w:trPr>
          <w:trHeight w:val="288"/>
          <w:ins w:id="495" w:author="Henry Hurt" w:date="2022-04-13T05:19:00Z"/>
          <w:trPrChange w:id="496" w:author="Henry Hurt" w:date="2022-04-13T05:22:00Z">
            <w:trPr>
              <w:gridAfter w:val="0"/>
              <w:trHeight w:val="288"/>
            </w:trPr>
          </w:trPrChange>
        </w:trPr>
        <w:tc>
          <w:tcPr>
            <w:tcW w:w="2070" w:type="dxa"/>
            <w:tcBorders>
              <w:top w:val="single" w:sz="4" w:space="0" w:color="auto"/>
              <w:right w:val="nil"/>
            </w:tcBorders>
            <w:shd w:val="clear" w:color="auto" w:fill="auto"/>
            <w:noWrap/>
            <w:vAlign w:val="bottom"/>
            <w:hideMark/>
            <w:tcPrChange w:id="497" w:author="Henry Hurt" w:date="2022-04-13T05:22:00Z">
              <w:tcPr>
                <w:tcW w:w="1645" w:type="dxa"/>
                <w:gridSpan w:val="2"/>
                <w:tcBorders>
                  <w:top w:val="single" w:sz="4" w:space="0" w:color="auto"/>
                  <w:right w:val="nil"/>
                </w:tcBorders>
                <w:shd w:val="clear" w:color="auto" w:fill="auto"/>
                <w:noWrap/>
                <w:vAlign w:val="bottom"/>
                <w:hideMark/>
              </w:tcPr>
            </w:tcPrChange>
          </w:tcPr>
          <w:p w14:paraId="31B66C80" w14:textId="77777777" w:rsidR="00615EE7" w:rsidRPr="008B2F30" w:rsidRDefault="00615EE7" w:rsidP="00615EE7">
            <w:pPr>
              <w:spacing w:after="0" w:line="240" w:lineRule="auto"/>
              <w:rPr>
                <w:ins w:id="498" w:author="Henry Hurt" w:date="2022-04-13T05:19:00Z"/>
                <w:rFonts w:ascii="Times New Roman" w:eastAsia="Times New Roman" w:hAnsi="Times New Roman" w:cs="Times New Roman"/>
                <w:b/>
                <w:bCs/>
                <w:color w:val="000000"/>
                <w:sz w:val="24"/>
                <w:szCs w:val="24"/>
                <w:rPrChange w:id="499" w:author="Henry Hurt" w:date="2022-04-13T05:24:00Z">
                  <w:rPr>
                    <w:ins w:id="500" w:author="Henry Hurt" w:date="2022-04-13T05:19:00Z"/>
                    <w:rFonts w:ascii="Calibri" w:eastAsia="Times New Roman" w:hAnsi="Calibri" w:cs="Calibri"/>
                    <w:b/>
                    <w:bCs/>
                    <w:color w:val="000000"/>
                  </w:rPr>
                </w:rPrChange>
              </w:rPr>
            </w:pPr>
            <w:ins w:id="501" w:author="Henry Hurt" w:date="2022-04-13T05:19:00Z">
              <w:r w:rsidRPr="008B2F30">
                <w:rPr>
                  <w:rFonts w:ascii="Times New Roman" w:eastAsia="Times New Roman" w:hAnsi="Times New Roman" w:cs="Times New Roman"/>
                  <w:b/>
                  <w:bCs/>
                  <w:color w:val="000000"/>
                  <w:sz w:val="24"/>
                  <w:szCs w:val="24"/>
                  <w:rPrChange w:id="502" w:author="Henry Hurt" w:date="2022-04-13T05:24:00Z">
                    <w:rPr>
                      <w:rFonts w:ascii="Calibri" w:eastAsia="Times New Roman" w:hAnsi="Calibri" w:cs="Calibri"/>
                      <w:b/>
                      <w:bCs/>
                      <w:color w:val="000000"/>
                    </w:rPr>
                  </w:rPrChange>
                </w:rPr>
                <w:t>Common Name</w:t>
              </w:r>
            </w:ins>
          </w:p>
        </w:tc>
        <w:tc>
          <w:tcPr>
            <w:tcW w:w="4410" w:type="dxa"/>
            <w:tcBorders>
              <w:top w:val="single" w:sz="4" w:space="0" w:color="auto"/>
              <w:left w:val="nil"/>
              <w:right w:val="nil"/>
            </w:tcBorders>
            <w:shd w:val="clear" w:color="auto" w:fill="auto"/>
            <w:noWrap/>
            <w:vAlign w:val="bottom"/>
            <w:hideMark/>
            <w:tcPrChange w:id="503" w:author="Henry Hurt" w:date="2022-04-13T05:22:00Z">
              <w:tcPr>
                <w:tcW w:w="4903" w:type="dxa"/>
                <w:gridSpan w:val="2"/>
                <w:tcBorders>
                  <w:top w:val="single" w:sz="4" w:space="0" w:color="auto"/>
                  <w:left w:val="nil"/>
                  <w:right w:val="nil"/>
                </w:tcBorders>
                <w:shd w:val="clear" w:color="auto" w:fill="auto"/>
                <w:noWrap/>
                <w:vAlign w:val="bottom"/>
                <w:hideMark/>
              </w:tcPr>
            </w:tcPrChange>
          </w:tcPr>
          <w:p w14:paraId="3E6D4144" w14:textId="77777777" w:rsidR="00615EE7" w:rsidRPr="008B2F30" w:rsidRDefault="00615EE7" w:rsidP="00615EE7">
            <w:pPr>
              <w:spacing w:after="0" w:line="240" w:lineRule="auto"/>
              <w:rPr>
                <w:ins w:id="504" w:author="Henry Hurt" w:date="2022-04-13T05:19:00Z"/>
                <w:rFonts w:ascii="Times New Roman" w:eastAsia="Times New Roman" w:hAnsi="Times New Roman" w:cs="Times New Roman"/>
                <w:b/>
                <w:bCs/>
                <w:color w:val="000000"/>
                <w:sz w:val="24"/>
                <w:szCs w:val="24"/>
                <w:rPrChange w:id="505" w:author="Henry Hurt" w:date="2022-04-13T05:24:00Z">
                  <w:rPr>
                    <w:ins w:id="506" w:author="Henry Hurt" w:date="2022-04-13T05:19:00Z"/>
                    <w:rFonts w:ascii="Calibri" w:eastAsia="Times New Roman" w:hAnsi="Calibri" w:cs="Calibri"/>
                    <w:b/>
                    <w:bCs/>
                    <w:color w:val="000000"/>
                  </w:rPr>
                </w:rPrChange>
              </w:rPr>
            </w:pPr>
            <w:ins w:id="507" w:author="Henry Hurt" w:date="2022-04-13T05:19:00Z">
              <w:r w:rsidRPr="008B2F30">
                <w:rPr>
                  <w:rFonts w:ascii="Times New Roman" w:eastAsia="Times New Roman" w:hAnsi="Times New Roman" w:cs="Times New Roman"/>
                  <w:b/>
                  <w:bCs/>
                  <w:color w:val="000000"/>
                  <w:sz w:val="24"/>
                  <w:szCs w:val="24"/>
                  <w:rPrChange w:id="508" w:author="Henry Hurt" w:date="2022-04-13T05:24:00Z">
                    <w:rPr>
                      <w:rFonts w:ascii="Calibri" w:eastAsia="Times New Roman" w:hAnsi="Calibri" w:cs="Calibri"/>
                      <w:b/>
                      <w:bCs/>
                      <w:color w:val="000000"/>
                    </w:rPr>
                  </w:rPrChange>
                </w:rPr>
                <w:t>Latin Name</w:t>
              </w:r>
            </w:ins>
          </w:p>
        </w:tc>
        <w:tc>
          <w:tcPr>
            <w:tcW w:w="2880" w:type="dxa"/>
            <w:tcBorders>
              <w:top w:val="single" w:sz="4" w:space="0" w:color="auto"/>
              <w:left w:val="nil"/>
            </w:tcBorders>
            <w:shd w:val="clear" w:color="auto" w:fill="auto"/>
            <w:noWrap/>
            <w:vAlign w:val="bottom"/>
            <w:hideMark/>
            <w:tcPrChange w:id="509" w:author="Henry Hurt" w:date="2022-04-13T05:22:00Z">
              <w:tcPr>
                <w:tcW w:w="2812" w:type="dxa"/>
                <w:tcBorders>
                  <w:top w:val="single" w:sz="4" w:space="0" w:color="auto"/>
                  <w:left w:val="nil"/>
                </w:tcBorders>
                <w:shd w:val="clear" w:color="auto" w:fill="auto"/>
                <w:noWrap/>
                <w:vAlign w:val="bottom"/>
                <w:hideMark/>
              </w:tcPr>
            </w:tcPrChange>
          </w:tcPr>
          <w:p w14:paraId="006DB495" w14:textId="77777777" w:rsidR="00615EE7" w:rsidRPr="008B2F30" w:rsidRDefault="00615EE7" w:rsidP="00615EE7">
            <w:pPr>
              <w:spacing w:after="0" w:line="240" w:lineRule="auto"/>
              <w:rPr>
                <w:ins w:id="510" w:author="Henry Hurt" w:date="2022-04-13T05:19:00Z"/>
                <w:rFonts w:ascii="Times New Roman" w:eastAsia="Times New Roman" w:hAnsi="Times New Roman" w:cs="Times New Roman"/>
                <w:b/>
                <w:bCs/>
                <w:color w:val="000000"/>
                <w:sz w:val="24"/>
                <w:szCs w:val="24"/>
                <w:rPrChange w:id="511" w:author="Henry Hurt" w:date="2022-04-13T05:24:00Z">
                  <w:rPr>
                    <w:ins w:id="512" w:author="Henry Hurt" w:date="2022-04-13T05:19:00Z"/>
                    <w:rFonts w:ascii="Calibri" w:eastAsia="Times New Roman" w:hAnsi="Calibri" w:cs="Calibri"/>
                    <w:b/>
                    <w:bCs/>
                    <w:color w:val="000000"/>
                  </w:rPr>
                </w:rPrChange>
              </w:rPr>
            </w:pPr>
            <w:ins w:id="513" w:author="Henry Hurt" w:date="2022-04-13T05:19:00Z">
              <w:r w:rsidRPr="008B2F30">
                <w:rPr>
                  <w:rFonts w:ascii="Times New Roman" w:eastAsia="Times New Roman" w:hAnsi="Times New Roman" w:cs="Times New Roman"/>
                  <w:b/>
                  <w:bCs/>
                  <w:color w:val="000000"/>
                  <w:sz w:val="24"/>
                  <w:szCs w:val="24"/>
                  <w:rPrChange w:id="514" w:author="Henry Hurt" w:date="2022-04-13T05:24:00Z">
                    <w:rPr>
                      <w:rFonts w:ascii="Calibri" w:eastAsia="Times New Roman" w:hAnsi="Calibri" w:cs="Calibri"/>
                      <w:b/>
                      <w:bCs/>
                      <w:color w:val="000000"/>
                    </w:rPr>
                  </w:rPrChange>
                </w:rPr>
                <w:t>Source</w:t>
              </w:r>
            </w:ins>
          </w:p>
        </w:tc>
      </w:tr>
      <w:tr w:rsidR="008B2F30" w:rsidRPr="00615EE7" w14:paraId="4A1CACB1" w14:textId="77777777" w:rsidTr="008B2F30">
        <w:trPr>
          <w:trHeight w:val="288"/>
          <w:ins w:id="515" w:author="Henry Hurt" w:date="2022-04-13T05:19:00Z"/>
          <w:trPrChange w:id="516" w:author="Henry Hurt" w:date="2022-04-13T05:22:00Z">
            <w:trPr>
              <w:gridAfter w:val="0"/>
              <w:trHeight w:val="288"/>
            </w:trPr>
          </w:trPrChange>
        </w:trPr>
        <w:tc>
          <w:tcPr>
            <w:tcW w:w="2070" w:type="dxa"/>
            <w:tcBorders>
              <w:right w:val="nil"/>
            </w:tcBorders>
            <w:shd w:val="clear" w:color="auto" w:fill="auto"/>
            <w:noWrap/>
            <w:vAlign w:val="bottom"/>
            <w:hideMark/>
            <w:tcPrChange w:id="517" w:author="Henry Hurt" w:date="2022-04-13T05:22:00Z">
              <w:tcPr>
                <w:tcW w:w="2070" w:type="dxa"/>
                <w:gridSpan w:val="3"/>
                <w:tcBorders>
                  <w:right w:val="nil"/>
                </w:tcBorders>
                <w:shd w:val="clear" w:color="auto" w:fill="auto"/>
                <w:noWrap/>
                <w:vAlign w:val="bottom"/>
                <w:hideMark/>
              </w:tcPr>
            </w:tcPrChange>
          </w:tcPr>
          <w:p w14:paraId="4C2FB0FD" w14:textId="77777777" w:rsidR="00615EE7" w:rsidRPr="008B2F30" w:rsidRDefault="00615EE7" w:rsidP="00615EE7">
            <w:pPr>
              <w:spacing w:after="0" w:line="240" w:lineRule="auto"/>
              <w:rPr>
                <w:ins w:id="518" w:author="Henry Hurt" w:date="2022-04-13T05:19:00Z"/>
                <w:rFonts w:ascii="Times New Roman" w:eastAsia="Times New Roman" w:hAnsi="Times New Roman" w:cs="Times New Roman"/>
                <w:color w:val="000000"/>
                <w:sz w:val="24"/>
                <w:szCs w:val="24"/>
                <w:rPrChange w:id="519" w:author="Henry Hurt" w:date="2022-04-13T05:24:00Z">
                  <w:rPr>
                    <w:ins w:id="520" w:author="Henry Hurt" w:date="2022-04-13T05:19:00Z"/>
                    <w:rFonts w:ascii="Calibri" w:eastAsia="Times New Roman" w:hAnsi="Calibri" w:cs="Calibri"/>
                    <w:color w:val="000000"/>
                  </w:rPr>
                </w:rPrChange>
              </w:rPr>
            </w:pPr>
            <w:ins w:id="521" w:author="Henry Hurt" w:date="2022-04-13T05:19:00Z">
              <w:r w:rsidRPr="008B2F30">
                <w:rPr>
                  <w:rFonts w:ascii="Times New Roman" w:eastAsia="Times New Roman" w:hAnsi="Times New Roman" w:cs="Times New Roman"/>
                  <w:color w:val="000000"/>
                  <w:sz w:val="24"/>
                  <w:szCs w:val="24"/>
                  <w:rPrChange w:id="522" w:author="Henry Hurt" w:date="2022-04-13T05:24:00Z">
                    <w:rPr>
                      <w:rFonts w:ascii="Calibri" w:eastAsia="Times New Roman" w:hAnsi="Calibri" w:cs="Calibri"/>
                      <w:color w:val="000000"/>
                    </w:rPr>
                  </w:rPrChange>
                </w:rPr>
                <w:t>Prince Agaricus</w:t>
              </w:r>
            </w:ins>
          </w:p>
        </w:tc>
        <w:tc>
          <w:tcPr>
            <w:tcW w:w="4410" w:type="dxa"/>
            <w:tcBorders>
              <w:left w:val="nil"/>
              <w:right w:val="nil"/>
            </w:tcBorders>
            <w:shd w:val="clear" w:color="auto" w:fill="auto"/>
            <w:noWrap/>
            <w:vAlign w:val="bottom"/>
            <w:hideMark/>
            <w:tcPrChange w:id="523" w:author="Henry Hurt" w:date="2022-04-13T05:22:00Z">
              <w:tcPr>
                <w:tcW w:w="4478" w:type="dxa"/>
                <w:tcBorders>
                  <w:left w:val="nil"/>
                  <w:right w:val="nil"/>
                </w:tcBorders>
                <w:shd w:val="clear" w:color="auto" w:fill="auto"/>
                <w:noWrap/>
                <w:vAlign w:val="bottom"/>
                <w:hideMark/>
              </w:tcPr>
            </w:tcPrChange>
          </w:tcPr>
          <w:p w14:paraId="5CA5A819" w14:textId="77777777" w:rsidR="00615EE7" w:rsidRPr="008B2F30" w:rsidRDefault="00615EE7" w:rsidP="00615EE7">
            <w:pPr>
              <w:spacing w:after="0" w:line="240" w:lineRule="auto"/>
              <w:rPr>
                <w:ins w:id="524" w:author="Henry Hurt" w:date="2022-04-13T05:19:00Z"/>
                <w:rFonts w:ascii="Times New Roman" w:eastAsia="Times New Roman" w:hAnsi="Times New Roman" w:cs="Times New Roman"/>
                <w:i/>
                <w:iCs/>
                <w:color w:val="000000"/>
                <w:sz w:val="24"/>
                <w:szCs w:val="24"/>
                <w:rPrChange w:id="525" w:author="Henry Hurt" w:date="2022-04-13T05:24:00Z">
                  <w:rPr>
                    <w:ins w:id="526" w:author="Henry Hurt" w:date="2022-04-13T05:19:00Z"/>
                    <w:rFonts w:ascii="Calibri" w:eastAsia="Times New Roman" w:hAnsi="Calibri" w:cs="Calibri"/>
                    <w:i/>
                    <w:iCs/>
                    <w:color w:val="000000"/>
                  </w:rPr>
                </w:rPrChange>
              </w:rPr>
            </w:pPr>
            <w:ins w:id="527" w:author="Henry Hurt" w:date="2022-04-13T05:19:00Z">
              <w:r w:rsidRPr="008B2F30">
                <w:rPr>
                  <w:rFonts w:ascii="Times New Roman" w:eastAsia="Times New Roman" w:hAnsi="Times New Roman" w:cs="Times New Roman"/>
                  <w:i/>
                  <w:iCs/>
                  <w:color w:val="000000"/>
                  <w:sz w:val="24"/>
                  <w:szCs w:val="24"/>
                  <w:rPrChange w:id="528" w:author="Henry Hurt" w:date="2022-04-13T05:24:00Z">
                    <w:rPr>
                      <w:rFonts w:ascii="Calibri" w:eastAsia="Times New Roman" w:hAnsi="Calibri" w:cs="Calibri"/>
                      <w:i/>
                      <w:iCs/>
                      <w:color w:val="000000"/>
                    </w:rPr>
                  </w:rPrChange>
                </w:rPr>
                <w:t xml:space="preserve">Agaricus </w:t>
              </w:r>
              <w:proofErr w:type="spellStart"/>
              <w:r w:rsidRPr="008B2F30">
                <w:rPr>
                  <w:rFonts w:ascii="Times New Roman" w:eastAsia="Times New Roman" w:hAnsi="Times New Roman" w:cs="Times New Roman"/>
                  <w:i/>
                  <w:iCs/>
                  <w:color w:val="000000"/>
                  <w:sz w:val="24"/>
                  <w:szCs w:val="24"/>
                  <w:rPrChange w:id="529" w:author="Henry Hurt" w:date="2022-04-13T05:24:00Z">
                    <w:rPr>
                      <w:rFonts w:ascii="Calibri" w:eastAsia="Times New Roman" w:hAnsi="Calibri" w:cs="Calibri"/>
                      <w:i/>
                      <w:iCs/>
                      <w:color w:val="000000"/>
                    </w:rPr>
                  </w:rPrChange>
                </w:rPr>
                <w:t>augustus</w:t>
              </w:r>
              <w:proofErr w:type="spellEnd"/>
            </w:ins>
          </w:p>
        </w:tc>
        <w:tc>
          <w:tcPr>
            <w:tcW w:w="2880" w:type="dxa"/>
            <w:tcBorders>
              <w:left w:val="nil"/>
            </w:tcBorders>
            <w:shd w:val="clear" w:color="auto" w:fill="auto"/>
            <w:noWrap/>
            <w:vAlign w:val="bottom"/>
            <w:hideMark/>
            <w:tcPrChange w:id="530" w:author="Henry Hurt" w:date="2022-04-13T05:22:00Z">
              <w:tcPr>
                <w:tcW w:w="2812" w:type="dxa"/>
                <w:tcBorders>
                  <w:left w:val="nil"/>
                </w:tcBorders>
                <w:shd w:val="clear" w:color="auto" w:fill="auto"/>
                <w:noWrap/>
                <w:vAlign w:val="bottom"/>
                <w:hideMark/>
              </w:tcPr>
            </w:tcPrChange>
          </w:tcPr>
          <w:p w14:paraId="5A2EA27E" w14:textId="77777777" w:rsidR="00615EE7" w:rsidRPr="008B2F30" w:rsidRDefault="00615EE7" w:rsidP="00615EE7">
            <w:pPr>
              <w:spacing w:after="0" w:line="240" w:lineRule="auto"/>
              <w:rPr>
                <w:ins w:id="531" w:author="Henry Hurt" w:date="2022-04-13T05:19:00Z"/>
                <w:rFonts w:ascii="Times New Roman" w:eastAsia="Times New Roman" w:hAnsi="Times New Roman" w:cs="Times New Roman"/>
                <w:color w:val="000000"/>
                <w:sz w:val="24"/>
                <w:szCs w:val="24"/>
                <w:rPrChange w:id="532" w:author="Henry Hurt" w:date="2022-04-13T05:24:00Z">
                  <w:rPr>
                    <w:ins w:id="533" w:author="Henry Hurt" w:date="2022-04-13T05:19:00Z"/>
                    <w:rFonts w:ascii="Calibri" w:eastAsia="Times New Roman" w:hAnsi="Calibri" w:cs="Calibri"/>
                    <w:color w:val="000000"/>
                  </w:rPr>
                </w:rPrChange>
              </w:rPr>
            </w:pPr>
            <w:ins w:id="534" w:author="Henry Hurt" w:date="2022-04-13T05:19:00Z">
              <w:r w:rsidRPr="008B2F30">
                <w:rPr>
                  <w:rFonts w:ascii="Times New Roman" w:eastAsia="Times New Roman" w:hAnsi="Times New Roman" w:cs="Times New Roman"/>
                  <w:color w:val="000000"/>
                  <w:sz w:val="24"/>
                  <w:szCs w:val="24"/>
                  <w:rPrChange w:id="535" w:author="Henry Hurt" w:date="2022-04-13T05:24:00Z">
                    <w:rPr>
                      <w:rFonts w:ascii="Calibri" w:eastAsia="Times New Roman" w:hAnsi="Calibri" w:cs="Calibri"/>
                      <w:color w:val="000000"/>
                    </w:rPr>
                  </w:rPrChange>
                </w:rPr>
                <w:t>Whitman County, WA</w:t>
              </w:r>
            </w:ins>
          </w:p>
        </w:tc>
      </w:tr>
      <w:tr w:rsidR="008B2F30" w:rsidRPr="00615EE7" w14:paraId="557FBC86" w14:textId="77777777" w:rsidTr="008B2F30">
        <w:trPr>
          <w:trHeight w:val="288"/>
          <w:ins w:id="536" w:author="Henry Hurt" w:date="2022-04-13T05:19:00Z"/>
          <w:trPrChange w:id="537" w:author="Henry Hurt" w:date="2022-04-13T05:22:00Z">
            <w:trPr>
              <w:gridAfter w:val="0"/>
              <w:trHeight w:val="288"/>
            </w:trPr>
          </w:trPrChange>
        </w:trPr>
        <w:tc>
          <w:tcPr>
            <w:tcW w:w="2070" w:type="dxa"/>
            <w:tcBorders>
              <w:right w:val="nil"/>
            </w:tcBorders>
            <w:shd w:val="clear" w:color="auto" w:fill="auto"/>
            <w:noWrap/>
            <w:vAlign w:val="bottom"/>
            <w:hideMark/>
            <w:tcPrChange w:id="538" w:author="Henry Hurt" w:date="2022-04-13T05:22:00Z">
              <w:tcPr>
                <w:tcW w:w="2070" w:type="dxa"/>
                <w:gridSpan w:val="3"/>
                <w:tcBorders>
                  <w:right w:val="nil"/>
                </w:tcBorders>
                <w:shd w:val="clear" w:color="auto" w:fill="auto"/>
                <w:noWrap/>
                <w:vAlign w:val="bottom"/>
                <w:hideMark/>
              </w:tcPr>
            </w:tcPrChange>
          </w:tcPr>
          <w:p w14:paraId="4919D1E0" w14:textId="77777777" w:rsidR="00615EE7" w:rsidRPr="008B2F30" w:rsidRDefault="00615EE7" w:rsidP="00615EE7">
            <w:pPr>
              <w:spacing w:after="0" w:line="240" w:lineRule="auto"/>
              <w:rPr>
                <w:ins w:id="539" w:author="Henry Hurt" w:date="2022-04-13T05:19:00Z"/>
                <w:rFonts w:ascii="Times New Roman" w:eastAsia="Times New Roman" w:hAnsi="Times New Roman" w:cs="Times New Roman"/>
                <w:color w:val="000000"/>
                <w:sz w:val="24"/>
                <w:szCs w:val="24"/>
                <w:rPrChange w:id="540" w:author="Henry Hurt" w:date="2022-04-13T05:24:00Z">
                  <w:rPr>
                    <w:ins w:id="541" w:author="Henry Hurt" w:date="2022-04-13T05:19:00Z"/>
                    <w:rFonts w:ascii="Calibri" w:eastAsia="Times New Roman" w:hAnsi="Calibri" w:cs="Calibri"/>
                    <w:color w:val="000000"/>
                  </w:rPr>
                </w:rPrChange>
              </w:rPr>
            </w:pPr>
            <w:ins w:id="542" w:author="Henry Hurt" w:date="2022-04-13T05:19:00Z">
              <w:r w:rsidRPr="008B2F30">
                <w:rPr>
                  <w:rFonts w:ascii="Times New Roman" w:eastAsia="Times New Roman" w:hAnsi="Times New Roman" w:cs="Times New Roman"/>
                  <w:color w:val="000000"/>
                  <w:sz w:val="24"/>
                  <w:szCs w:val="24"/>
                  <w:rPrChange w:id="543" w:author="Henry Hurt" w:date="2022-04-13T05:24:00Z">
                    <w:rPr>
                      <w:rFonts w:ascii="Calibri" w:eastAsia="Times New Roman" w:hAnsi="Calibri" w:cs="Calibri"/>
                      <w:color w:val="000000"/>
                    </w:rPr>
                  </w:rPrChange>
                </w:rPr>
                <w:t>Horse Mushroom</w:t>
              </w:r>
            </w:ins>
          </w:p>
        </w:tc>
        <w:tc>
          <w:tcPr>
            <w:tcW w:w="4410" w:type="dxa"/>
            <w:tcBorders>
              <w:left w:val="nil"/>
              <w:right w:val="nil"/>
            </w:tcBorders>
            <w:shd w:val="clear" w:color="auto" w:fill="auto"/>
            <w:noWrap/>
            <w:vAlign w:val="bottom"/>
            <w:hideMark/>
            <w:tcPrChange w:id="544" w:author="Henry Hurt" w:date="2022-04-13T05:22:00Z">
              <w:tcPr>
                <w:tcW w:w="4478" w:type="dxa"/>
                <w:tcBorders>
                  <w:left w:val="nil"/>
                  <w:right w:val="nil"/>
                </w:tcBorders>
                <w:shd w:val="clear" w:color="auto" w:fill="auto"/>
                <w:noWrap/>
                <w:vAlign w:val="bottom"/>
                <w:hideMark/>
              </w:tcPr>
            </w:tcPrChange>
          </w:tcPr>
          <w:p w14:paraId="7E955477" w14:textId="77777777" w:rsidR="00615EE7" w:rsidRPr="008B2F30" w:rsidRDefault="00615EE7" w:rsidP="00615EE7">
            <w:pPr>
              <w:spacing w:after="0" w:line="240" w:lineRule="auto"/>
              <w:rPr>
                <w:ins w:id="545" w:author="Henry Hurt" w:date="2022-04-13T05:19:00Z"/>
                <w:rFonts w:ascii="Times New Roman" w:eastAsia="Times New Roman" w:hAnsi="Times New Roman" w:cs="Times New Roman"/>
                <w:i/>
                <w:iCs/>
                <w:color w:val="000000"/>
                <w:sz w:val="24"/>
                <w:szCs w:val="24"/>
                <w:rPrChange w:id="546" w:author="Henry Hurt" w:date="2022-04-13T05:24:00Z">
                  <w:rPr>
                    <w:ins w:id="547" w:author="Henry Hurt" w:date="2022-04-13T05:19:00Z"/>
                    <w:rFonts w:ascii="Calibri" w:eastAsia="Times New Roman" w:hAnsi="Calibri" w:cs="Calibri"/>
                    <w:i/>
                    <w:iCs/>
                    <w:color w:val="000000"/>
                  </w:rPr>
                </w:rPrChange>
              </w:rPr>
            </w:pPr>
            <w:ins w:id="548" w:author="Henry Hurt" w:date="2022-04-13T05:19:00Z">
              <w:r w:rsidRPr="008B2F30">
                <w:rPr>
                  <w:rFonts w:ascii="Times New Roman" w:eastAsia="Times New Roman" w:hAnsi="Times New Roman" w:cs="Times New Roman"/>
                  <w:i/>
                  <w:iCs/>
                  <w:color w:val="000000"/>
                  <w:sz w:val="24"/>
                  <w:szCs w:val="24"/>
                  <w:rPrChange w:id="549" w:author="Henry Hurt" w:date="2022-04-13T05:24:00Z">
                    <w:rPr>
                      <w:rFonts w:ascii="Calibri" w:eastAsia="Times New Roman" w:hAnsi="Calibri" w:cs="Calibri"/>
                      <w:i/>
                      <w:iCs/>
                      <w:color w:val="000000"/>
                    </w:rPr>
                  </w:rPrChange>
                </w:rPr>
                <w:t>Agaricus arvensis</w:t>
              </w:r>
            </w:ins>
          </w:p>
        </w:tc>
        <w:tc>
          <w:tcPr>
            <w:tcW w:w="2880" w:type="dxa"/>
            <w:tcBorders>
              <w:left w:val="nil"/>
            </w:tcBorders>
            <w:shd w:val="clear" w:color="auto" w:fill="auto"/>
            <w:noWrap/>
            <w:vAlign w:val="bottom"/>
            <w:hideMark/>
            <w:tcPrChange w:id="550" w:author="Henry Hurt" w:date="2022-04-13T05:22:00Z">
              <w:tcPr>
                <w:tcW w:w="2812" w:type="dxa"/>
                <w:tcBorders>
                  <w:left w:val="nil"/>
                </w:tcBorders>
                <w:shd w:val="clear" w:color="auto" w:fill="auto"/>
                <w:noWrap/>
                <w:vAlign w:val="bottom"/>
                <w:hideMark/>
              </w:tcPr>
            </w:tcPrChange>
          </w:tcPr>
          <w:p w14:paraId="41D64E1E" w14:textId="77777777" w:rsidR="00615EE7" w:rsidRPr="008B2F30" w:rsidRDefault="00615EE7" w:rsidP="00615EE7">
            <w:pPr>
              <w:spacing w:after="0" w:line="240" w:lineRule="auto"/>
              <w:rPr>
                <w:ins w:id="551" w:author="Henry Hurt" w:date="2022-04-13T05:19:00Z"/>
                <w:rFonts w:ascii="Times New Roman" w:eastAsia="Times New Roman" w:hAnsi="Times New Roman" w:cs="Times New Roman"/>
                <w:color w:val="000000"/>
                <w:sz w:val="24"/>
                <w:szCs w:val="24"/>
                <w:rPrChange w:id="552" w:author="Henry Hurt" w:date="2022-04-13T05:24:00Z">
                  <w:rPr>
                    <w:ins w:id="553" w:author="Henry Hurt" w:date="2022-04-13T05:19:00Z"/>
                    <w:rFonts w:ascii="Calibri" w:eastAsia="Times New Roman" w:hAnsi="Calibri" w:cs="Calibri"/>
                    <w:color w:val="000000"/>
                  </w:rPr>
                </w:rPrChange>
              </w:rPr>
            </w:pPr>
            <w:ins w:id="554" w:author="Henry Hurt" w:date="2022-04-13T05:19:00Z">
              <w:r w:rsidRPr="008B2F30">
                <w:rPr>
                  <w:rFonts w:ascii="Times New Roman" w:eastAsia="Times New Roman" w:hAnsi="Times New Roman" w:cs="Times New Roman"/>
                  <w:color w:val="000000"/>
                  <w:sz w:val="24"/>
                  <w:szCs w:val="24"/>
                  <w:rPrChange w:id="555" w:author="Henry Hurt" w:date="2022-04-13T05:24:00Z">
                    <w:rPr>
                      <w:rFonts w:ascii="Calibri" w:eastAsia="Times New Roman" w:hAnsi="Calibri" w:cs="Calibri"/>
                      <w:color w:val="000000"/>
                    </w:rPr>
                  </w:rPrChange>
                </w:rPr>
                <w:t>Whitman County, WA</w:t>
              </w:r>
            </w:ins>
          </w:p>
        </w:tc>
      </w:tr>
      <w:tr w:rsidR="008B2F30" w:rsidRPr="00615EE7" w14:paraId="7E9ACDE4" w14:textId="77777777" w:rsidTr="008B2F30">
        <w:trPr>
          <w:trHeight w:val="288"/>
          <w:ins w:id="556" w:author="Henry Hurt" w:date="2022-04-13T05:19:00Z"/>
          <w:trPrChange w:id="557" w:author="Henry Hurt" w:date="2022-04-13T05:22:00Z">
            <w:trPr>
              <w:gridAfter w:val="0"/>
              <w:trHeight w:val="288"/>
            </w:trPr>
          </w:trPrChange>
        </w:trPr>
        <w:tc>
          <w:tcPr>
            <w:tcW w:w="2070" w:type="dxa"/>
            <w:tcBorders>
              <w:right w:val="nil"/>
            </w:tcBorders>
            <w:shd w:val="clear" w:color="auto" w:fill="auto"/>
            <w:noWrap/>
            <w:vAlign w:val="bottom"/>
            <w:hideMark/>
            <w:tcPrChange w:id="558" w:author="Henry Hurt" w:date="2022-04-13T05:22:00Z">
              <w:tcPr>
                <w:tcW w:w="2070" w:type="dxa"/>
                <w:gridSpan w:val="3"/>
                <w:tcBorders>
                  <w:right w:val="nil"/>
                </w:tcBorders>
                <w:shd w:val="clear" w:color="auto" w:fill="auto"/>
                <w:noWrap/>
                <w:vAlign w:val="bottom"/>
                <w:hideMark/>
              </w:tcPr>
            </w:tcPrChange>
          </w:tcPr>
          <w:p w14:paraId="2070428A" w14:textId="77777777" w:rsidR="00615EE7" w:rsidRPr="008B2F30" w:rsidRDefault="00615EE7" w:rsidP="00615EE7">
            <w:pPr>
              <w:spacing w:after="0" w:line="240" w:lineRule="auto"/>
              <w:rPr>
                <w:ins w:id="559" w:author="Henry Hurt" w:date="2022-04-13T05:19:00Z"/>
                <w:rFonts w:ascii="Times New Roman" w:eastAsia="Times New Roman" w:hAnsi="Times New Roman" w:cs="Times New Roman"/>
                <w:color w:val="000000"/>
                <w:sz w:val="24"/>
                <w:szCs w:val="24"/>
                <w:rPrChange w:id="560" w:author="Henry Hurt" w:date="2022-04-13T05:24:00Z">
                  <w:rPr>
                    <w:ins w:id="561" w:author="Henry Hurt" w:date="2022-04-13T05:19:00Z"/>
                    <w:rFonts w:ascii="Calibri" w:eastAsia="Times New Roman" w:hAnsi="Calibri" w:cs="Calibri"/>
                    <w:color w:val="000000"/>
                  </w:rPr>
                </w:rPrChange>
              </w:rPr>
            </w:pPr>
            <w:ins w:id="562" w:author="Henry Hurt" w:date="2022-04-13T05:19:00Z">
              <w:r w:rsidRPr="008B2F30">
                <w:rPr>
                  <w:rFonts w:ascii="Times New Roman" w:eastAsia="Times New Roman" w:hAnsi="Times New Roman" w:cs="Times New Roman"/>
                  <w:color w:val="000000"/>
                  <w:sz w:val="24"/>
                  <w:szCs w:val="24"/>
                  <w:rPrChange w:id="563" w:author="Henry Hurt" w:date="2022-04-13T05:24:00Z">
                    <w:rPr>
                      <w:rFonts w:ascii="Calibri" w:eastAsia="Times New Roman" w:hAnsi="Calibri" w:cs="Calibri"/>
                      <w:color w:val="000000"/>
                    </w:rPr>
                  </w:rPrChange>
                </w:rPr>
                <w:t>Shaggy Mane</w:t>
              </w:r>
            </w:ins>
          </w:p>
        </w:tc>
        <w:tc>
          <w:tcPr>
            <w:tcW w:w="4410" w:type="dxa"/>
            <w:tcBorders>
              <w:left w:val="nil"/>
              <w:right w:val="nil"/>
            </w:tcBorders>
            <w:shd w:val="clear" w:color="auto" w:fill="auto"/>
            <w:noWrap/>
            <w:vAlign w:val="bottom"/>
            <w:hideMark/>
            <w:tcPrChange w:id="564" w:author="Henry Hurt" w:date="2022-04-13T05:22:00Z">
              <w:tcPr>
                <w:tcW w:w="4478" w:type="dxa"/>
                <w:tcBorders>
                  <w:left w:val="nil"/>
                  <w:right w:val="nil"/>
                </w:tcBorders>
                <w:shd w:val="clear" w:color="auto" w:fill="auto"/>
                <w:noWrap/>
                <w:vAlign w:val="bottom"/>
                <w:hideMark/>
              </w:tcPr>
            </w:tcPrChange>
          </w:tcPr>
          <w:p w14:paraId="0DB56427" w14:textId="77777777" w:rsidR="00615EE7" w:rsidRPr="008B2F30" w:rsidRDefault="00615EE7" w:rsidP="00615EE7">
            <w:pPr>
              <w:spacing w:after="0" w:line="240" w:lineRule="auto"/>
              <w:rPr>
                <w:ins w:id="565" w:author="Henry Hurt" w:date="2022-04-13T05:19:00Z"/>
                <w:rFonts w:ascii="Times New Roman" w:eastAsia="Times New Roman" w:hAnsi="Times New Roman" w:cs="Times New Roman"/>
                <w:i/>
                <w:iCs/>
                <w:color w:val="000000"/>
                <w:sz w:val="24"/>
                <w:szCs w:val="24"/>
                <w:rPrChange w:id="566" w:author="Henry Hurt" w:date="2022-04-13T05:24:00Z">
                  <w:rPr>
                    <w:ins w:id="567" w:author="Henry Hurt" w:date="2022-04-13T05:19:00Z"/>
                    <w:rFonts w:ascii="Calibri" w:eastAsia="Times New Roman" w:hAnsi="Calibri" w:cs="Calibri"/>
                    <w:i/>
                    <w:iCs/>
                    <w:color w:val="000000"/>
                  </w:rPr>
                </w:rPrChange>
              </w:rPr>
            </w:pPr>
            <w:ins w:id="568" w:author="Henry Hurt" w:date="2022-04-13T05:19:00Z">
              <w:r w:rsidRPr="008B2F30">
                <w:rPr>
                  <w:rFonts w:ascii="Times New Roman" w:eastAsia="Times New Roman" w:hAnsi="Times New Roman" w:cs="Times New Roman"/>
                  <w:i/>
                  <w:iCs/>
                  <w:color w:val="000000"/>
                  <w:sz w:val="24"/>
                  <w:szCs w:val="24"/>
                  <w:rPrChange w:id="569" w:author="Henry Hurt" w:date="2022-04-13T05:24:00Z">
                    <w:rPr>
                      <w:rFonts w:ascii="Calibri" w:eastAsia="Times New Roman" w:hAnsi="Calibri" w:cs="Calibri"/>
                      <w:i/>
                      <w:iCs/>
                      <w:color w:val="000000"/>
                    </w:rPr>
                  </w:rPrChange>
                </w:rPr>
                <w:t xml:space="preserve">Coprinus </w:t>
              </w:r>
              <w:proofErr w:type="spellStart"/>
              <w:r w:rsidRPr="008B2F30">
                <w:rPr>
                  <w:rFonts w:ascii="Times New Roman" w:eastAsia="Times New Roman" w:hAnsi="Times New Roman" w:cs="Times New Roman"/>
                  <w:i/>
                  <w:iCs/>
                  <w:color w:val="000000"/>
                  <w:sz w:val="24"/>
                  <w:szCs w:val="24"/>
                  <w:rPrChange w:id="570" w:author="Henry Hurt" w:date="2022-04-13T05:24:00Z">
                    <w:rPr>
                      <w:rFonts w:ascii="Calibri" w:eastAsia="Times New Roman" w:hAnsi="Calibri" w:cs="Calibri"/>
                      <w:i/>
                      <w:iCs/>
                      <w:color w:val="000000"/>
                    </w:rPr>
                  </w:rPrChange>
                </w:rPr>
                <w:t>comatus</w:t>
              </w:r>
              <w:proofErr w:type="spellEnd"/>
            </w:ins>
          </w:p>
        </w:tc>
        <w:tc>
          <w:tcPr>
            <w:tcW w:w="2880" w:type="dxa"/>
            <w:tcBorders>
              <w:left w:val="nil"/>
            </w:tcBorders>
            <w:shd w:val="clear" w:color="auto" w:fill="auto"/>
            <w:noWrap/>
            <w:vAlign w:val="bottom"/>
            <w:hideMark/>
            <w:tcPrChange w:id="571" w:author="Henry Hurt" w:date="2022-04-13T05:22:00Z">
              <w:tcPr>
                <w:tcW w:w="2812" w:type="dxa"/>
                <w:tcBorders>
                  <w:left w:val="nil"/>
                </w:tcBorders>
                <w:shd w:val="clear" w:color="auto" w:fill="auto"/>
                <w:noWrap/>
                <w:vAlign w:val="bottom"/>
                <w:hideMark/>
              </w:tcPr>
            </w:tcPrChange>
          </w:tcPr>
          <w:p w14:paraId="02CFF29B" w14:textId="77777777" w:rsidR="00615EE7" w:rsidRPr="008B2F30" w:rsidRDefault="00615EE7" w:rsidP="00615EE7">
            <w:pPr>
              <w:spacing w:after="0" w:line="240" w:lineRule="auto"/>
              <w:rPr>
                <w:ins w:id="572" w:author="Henry Hurt" w:date="2022-04-13T05:19:00Z"/>
                <w:rFonts w:ascii="Times New Roman" w:eastAsia="Times New Roman" w:hAnsi="Times New Roman" w:cs="Times New Roman"/>
                <w:color w:val="000000"/>
                <w:sz w:val="24"/>
                <w:szCs w:val="24"/>
                <w:rPrChange w:id="573" w:author="Henry Hurt" w:date="2022-04-13T05:24:00Z">
                  <w:rPr>
                    <w:ins w:id="574" w:author="Henry Hurt" w:date="2022-04-13T05:19:00Z"/>
                    <w:rFonts w:ascii="Calibri" w:eastAsia="Times New Roman" w:hAnsi="Calibri" w:cs="Calibri"/>
                    <w:color w:val="000000"/>
                  </w:rPr>
                </w:rPrChange>
              </w:rPr>
            </w:pPr>
            <w:ins w:id="575" w:author="Henry Hurt" w:date="2022-04-13T05:19:00Z">
              <w:r w:rsidRPr="008B2F30">
                <w:rPr>
                  <w:rFonts w:ascii="Times New Roman" w:eastAsia="Times New Roman" w:hAnsi="Times New Roman" w:cs="Times New Roman"/>
                  <w:color w:val="000000"/>
                  <w:sz w:val="24"/>
                  <w:szCs w:val="24"/>
                  <w:rPrChange w:id="576" w:author="Henry Hurt" w:date="2022-04-13T05:24:00Z">
                    <w:rPr>
                      <w:rFonts w:ascii="Calibri" w:eastAsia="Times New Roman" w:hAnsi="Calibri" w:cs="Calibri"/>
                      <w:color w:val="000000"/>
                    </w:rPr>
                  </w:rPrChange>
                </w:rPr>
                <w:t>Whitman County, WA</w:t>
              </w:r>
            </w:ins>
          </w:p>
        </w:tc>
      </w:tr>
      <w:tr w:rsidR="008B2F30" w:rsidRPr="00615EE7" w14:paraId="40F8B26A" w14:textId="77777777" w:rsidTr="008B2F30">
        <w:trPr>
          <w:trHeight w:val="288"/>
          <w:ins w:id="577" w:author="Henry Hurt" w:date="2022-04-13T05:19:00Z"/>
          <w:trPrChange w:id="578" w:author="Henry Hurt" w:date="2022-04-13T05:22:00Z">
            <w:trPr>
              <w:gridAfter w:val="0"/>
              <w:trHeight w:val="288"/>
            </w:trPr>
          </w:trPrChange>
        </w:trPr>
        <w:tc>
          <w:tcPr>
            <w:tcW w:w="2070" w:type="dxa"/>
            <w:tcBorders>
              <w:right w:val="nil"/>
            </w:tcBorders>
            <w:shd w:val="clear" w:color="auto" w:fill="auto"/>
            <w:noWrap/>
            <w:vAlign w:val="bottom"/>
            <w:hideMark/>
            <w:tcPrChange w:id="579" w:author="Henry Hurt" w:date="2022-04-13T05:22:00Z">
              <w:tcPr>
                <w:tcW w:w="2070" w:type="dxa"/>
                <w:gridSpan w:val="3"/>
                <w:tcBorders>
                  <w:right w:val="nil"/>
                </w:tcBorders>
                <w:shd w:val="clear" w:color="auto" w:fill="auto"/>
                <w:noWrap/>
                <w:vAlign w:val="bottom"/>
                <w:hideMark/>
              </w:tcPr>
            </w:tcPrChange>
          </w:tcPr>
          <w:p w14:paraId="13D99CC5" w14:textId="77777777" w:rsidR="00615EE7" w:rsidRPr="008B2F30" w:rsidRDefault="00615EE7" w:rsidP="00615EE7">
            <w:pPr>
              <w:spacing w:after="0" w:line="240" w:lineRule="auto"/>
              <w:rPr>
                <w:ins w:id="580" w:author="Henry Hurt" w:date="2022-04-13T05:19:00Z"/>
                <w:rFonts w:ascii="Times New Roman" w:eastAsia="Times New Roman" w:hAnsi="Times New Roman" w:cs="Times New Roman"/>
                <w:color w:val="000000"/>
                <w:sz w:val="24"/>
                <w:szCs w:val="24"/>
                <w:rPrChange w:id="581" w:author="Henry Hurt" w:date="2022-04-13T05:24:00Z">
                  <w:rPr>
                    <w:ins w:id="582" w:author="Henry Hurt" w:date="2022-04-13T05:19:00Z"/>
                    <w:rFonts w:ascii="Calibri" w:eastAsia="Times New Roman" w:hAnsi="Calibri" w:cs="Calibri"/>
                    <w:color w:val="000000"/>
                  </w:rPr>
                </w:rPrChange>
              </w:rPr>
            </w:pPr>
            <w:ins w:id="583" w:author="Henry Hurt" w:date="2022-04-13T05:19:00Z">
              <w:r w:rsidRPr="008B2F30">
                <w:rPr>
                  <w:rFonts w:ascii="Times New Roman" w:eastAsia="Times New Roman" w:hAnsi="Times New Roman" w:cs="Times New Roman"/>
                  <w:color w:val="000000"/>
                  <w:sz w:val="24"/>
                  <w:szCs w:val="24"/>
                  <w:rPrChange w:id="584" w:author="Henry Hurt" w:date="2022-04-13T05:24:00Z">
                    <w:rPr>
                      <w:rFonts w:ascii="Calibri" w:eastAsia="Times New Roman" w:hAnsi="Calibri" w:cs="Calibri"/>
                      <w:color w:val="000000"/>
                    </w:rPr>
                  </w:rPrChange>
                </w:rPr>
                <w:t>Artist's Conk</w:t>
              </w:r>
            </w:ins>
          </w:p>
        </w:tc>
        <w:tc>
          <w:tcPr>
            <w:tcW w:w="4410" w:type="dxa"/>
            <w:tcBorders>
              <w:left w:val="nil"/>
              <w:right w:val="nil"/>
            </w:tcBorders>
            <w:shd w:val="clear" w:color="auto" w:fill="auto"/>
            <w:noWrap/>
            <w:vAlign w:val="bottom"/>
            <w:hideMark/>
            <w:tcPrChange w:id="585" w:author="Henry Hurt" w:date="2022-04-13T05:22:00Z">
              <w:tcPr>
                <w:tcW w:w="4478" w:type="dxa"/>
                <w:tcBorders>
                  <w:left w:val="nil"/>
                  <w:right w:val="nil"/>
                </w:tcBorders>
                <w:shd w:val="clear" w:color="auto" w:fill="auto"/>
                <w:noWrap/>
                <w:vAlign w:val="bottom"/>
                <w:hideMark/>
              </w:tcPr>
            </w:tcPrChange>
          </w:tcPr>
          <w:p w14:paraId="1E5FDC34" w14:textId="77777777" w:rsidR="00615EE7" w:rsidRPr="008B2F30" w:rsidRDefault="00615EE7" w:rsidP="00615EE7">
            <w:pPr>
              <w:spacing w:after="0" w:line="240" w:lineRule="auto"/>
              <w:rPr>
                <w:ins w:id="586" w:author="Henry Hurt" w:date="2022-04-13T05:19:00Z"/>
                <w:rFonts w:ascii="Times New Roman" w:eastAsia="Times New Roman" w:hAnsi="Times New Roman" w:cs="Times New Roman"/>
                <w:i/>
                <w:iCs/>
                <w:color w:val="000000"/>
                <w:sz w:val="24"/>
                <w:szCs w:val="24"/>
                <w:rPrChange w:id="587" w:author="Henry Hurt" w:date="2022-04-13T05:24:00Z">
                  <w:rPr>
                    <w:ins w:id="588" w:author="Henry Hurt" w:date="2022-04-13T05:19:00Z"/>
                    <w:rFonts w:ascii="Calibri" w:eastAsia="Times New Roman" w:hAnsi="Calibri" w:cs="Calibri"/>
                    <w:i/>
                    <w:iCs/>
                    <w:color w:val="000000"/>
                  </w:rPr>
                </w:rPrChange>
              </w:rPr>
            </w:pPr>
            <w:ins w:id="589" w:author="Henry Hurt" w:date="2022-04-13T05:19:00Z">
              <w:r w:rsidRPr="008B2F30">
                <w:rPr>
                  <w:rFonts w:ascii="Times New Roman" w:eastAsia="Times New Roman" w:hAnsi="Times New Roman" w:cs="Times New Roman"/>
                  <w:i/>
                  <w:iCs/>
                  <w:color w:val="000000"/>
                  <w:sz w:val="24"/>
                  <w:szCs w:val="24"/>
                  <w:rPrChange w:id="590" w:author="Henry Hurt" w:date="2022-04-13T05:24:00Z">
                    <w:rPr>
                      <w:rFonts w:ascii="Calibri" w:eastAsia="Times New Roman" w:hAnsi="Calibri" w:cs="Calibri"/>
                      <w:i/>
                      <w:iCs/>
                      <w:color w:val="000000"/>
                    </w:rPr>
                  </w:rPrChange>
                </w:rPr>
                <w:t xml:space="preserve">Ganoderma </w:t>
              </w:r>
              <w:proofErr w:type="spellStart"/>
              <w:r w:rsidRPr="008B2F30">
                <w:rPr>
                  <w:rFonts w:ascii="Times New Roman" w:eastAsia="Times New Roman" w:hAnsi="Times New Roman" w:cs="Times New Roman"/>
                  <w:i/>
                  <w:iCs/>
                  <w:color w:val="000000"/>
                  <w:sz w:val="24"/>
                  <w:szCs w:val="24"/>
                  <w:rPrChange w:id="591" w:author="Henry Hurt" w:date="2022-04-13T05:24:00Z">
                    <w:rPr>
                      <w:rFonts w:ascii="Calibri" w:eastAsia="Times New Roman" w:hAnsi="Calibri" w:cs="Calibri"/>
                      <w:i/>
                      <w:iCs/>
                      <w:color w:val="000000"/>
                    </w:rPr>
                  </w:rPrChange>
                </w:rPr>
                <w:t>applanatum</w:t>
              </w:r>
              <w:proofErr w:type="spellEnd"/>
            </w:ins>
          </w:p>
        </w:tc>
        <w:tc>
          <w:tcPr>
            <w:tcW w:w="2880" w:type="dxa"/>
            <w:tcBorders>
              <w:left w:val="nil"/>
            </w:tcBorders>
            <w:shd w:val="clear" w:color="auto" w:fill="auto"/>
            <w:noWrap/>
            <w:vAlign w:val="bottom"/>
            <w:hideMark/>
            <w:tcPrChange w:id="592" w:author="Henry Hurt" w:date="2022-04-13T05:22:00Z">
              <w:tcPr>
                <w:tcW w:w="2812" w:type="dxa"/>
                <w:tcBorders>
                  <w:left w:val="nil"/>
                </w:tcBorders>
                <w:shd w:val="clear" w:color="auto" w:fill="auto"/>
                <w:noWrap/>
                <w:vAlign w:val="bottom"/>
                <w:hideMark/>
              </w:tcPr>
            </w:tcPrChange>
          </w:tcPr>
          <w:p w14:paraId="5E8F77ED" w14:textId="77777777" w:rsidR="00615EE7" w:rsidRPr="008B2F30" w:rsidRDefault="00615EE7" w:rsidP="00615EE7">
            <w:pPr>
              <w:spacing w:after="0" w:line="240" w:lineRule="auto"/>
              <w:rPr>
                <w:ins w:id="593" w:author="Henry Hurt" w:date="2022-04-13T05:19:00Z"/>
                <w:rFonts w:ascii="Times New Roman" w:eastAsia="Times New Roman" w:hAnsi="Times New Roman" w:cs="Times New Roman"/>
                <w:i/>
                <w:iCs/>
                <w:color w:val="000000"/>
                <w:sz w:val="24"/>
                <w:szCs w:val="24"/>
                <w:rPrChange w:id="594" w:author="Henry Hurt" w:date="2022-04-13T05:24:00Z">
                  <w:rPr>
                    <w:ins w:id="595" w:author="Henry Hurt" w:date="2022-04-13T05:19:00Z"/>
                    <w:rFonts w:ascii="Calibri" w:eastAsia="Times New Roman" w:hAnsi="Calibri" w:cs="Calibri"/>
                    <w:i/>
                    <w:iCs/>
                    <w:color w:val="000000"/>
                  </w:rPr>
                </w:rPrChange>
              </w:rPr>
            </w:pPr>
          </w:p>
        </w:tc>
      </w:tr>
      <w:tr w:rsidR="008B2F30" w:rsidRPr="00615EE7" w14:paraId="146FC419" w14:textId="77777777" w:rsidTr="008B2F30">
        <w:trPr>
          <w:trHeight w:val="288"/>
          <w:ins w:id="596" w:author="Henry Hurt" w:date="2022-04-13T05:19:00Z"/>
          <w:trPrChange w:id="597" w:author="Henry Hurt" w:date="2022-04-13T05:22:00Z">
            <w:trPr>
              <w:gridAfter w:val="0"/>
              <w:trHeight w:val="288"/>
            </w:trPr>
          </w:trPrChange>
        </w:trPr>
        <w:tc>
          <w:tcPr>
            <w:tcW w:w="2070" w:type="dxa"/>
            <w:tcBorders>
              <w:right w:val="nil"/>
            </w:tcBorders>
            <w:shd w:val="clear" w:color="auto" w:fill="auto"/>
            <w:noWrap/>
            <w:vAlign w:val="bottom"/>
            <w:hideMark/>
            <w:tcPrChange w:id="598" w:author="Henry Hurt" w:date="2022-04-13T05:22:00Z">
              <w:tcPr>
                <w:tcW w:w="2070" w:type="dxa"/>
                <w:gridSpan w:val="3"/>
                <w:tcBorders>
                  <w:right w:val="nil"/>
                </w:tcBorders>
                <w:shd w:val="clear" w:color="auto" w:fill="auto"/>
                <w:noWrap/>
                <w:vAlign w:val="bottom"/>
                <w:hideMark/>
              </w:tcPr>
            </w:tcPrChange>
          </w:tcPr>
          <w:p w14:paraId="1FE154E4" w14:textId="77777777" w:rsidR="00615EE7" w:rsidRPr="008B2F30" w:rsidRDefault="00615EE7" w:rsidP="00615EE7">
            <w:pPr>
              <w:spacing w:after="0" w:line="240" w:lineRule="auto"/>
              <w:rPr>
                <w:ins w:id="599" w:author="Henry Hurt" w:date="2022-04-13T05:19:00Z"/>
                <w:rFonts w:ascii="Times New Roman" w:eastAsia="Times New Roman" w:hAnsi="Times New Roman" w:cs="Times New Roman"/>
                <w:color w:val="000000"/>
                <w:sz w:val="24"/>
                <w:szCs w:val="24"/>
                <w:rPrChange w:id="600" w:author="Henry Hurt" w:date="2022-04-13T05:24:00Z">
                  <w:rPr>
                    <w:ins w:id="601" w:author="Henry Hurt" w:date="2022-04-13T05:19:00Z"/>
                    <w:rFonts w:ascii="Calibri" w:eastAsia="Times New Roman" w:hAnsi="Calibri" w:cs="Calibri"/>
                    <w:color w:val="000000"/>
                  </w:rPr>
                </w:rPrChange>
              </w:rPr>
            </w:pPr>
            <w:ins w:id="602" w:author="Henry Hurt" w:date="2022-04-13T05:19:00Z">
              <w:r w:rsidRPr="008B2F30">
                <w:rPr>
                  <w:rFonts w:ascii="Times New Roman" w:eastAsia="Times New Roman" w:hAnsi="Times New Roman" w:cs="Times New Roman"/>
                  <w:color w:val="000000"/>
                  <w:sz w:val="24"/>
                  <w:szCs w:val="24"/>
                  <w:rPrChange w:id="603" w:author="Henry Hurt" w:date="2022-04-13T05:24:00Z">
                    <w:rPr>
                      <w:rFonts w:ascii="Calibri" w:eastAsia="Times New Roman" w:hAnsi="Calibri" w:cs="Calibri"/>
                      <w:color w:val="000000"/>
                    </w:rPr>
                  </w:rPrChange>
                </w:rPr>
                <w:t xml:space="preserve">Bear's Head </w:t>
              </w:r>
            </w:ins>
          </w:p>
        </w:tc>
        <w:tc>
          <w:tcPr>
            <w:tcW w:w="4410" w:type="dxa"/>
            <w:tcBorders>
              <w:left w:val="nil"/>
              <w:right w:val="nil"/>
            </w:tcBorders>
            <w:shd w:val="clear" w:color="auto" w:fill="auto"/>
            <w:noWrap/>
            <w:vAlign w:val="bottom"/>
            <w:hideMark/>
            <w:tcPrChange w:id="604" w:author="Henry Hurt" w:date="2022-04-13T05:22:00Z">
              <w:tcPr>
                <w:tcW w:w="4478" w:type="dxa"/>
                <w:tcBorders>
                  <w:left w:val="nil"/>
                  <w:right w:val="nil"/>
                </w:tcBorders>
                <w:shd w:val="clear" w:color="auto" w:fill="auto"/>
                <w:noWrap/>
                <w:vAlign w:val="bottom"/>
                <w:hideMark/>
              </w:tcPr>
            </w:tcPrChange>
          </w:tcPr>
          <w:p w14:paraId="22827424" w14:textId="77777777" w:rsidR="00615EE7" w:rsidRPr="008B2F30" w:rsidRDefault="00615EE7" w:rsidP="00615EE7">
            <w:pPr>
              <w:spacing w:after="0" w:line="240" w:lineRule="auto"/>
              <w:rPr>
                <w:ins w:id="605" w:author="Henry Hurt" w:date="2022-04-13T05:19:00Z"/>
                <w:rFonts w:ascii="Times New Roman" w:eastAsia="Times New Roman" w:hAnsi="Times New Roman" w:cs="Times New Roman"/>
                <w:i/>
                <w:iCs/>
                <w:color w:val="000000"/>
                <w:sz w:val="24"/>
                <w:szCs w:val="24"/>
                <w:rPrChange w:id="606" w:author="Henry Hurt" w:date="2022-04-13T05:24:00Z">
                  <w:rPr>
                    <w:ins w:id="607" w:author="Henry Hurt" w:date="2022-04-13T05:19:00Z"/>
                    <w:rFonts w:ascii="Calibri" w:eastAsia="Times New Roman" w:hAnsi="Calibri" w:cs="Calibri"/>
                    <w:i/>
                    <w:iCs/>
                    <w:color w:val="000000"/>
                  </w:rPr>
                </w:rPrChange>
              </w:rPr>
            </w:pPr>
            <w:ins w:id="608" w:author="Henry Hurt" w:date="2022-04-13T05:19:00Z">
              <w:r w:rsidRPr="008B2F30">
                <w:rPr>
                  <w:rFonts w:ascii="Times New Roman" w:eastAsia="Times New Roman" w:hAnsi="Times New Roman" w:cs="Times New Roman"/>
                  <w:i/>
                  <w:iCs/>
                  <w:color w:val="000000"/>
                  <w:sz w:val="24"/>
                  <w:szCs w:val="24"/>
                  <w:rPrChange w:id="609" w:author="Henry Hurt" w:date="2022-04-13T05:24:00Z">
                    <w:rPr>
                      <w:rFonts w:ascii="Calibri" w:eastAsia="Times New Roman" w:hAnsi="Calibri" w:cs="Calibri"/>
                      <w:i/>
                      <w:iCs/>
                      <w:color w:val="000000"/>
                    </w:rPr>
                  </w:rPrChange>
                </w:rPr>
                <w:t xml:space="preserve">Hericium </w:t>
              </w:r>
              <w:proofErr w:type="spellStart"/>
              <w:r w:rsidRPr="008B2F30">
                <w:rPr>
                  <w:rFonts w:ascii="Times New Roman" w:eastAsia="Times New Roman" w:hAnsi="Times New Roman" w:cs="Times New Roman"/>
                  <w:i/>
                  <w:iCs/>
                  <w:color w:val="000000"/>
                  <w:sz w:val="24"/>
                  <w:szCs w:val="24"/>
                  <w:rPrChange w:id="610" w:author="Henry Hurt" w:date="2022-04-13T05:24:00Z">
                    <w:rPr>
                      <w:rFonts w:ascii="Calibri" w:eastAsia="Times New Roman" w:hAnsi="Calibri" w:cs="Calibri"/>
                      <w:i/>
                      <w:iCs/>
                      <w:color w:val="000000"/>
                    </w:rPr>
                  </w:rPrChange>
                </w:rPr>
                <w:t>americanum</w:t>
              </w:r>
              <w:proofErr w:type="spellEnd"/>
            </w:ins>
          </w:p>
        </w:tc>
        <w:tc>
          <w:tcPr>
            <w:tcW w:w="2880" w:type="dxa"/>
            <w:tcBorders>
              <w:left w:val="nil"/>
            </w:tcBorders>
            <w:shd w:val="clear" w:color="auto" w:fill="auto"/>
            <w:noWrap/>
            <w:vAlign w:val="bottom"/>
            <w:hideMark/>
            <w:tcPrChange w:id="611" w:author="Henry Hurt" w:date="2022-04-13T05:22:00Z">
              <w:tcPr>
                <w:tcW w:w="2812" w:type="dxa"/>
                <w:tcBorders>
                  <w:left w:val="nil"/>
                </w:tcBorders>
                <w:shd w:val="clear" w:color="auto" w:fill="auto"/>
                <w:noWrap/>
                <w:vAlign w:val="bottom"/>
                <w:hideMark/>
              </w:tcPr>
            </w:tcPrChange>
          </w:tcPr>
          <w:p w14:paraId="01AE3D3B" w14:textId="77777777" w:rsidR="00615EE7" w:rsidRPr="008B2F30" w:rsidRDefault="00615EE7" w:rsidP="00615EE7">
            <w:pPr>
              <w:spacing w:after="0" w:line="240" w:lineRule="auto"/>
              <w:rPr>
                <w:ins w:id="612" w:author="Henry Hurt" w:date="2022-04-13T05:19:00Z"/>
                <w:rFonts w:ascii="Times New Roman" w:eastAsia="Times New Roman" w:hAnsi="Times New Roman" w:cs="Times New Roman"/>
                <w:color w:val="000000"/>
                <w:sz w:val="24"/>
                <w:szCs w:val="24"/>
                <w:rPrChange w:id="613" w:author="Henry Hurt" w:date="2022-04-13T05:24:00Z">
                  <w:rPr>
                    <w:ins w:id="614" w:author="Henry Hurt" w:date="2022-04-13T05:19:00Z"/>
                    <w:rFonts w:ascii="Calibri" w:eastAsia="Times New Roman" w:hAnsi="Calibri" w:cs="Calibri"/>
                    <w:color w:val="000000"/>
                  </w:rPr>
                </w:rPrChange>
              </w:rPr>
            </w:pPr>
            <w:ins w:id="615" w:author="Henry Hurt" w:date="2022-04-13T05:19:00Z">
              <w:r w:rsidRPr="008B2F30">
                <w:rPr>
                  <w:rFonts w:ascii="Times New Roman" w:eastAsia="Times New Roman" w:hAnsi="Times New Roman" w:cs="Times New Roman"/>
                  <w:color w:val="000000"/>
                  <w:sz w:val="24"/>
                  <w:szCs w:val="24"/>
                  <w:rPrChange w:id="616" w:author="Henry Hurt" w:date="2022-04-13T05:24:00Z">
                    <w:rPr>
                      <w:rFonts w:ascii="Calibri" w:eastAsia="Times New Roman" w:hAnsi="Calibri" w:cs="Calibri"/>
                      <w:color w:val="000000"/>
                    </w:rPr>
                  </w:rPrChange>
                </w:rPr>
                <w:t>Bonner County, ID</w:t>
              </w:r>
            </w:ins>
          </w:p>
        </w:tc>
      </w:tr>
      <w:tr w:rsidR="008B2F30" w:rsidRPr="00615EE7" w14:paraId="60AFA30E" w14:textId="77777777" w:rsidTr="008B2F30">
        <w:trPr>
          <w:trHeight w:val="576"/>
          <w:ins w:id="617" w:author="Henry Hurt" w:date="2022-04-13T05:19:00Z"/>
          <w:trPrChange w:id="618" w:author="Henry Hurt" w:date="2022-04-13T05:22:00Z">
            <w:trPr>
              <w:gridAfter w:val="0"/>
              <w:trHeight w:val="576"/>
            </w:trPr>
          </w:trPrChange>
        </w:trPr>
        <w:tc>
          <w:tcPr>
            <w:tcW w:w="2070" w:type="dxa"/>
            <w:tcBorders>
              <w:right w:val="nil"/>
            </w:tcBorders>
            <w:shd w:val="clear" w:color="auto" w:fill="auto"/>
            <w:noWrap/>
            <w:hideMark/>
            <w:tcPrChange w:id="619" w:author="Henry Hurt" w:date="2022-04-13T05:22:00Z">
              <w:tcPr>
                <w:tcW w:w="2070" w:type="dxa"/>
                <w:gridSpan w:val="3"/>
                <w:tcBorders>
                  <w:right w:val="nil"/>
                </w:tcBorders>
                <w:shd w:val="clear" w:color="auto" w:fill="auto"/>
                <w:noWrap/>
                <w:hideMark/>
              </w:tcPr>
            </w:tcPrChange>
          </w:tcPr>
          <w:p w14:paraId="1EC2A763" w14:textId="77777777" w:rsidR="00615EE7" w:rsidRPr="008B2F30" w:rsidRDefault="00615EE7" w:rsidP="00615EE7">
            <w:pPr>
              <w:spacing w:after="0" w:line="240" w:lineRule="auto"/>
              <w:rPr>
                <w:ins w:id="620" w:author="Henry Hurt" w:date="2022-04-13T05:19:00Z"/>
                <w:rFonts w:ascii="Times New Roman" w:eastAsia="Times New Roman" w:hAnsi="Times New Roman" w:cs="Times New Roman"/>
                <w:color w:val="000000"/>
                <w:sz w:val="24"/>
                <w:szCs w:val="24"/>
                <w:rPrChange w:id="621" w:author="Henry Hurt" w:date="2022-04-13T05:24:00Z">
                  <w:rPr>
                    <w:ins w:id="622" w:author="Henry Hurt" w:date="2022-04-13T05:19:00Z"/>
                    <w:rFonts w:ascii="Calibri" w:eastAsia="Times New Roman" w:hAnsi="Calibri" w:cs="Calibri"/>
                    <w:color w:val="000000"/>
                  </w:rPr>
                </w:rPrChange>
              </w:rPr>
            </w:pPr>
            <w:ins w:id="623" w:author="Henry Hurt" w:date="2022-04-13T05:19:00Z">
              <w:r w:rsidRPr="008B2F30">
                <w:rPr>
                  <w:rFonts w:ascii="Times New Roman" w:eastAsia="Times New Roman" w:hAnsi="Times New Roman" w:cs="Times New Roman"/>
                  <w:color w:val="000000"/>
                  <w:sz w:val="24"/>
                  <w:szCs w:val="24"/>
                  <w:rPrChange w:id="624" w:author="Henry Hurt" w:date="2022-04-13T05:24:00Z">
                    <w:rPr>
                      <w:rFonts w:ascii="Calibri" w:eastAsia="Times New Roman" w:hAnsi="Calibri" w:cs="Calibri"/>
                      <w:color w:val="000000"/>
                    </w:rPr>
                  </w:rPrChange>
                </w:rPr>
                <w:t>Oyster Mushroom</w:t>
              </w:r>
            </w:ins>
          </w:p>
        </w:tc>
        <w:tc>
          <w:tcPr>
            <w:tcW w:w="4410" w:type="dxa"/>
            <w:tcBorders>
              <w:left w:val="nil"/>
              <w:right w:val="nil"/>
            </w:tcBorders>
            <w:shd w:val="clear" w:color="auto" w:fill="auto"/>
            <w:noWrap/>
            <w:hideMark/>
            <w:tcPrChange w:id="625" w:author="Henry Hurt" w:date="2022-04-13T05:22:00Z">
              <w:tcPr>
                <w:tcW w:w="4478" w:type="dxa"/>
                <w:tcBorders>
                  <w:left w:val="nil"/>
                  <w:right w:val="nil"/>
                </w:tcBorders>
                <w:shd w:val="clear" w:color="auto" w:fill="auto"/>
                <w:noWrap/>
                <w:hideMark/>
              </w:tcPr>
            </w:tcPrChange>
          </w:tcPr>
          <w:p w14:paraId="2C9C4334" w14:textId="77777777" w:rsidR="00615EE7" w:rsidRPr="008B2F30" w:rsidRDefault="00615EE7" w:rsidP="00615EE7">
            <w:pPr>
              <w:spacing w:after="0" w:line="240" w:lineRule="auto"/>
              <w:rPr>
                <w:ins w:id="626" w:author="Henry Hurt" w:date="2022-04-13T05:19:00Z"/>
                <w:rFonts w:ascii="Times New Roman" w:eastAsia="Times New Roman" w:hAnsi="Times New Roman" w:cs="Times New Roman"/>
                <w:i/>
                <w:iCs/>
                <w:color w:val="000000"/>
                <w:sz w:val="24"/>
                <w:szCs w:val="24"/>
                <w:rPrChange w:id="627" w:author="Henry Hurt" w:date="2022-04-13T05:24:00Z">
                  <w:rPr>
                    <w:ins w:id="628" w:author="Henry Hurt" w:date="2022-04-13T05:19:00Z"/>
                    <w:rFonts w:ascii="Calibri" w:eastAsia="Times New Roman" w:hAnsi="Calibri" w:cs="Calibri"/>
                    <w:i/>
                    <w:iCs/>
                    <w:color w:val="000000"/>
                  </w:rPr>
                </w:rPrChange>
              </w:rPr>
            </w:pPr>
            <w:ins w:id="629" w:author="Henry Hurt" w:date="2022-04-13T05:19:00Z">
              <w:r w:rsidRPr="008B2F30">
                <w:rPr>
                  <w:rFonts w:ascii="Times New Roman" w:eastAsia="Times New Roman" w:hAnsi="Times New Roman" w:cs="Times New Roman"/>
                  <w:i/>
                  <w:iCs/>
                  <w:color w:val="000000"/>
                  <w:sz w:val="24"/>
                  <w:szCs w:val="24"/>
                  <w:rPrChange w:id="630" w:author="Henry Hurt" w:date="2022-04-13T05:24:00Z">
                    <w:rPr>
                      <w:rFonts w:ascii="Calibri" w:eastAsia="Times New Roman" w:hAnsi="Calibri" w:cs="Calibri"/>
                      <w:i/>
                      <w:iCs/>
                      <w:color w:val="000000"/>
                    </w:rPr>
                  </w:rPrChange>
                </w:rPr>
                <w:t xml:space="preserve">Pleurotus </w:t>
              </w:r>
              <w:proofErr w:type="spellStart"/>
              <w:r w:rsidRPr="008B2F30">
                <w:rPr>
                  <w:rFonts w:ascii="Times New Roman" w:eastAsia="Times New Roman" w:hAnsi="Times New Roman" w:cs="Times New Roman"/>
                  <w:i/>
                  <w:iCs/>
                  <w:color w:val="000000"/>
                  <w:sz w:val="24"/>
                  <w:szCs w:val="24"/>
                  <w:rPrChange w:id="631" w:author="Henry Hurt" w:date="2022-04-13T05:24:00Z">
                    <w:rPr>
                      <w:rFonts w:ascii="Calibri" w:eastAsia="Times New Roman" w:hAnsi="Calibri" w:cs="Calibri"/>
                      <w:i/>
                      <w:iCs/>
                      <w:color w:val="000000"/>
                    </w:rPr>
                  </w:rPrChange>
                </w:rPr>
                <w:t>ostreatus</w:t>
              </w:r>
              <w:proofErr w:type="spellEnd"/>
            </w:ins>
          </w:p>
        </w:tc>
        <w:tc>
          <w:tcPr>
            <w:tcW w:w="2880" w:type="dxa"/>
            <w:tcBorders>
              <w:left w:val="nil"/>
            </w:tcBorders>
            <w:shd w:val="clear" w:color="auto" w:fill="auto"/>
            <w:vAlign w:val="bottom"/>
            <w:hideMark/>
            <w:tcPrChange w:id="632" w:author="Henry Hurt" w:date="2022-04-13T05:22:00Z">
              <w:tcPr>
                <w:tcW w:w="2812" w:type="dxa"/>
                <w:tcBorders>
                  <w:left w:val="nil"/>
                </w:tcBorders>
                <w:shd w:val="clear" w:color="auto" w:fill="auto"/>
                <w:vAlign w:val="bottom"/>
                <w:hideMark/>
              </w:tcPr>
            </w:tcPrChange>
          </w:tcPr>
          <w:p w14:paraId="01CAEB40" w14:textId="77777777" w:rsidR="00615EE7" w:rsidRPr="008B2F30" w:rsidRDefault="00615EE7" w:rsidP="00615EE7">
            <w:pPr>
              <w:spacing w:after="0" w:line="240" w:lineRule="auto"/>
              <w:rPr>
                <w:ins w:id="633" w:author="Henry Hurt" w:date="2022-04-13T05:19:00Z"/>
                <w:rFonts w:ascii="Times New Roman" w:eastAsia="Times New Roman" w:hAnsi="Times New Roman" w:cs="Times New Roman"/>
                <w:color w:val="000000"/>
                <w:sz w:val="24"/>
                <w:szCs w:val="24"/>
                <w:rPrChange w:id="634" w:author="Henry Hurt" w:date="2022-04-13T05:24:00Z">
                  <w:rPr>
                    <w:ins w:id="635" w:author="Henry Hurt" w:date="2022-04-13T05:19:00Z"/>
                    <w:rFonts w:ascii="Calibri" w:eastAsia="Times New Roman" w:hAnsi="Calibri" w:cs="Calibri"/>
                    <w:color w:val="000000"/>
                  </w:rPr>
                </w:rPrChange>
              </w:rPr>
            </w:pPr>
            <w:ins w:id="636" w:author="Henry Hurt" w:date="2022-04-13T05:19:00Z">
              <w:r w:rsidRPr="008B2F30">
                <w:rPr>
                  <w:rFonts w:ascii="Times New Roman" w:eastAsia="Times New Roman" w:hAnsi="Times New Roman" w:cs="Times New Roman"/>
                  <w:color w:val="000000"/>
                  <w:sz w:val="24"/>
                  <w:szCs w:val="24"/>
                  <w:rPrChange w:id="637" w:author="Henry Hurt" w:date="2022-04-13T05:24:00Z">
                    <w:rPr>
                      <w:rFonts w:ascii="Calibri" w:eastAsia="Times New Roman" w:hAnsi="Calibri" w:cs="Calibri"/>
                      <w:color w:val="000000"/>
                    </w:rPr>
                  </w:rPrChange>
                </w:rPr>
                <w:t>Hoh Rainforest, Olympic National Park WA</w:t>
              </w:r>
            </w:ins>
          </w:p>
        </w:tc>
      </w:tr>
      <w:tr w:rsidR="008B2F30" w:rsidRPr="00615EE7" w14:paraId="31CDD225" w14:textId="77777777" w:rsidTr="008B2F30">
        <w:trPr>
          <w:trHeight w:val="288"/>
          <w:ins w:id="638" w:author="Henry Hurt" w:date="2022-04-13T05:19:00Z"/>
          <w:trPrChange w:id="639" w:author="Henry Hurt" w:date="2022-04-13T05:22:00Z">
            <w:trPr>
              <w:gridAfter w:val="0"/>
              <w:trHeight w:val="288"/>
            </w:trPr>
          </w:trPrChange>
        </w:trPr>
        <w:tc>
          <w:tcPr>
            <w:tcW w:w="2070" w:type="dxa"/>
            <w:tcBorders>
              <w:right w:val="nil"/>
            </w:tcBorders>
            <w:shd w:val="clear" w:color="auto" w:fill="auto"/>
            <w:noWrap/>
            <w:vAlign w:val="bottom"/>
            <w:hideMark/>
            <w:tcPrChange w:id="640" w:author="Henry Hurt" w:date="2022-04-13T05:22:00Z">
              <w:tcPr>
                <w:tcW w:w="2070" w:type="dxa"/>
                <w:gridSpan w:val="3"/>
                <w:tcBorders>
                  <w:right w:val="nil"/>
                </w:tcBorders>
                <w:shd w:val="clear" w:color="auto" w:fill="auto"/>
                <w:noWrap/>
                <w:vAlign w:val="bottom"/>
                <w:hideMark/>
              </w:tcPr>
            </w:tcPrChange>
          </w:tcPr>
          <w:p w14:paraId="4D0F41C1" w14:textId="77777777" w:rsidR="00615EE7" w:rsidRPr="008B2F30" w:rsidRDefault="00615EE7" w:rsidP="00615EE7">
            <w:pPr>
              <w:spacing w:after="0" w:line="240" w:lineRule="auto"/>
              <w:rPr>
                <w:ins w:id="641" w:author="Henry Hurt" w:date="2022-04-13T05:19:00Z"/>
                <w:rFonts w:ascii="Times New Roman" w:eastAsia="Times New Roman" w:hAnsi="Times New Roman" w:cs="Times New Roman"/>
                <w:color w:val="000000"/>
                <w:sz w:val="24"/>
                <w:szCs w:val="24"/>
                <w:rPrChange w:id="642" w:author="Henry Hurt" w:date="2022-04-13T05:24:00Z">
                  <w:rPr>
                    <w:ins w:id="643" w:author="Henry Hurt" w:date="2022-04-13T05:19:00Z"/>
                    <w:rFonts w:ascii="Calibri" w:eastAsia="Times New Roman" w:hAnsi="Calibri" w:cs="Calibri"/>
                    <w:color w:val="000000"/>
                  </w:rPr>
                </w:rPrChange>
              </w:rPr>
            </w:pPr>
            <w:proofErr w:type="spellStart"/>
            <w:ins w:id="644" w:author="Henry Hurt" w:date="2022-04-13T05:19:00Z">
              <w:r w:rsidRPr="008B2F30">
                <w:rPr>
                  <w:rFonts w:ascii="Times New Roman" w:eastAsia="Times New Roman" w:hAnsi="Times New Roman" w:cs="Times New Roman"/>
                  <w:color w:val="000000"/>
                  <w:sz w:val="24"/>
                  <w:szCs w:val="24"/>
                  <w:rPrChange w:id="645" w:author="Henry Hurt" w:date="2022-04-13T05:24:00Z">
                    <w:rPr>
                      <w:rFonts w:ascii="Calibri" w:eastAsia="Times New Roman" w:hAnsi="Calibri" w:cs="Calibri"/>
                      <w:color w:val="000000"/>
                    </w:rPr>
                  </w:rPrChange>
                </w:rPr>
                <w:t>Winecap</w:t>
              </w:r>
              <w:proofErr w:type="spellEnd"/>
            </w:ins>
          </w:p>
        </w:tc>
        <w:tc>
          <w:tcPr>
            <w:tcW w:w="4410" w:type="dxa"/>
            <w:tcBorders>
              <w:left w:val="nil"/>
              <w:right w:val="nil"/>
            </w:tcBorders>
            <w:shd w:val="clear" w:color="auto" w:fill="auto"/>
            <w:noWrap/>
            <w:vAlign w:val="bottom"/>
            <w:hideMark/>
            <w:tcPrChange w:id="646" w:author="Henry Hurt" w:date="2022-04-13T05:22:00Z">
              <w:tcPr>
                <w:tcW w:w="4478" w:type="dxa"/>
                <w:tcBorders>
                  <w:left w:val="nil"/>
                  <w:right w:val="nil"/>
                </w:tcBorders>
                <w:shd w:val="clear" w:color="auto" w:fill="auto"/>
                <w:noWrap/>
                <w:vAlign w:val="bottom"/>
                <w:hideMark/>
              </w:tcPr>
            </w:tcPrChange>
          </w:tcPr>
          <w:p w14:paraId="5D5A68A5" w14:textId="77777777" w:rsidR="00615EE7" w:rsidRPr="008B2F30" w:rsidRDefault="00615EE7" w:rsidP="00615EE7">
            <w:pPr>
              <w:spacing w:after="0" w:line="240" w:lineRule="auto"/>
              <w:rPr>
                <w:ins w:id="647" w:author="Henry Hurt" w:date="2022-04-13T05:19:00Z"/>
                <w:rFonts w:ascii="Times New Roman" w:eastAsia="Times New Roman" w:hAnsi="Times New Roman" w:cs="Times New Roman"/>
                <w:i/>
                <w:iCs/>
                <w:color w:val="000000"/>
                <w:sz w:val="24"/>
                <w:szCs w:val="24"/>
                <w:rPrChange w:id="648" w:author="Henry Hurt" w:date="2022-04-13T05:24:00Z">
                  <w:rPr>
                    <w:ins w:id="649" w:author="Henry Hurt" w:date="2022-04-13T05:19:00Z"/>
                    <w:rFonts w:ascii="Calibri" w:eastAsia="Times New Roman" w:hAnsi="Calibri" w:cs="Calibri"/>
                    <w:i/>
                    <w:iCs/>
                    <w:color w:val="000000"/>
                  </w:rPr>
                </w:rPrChange>
              </w:rPr>
            </w:pPr>
            <w:ins w:id="650" w:author="Henry Hurt" w:date="2022-04-13T05:19:00Z">
              <w:r w:rsidRPr="008B2F30">
                <w:rPr>
                  <w:rFonts w:ascii="Times New Roman" w:eastAsia="Times New Roman" w:hAnsi="Times New Roman" w:cs="Times New Roman"/>
                  <w:i/>
                  <w:iCs/>
                  <w:color w:val="000000"/>
                  <w:sz w:val="24"/>
                  <w:szCs w:val="24"/>
                  <w:rPrChange w:id="651" w:author="Henry Hurt" w:date="2022-04-13T05:24:00Z">
                    <w:rPr>
                      <w:rFonts w:ascii="Calibri" w:eastAsia="Times New Roman" w:hAnsi="Calibri" w:cs="Calibri"/>
                      <w:i/>
                      <w:iCs/>
                      <w:color w:val="000000"/>
                    </w:rPr>
                  </w:rPrChange>
                </w:rPr>
                <w:t xml:space="preserve">SRUG1 - Stropharia </w:t>
              </w:r>
              <w:proofErr w:type="spellStart"/>
              <w:r w:rsidRPr="008B2F30">
                <w:rPr>
                  <w:rFonts w:ascii="Times New Roman" w:eastAsia="Times New Roman" w:hAnsi="Times New Roman" w:cs="Times New Roman"/>
                  <w:i/>
                  <w:iCs/>
                  <w:color w:val="000000"/>
                  <w:sz w:val="24"/>
                  <w:szCs w:val="24"/>
                  <w:rPrChange w:id="652" w:author="Henry Hurt" w:date="2022-04-13T05:24:00Z">
                    <w:rPr>
                      <w:rFonts w:ascii="Calibri" w:eastAsia="Times New Roman" w:hAnsi="Calibri" w:cs="Calibri"/>
                      <w:i/>
                      <w:iCs/>
                      <w:color w:val="000000"/>
                    </w:rPr>
                  </w:rPrChange>
                </w:rPr>
                <w:t>rugoso-annulata</w:t>
              </w:r>
              <w:proofErr w:type="spellEnd"/>
            </w:ins>
          </w:p>
        </w:tc>
        <w:tc>
          <w:tcPr>
            <w:tcW w:w="2880" w:type="dxa"/>
            <w:tcBorders>
              <w:left w:val="nil"/>
            </w:tcBorders>
            <w:shd w:val="clear" w:color="auto" w:fill="auto"/>
            <w:noWrap/>
            <w:vAlign w:val="bottom"/>
            <w:hideMark/>
            <w:tcPrChange w:id="653" w:author="Henry Hurt" w:date="2022-04-13T05:22:00Z">
              <w:tcPr>
                <w:tcW w:w="2812" w:type="dxa"/>
                <w:tcBorders>
                  <w:left w:val="nil"/>
                </w:tcBorders>
                <w:shd w:val="clear" w:color="auto" w:fill="auto"/>
                <w:noWrap/>
                <w:vAlign w:val="bottom"/>
                <w:hideMark/>
              </w:tcPr>
            </w:tcPrChange>
          </w:tcPr>
          <w:p w14:paraId="706D727B" w14:textId="77777777" w:rsidR="00615EE7" w:rsidRPr="008B2F30" w:rsidRDefault="00615EE7" w:rsidP="00615EE7">
            <w:pPr>
              <w:spacing w:after="0" w:line="240" w:lineRule="auto"/>
              <w:rPr>
                <w:ins w:id="654" w:author="Henry Hurt" w:date="2022-04-13T05:19:00Z"/>
                <w:rFonts w:ascii="Times New Roman" w:eastAsia="Times New Roman" w:hAnsi="Times New Roman" w:cs="Times New Roman"/>
                <w:color w:val="000000"/>
                <w:sz w:val="24"/>
                <w:szCs w:val="24"/>
                <w:rPrChange w:id="655" w:author="Henry Hurt" w:date="2022-04-13T05:24:00Z">
                  <w:rPr>
                    <w:ins w:id="656" w:author="Henry Hurt" w:date="2022-04-13T05:19:00Z"/>
                    <w:rFonts w:ascii="Calibri" w:eastAsia="Times New Roman" w:hAnsi="Calibri" w:cs="Calibri"/>
                    <w:color w:val="000000"/>
                  </w:rPr>
                </w:rPrChange>
              </w:rPr>
            </w:pPr>
            <w:ins w:id="657" w:author="Henry Hurt" w:date="2022-04-13T05:19:00Z">
              <w:r w:rsidRPr="008B2F30">
                <w:rPr>
                  <w:rFonts w:ascii="Times New Roman" w:eastAsia="Times New Roman" w:hAnsi="Times New Roman" w:cs="Times New Roman"/>
                  <w:color w:val="000000"/>
                  <w:sz w:val="24"/>
                  <w:szCs w:val="24"/>
                  <w:rPrChange w:id="658" w:author="Henry Hurt" w:date="2022-04-13T05:24:00Z">
                    <w:rPr>
                      <w:rFonts w:ascii="Calibri" w:eastAsia="Times New Roman" w:hAnsi="Calibri" w:cs="Calibri"/>
                      <w:color w:val="000000"/>
                    </w:rPr>
                  </w:rPrChange>
                </w:rPr>
                <w:t>Retailer - Mushroom Mtn. NC</w:t>
              </w:r>
            </w:ins>
          </w:p>
        </w:tc>
      </w:tr>
      <w:tr w:rsidR="008B2F30" w:rsidRPr="00615EE7" w14:paraId="20464E04" w14:textId="77777777" w:rsidTr="008B2F30">
        <w:trPr>
          <w:trHeight w:val="288"/>
          <w:ins w:id="659" w:author="Henry Hurt" w:date="2022-04-13T05:19:00Z"/>
          <w:trPrChange w:id="660" w:author="Henry Hurt" w:date="2022-04-13T05:22:00Z">
            <w:trPr>
              <w:gridAfter w:val="0"/>
              <w:trHeight w:val="288"/>
            </w:trPr>
          </w:trPrChange>
        </w:trPr>
        <w:tc>
          <w:tcPr>
            <w:tcW w:w="2070" w:type="dxa"/>
            <w:tcBorders>
              <w:right w:val="nil"/>
            </w:tcBorders>
            <w:shd w:val="clear" w:color="auto" w:fill="auto"/>
            <w:noWrap/>
            <w:vAlign w:val="bottom"/>
            <w:hideMark/>
            <w:tcPrChange w:id="661" w:author="Henry Hurt" w:date="2022-04-13T05:22:00Z">
              <w:tcPr>
                <w:tcW w:w="2070" w:type="dxa"/>
                <w:gridSpan w:val="3"/>
                <w:tcBorders>
                  <w:right w:val="nil"/>
                </w:tcBorders>
                <w:shd w:val="clear" w:color="auto" w:fill="auto"/>
                <w:noWrap/>
                <w:vAlign w:val="bottom"/>
                <w:hideMark/>
              </w:tcPr>
            </w:tcPrChange>
          </w:tcPr>
          <w:p w14:paraId="400399DA" w14:textId="77777777" w:rsidR="00615EE7" w:rsidRPr="008B2F30" w:rsidRDefault="00615EE7" w:rsidP="00615EE7">
            <w:pPr>
              <w:spacing w:after="0" w:line="240" w:lineRule="auto"/>
              <w:rPr>
                <w:ins w:id="662" w:author="Henry Hurt" w:date="2022-04-13T05:19:00Z"/>
                <w:rFonts w:ascii="Times New Roman" w:eastAsia="Times New Roman" w:hAnsi="Times New Roman" w:cs="Times New Roman"/>
                <w:color w:val="000000"/>
                <w:sz w:val="24"/>
                <w:szCs w:val="24"/>
                <w:rPrChange w:id="663" w:author="Henry Hurt" w:date="2022-04-13T05:24:00Z">
                  <w:rPr>
                    <w:ins w:id="664" w:author="Henry Hurt" w:date="2022-04-13T05:19:00Z"/>
                    <w:rFonts w:ascii="Calibri" w:eastAsia="Times New Roman" w:hAnsi="Calibri" w:cs="Calibri"/>
                    <w:color w:val="000000"/>
                  </w:rPr>
                </w:rPrChange>
              </w:rPr>
            </w:pPr>
            <w:ins w:id="665" w:author="Henry Hurt" w:date="2022-04-13T05:19:00Z">
              <w:r w:rsidRPr="008B2F30">
                <w:rPr>
                  <w:rFonts w:ascii="Times New Roman" w:eastAsia="Times New Roman" w:hAnsi="Times New Roman" w:cs="Times New Roman"/>
                  <w:color w:val="000000"/>
                  <w:sz w:val="24"/>
                  <w:szCs w:val="24"/>
                  <w:rPrChange w:id="666" w:author="Henry Hurt" w:date="2022-04-13T05:24:00Z">
                    <w:rPr>
                      <w:rFonts w:ascii="Calibri" w:eastAsia="Times New Roman" w:hAnsi="Calibri" w:cs="Calibri"/>
                      <w:color w:val="000000"/>
                    </w:rPr>
                  </w:rPrChange>
                </w:rPr>
                <w:t>Shiitake</w:t>
              </w:r>
            </w:ins>
          </w:p>
        </w:tc>
        <w:tc>
          <w:tcPr>
            <w:tcW w:w="4410" w:type="dxa"/>
            <w:tcBorders>
              <w:left w:val="nil"/>
              <w:right w:val="nil"/>
            </w:tcBorders>
            <w:shd w:val="clear" w:color="auto" w:fill="auto"/>
            <w:noWrap/>
            <w:vAlign w:val="bottom"/>
            <w:hideMark/>
            <w:tcPrChange w:id="667" w:author="Henry Hurt" w:date="2022-04-13T05:22:00Z">
              <w:tcPr>
                <w:tcW w:w="4478" w:type="dxa"/>
                <w:tcBorders>
                  <w:left w:val="nil"/>
                  <w:right w:val="nil"/>
                </w:tcBorders>
                <w:shd w:val="clear" w:color="auto" w:fill="auto"/>
                <w:noWrap/>
                <w:vAlign w:val="bottom"/>
                <w:hideMark/>
              </w:tcPr>
            </w:tcPrChange>
          </w:tcPr>
          <w:p w14:paraId="653213D0" w14:textId="77777777" w:rsidR="00615EE7" w:rsidRPr="008B2F30" w:rsidRDefault="00615EE7" w:rsidP="00615EE7">
            <w:pPr>
              <w:spacing w:after="0" w:line="240" w:lineRule="auto"/>
              <w:rPr>
                <w:ins w:id="668" w:author="Henry Hurt" w:date="2022-04-13T05:19:00Z"/>
                <w:rFonts w:ascii="Times New Roman" w:eastAsia="Times New Roman" w:hAnsi="Times New Roman" w:cs="Times New Roman"/>
                <w:i/>
                <w:iCs/>
                <w:color w:val="000000"/>
                <w:sz w:val="24"/>
                <w:szCs w:val="24"/>
                <w:rPrChange w:id="669" w:author="Henry Hurt" w:date="2022-04-13T05:24:00Z">
                  <w:rPr>
                    <w:ins w:id="670" w:author="Henry Hurt" w:date="2022-04-13T05:19:00Z"/>
                    <w:rFonts w:ascii="Calibri" w:eastAsia="Times New Roman" w:hAnsi="Calibri" w:cs="Calibri"/>
                    <w:i/>
                    <w:iCs/>
                    <w:color w:val="000000"/>
                  </w:rPr>
                </w:rPrChange>
              </w:rPr>
            </w:pPr>
            <w:ins w:id="671" w:author="Henry Hurt" w:date="2022-04-13T05:19:00Z">
              <w:r w:rsidRPr="008B2F30">
                <w:rPr>
                  <w:rFonts w:ascii="Times New Roman" w:eastAsia="Times New Roman" w:hAnsi="Times New Roman" w:cs="Times New Roman"/>
                  <w:i/>
                  <w:iCs/>
                  <w:color w:val="000000"/>
                  <w:sz w:val="24"/>
                  <w:szCs w:val="24"/>
                  <w:rPrChange w:id="672" w:author="Henry Hurt" w:date="2022-04-13T05:24:00Z">
                    <w:rPr>
                      <w:rFonts w:ascii="Calibri" w:eastAsia="Times New Roman" w:hAnsi="Calibri" w:cs="Calibri"/>
                      <w:i/>
                      <w:iCs/>
                      <w:color w:val="000000"/>
                    </w:rPr>
                  </w:rPrChange>
                </w:rPr>
                <w:t>LEDO2 - Lentinula edodes - Cold Outdoor</w:t>
              </w:r>
            </w:ins>
          </w:p>
        </w:tc>
        <w:tc>
          <w:tcPr>
            <w:tcW w:w="2880" w:type="dxa"/>
            <w:tcBorders>
              <w:left w:val="nil"/>
            </w:tcBorders>
            <w:shd w:val="clear" w:color="auto" w:fill="auto"/>
            <w:noWrap/>
            <w:vAlign w:val="bottom"/>
            <w:hideMark/>
            <w:tcPrChange w:id="673" w:author="Henry Hurt" w:date="2022-04-13T05:22:00Z">
              <w:tcPr>
                <w:tcW w:w="2812" w:type="dxa"/>
                <w:tcBorders>
                  <w:left w:val="nil"/>
                </w:tcBorders>
                <w:shd w:val="clear" w:color="auto" w:fill="auto"/>
                <w:noWrap/>
                <w:vAlign w:val="bottom"/>
                <w:hideMark/>
              </w:tcPr>
            </w:tcPrChange>
          </w:tcPr>
          <w:p w14:paraId="4D2F07AD" w14:textId="77777777" w:rsidR="00615EE7" w:rsidRPr="008B2F30" w:rsidRDefault="00615EE7" w:rsidP="00615EE7">
            <w:pPr>
              <w:spacing w:after="0" w:line="240" w:lineRule="auto"/>
              <w:rPr>
                <w:ins w:id="674" w:author="Henry Hurt" w:date="2022-04-13T05:19:00Z"/>
                <w:rFonts w:ascii="Times New Roman" w:eastAsia="Times New Roman" w:hAnsi="Times New Roman" w:cs="Times New Roman"/>
                <w:color w:val="000000"/>
                <w:sz w:val="24"/>
                <w:szCs w:val="24"/>
                <w:rPrChange w:id="675" w:author="Henry Hurt" w:date="2022-04-13T05:24:00Z">
                  <w:rPr>
                    <w:ins w:id="676" w:author="Henry Hurt" w:date="2022-04-13T05:19:00Z"/>
                    <w:rFonts w:ascii="Calibri" w:eastAsia="Times New Roman" w:hAnsi="Calibri" w:cs="Calibri"/>
                    <w:color w:val="000000"/>
                  </w:rPr>
                </w:rPrChange>
              </w:rPr>
            </w:pPr>
            <w:ins w:id="677" w:author="Henry Hurt" w:date="2022-04-13T05:19:00Z">
              <w:r w:rsidRPr="008B2F30">
                <w:rPr>
                  <w:rFonts w:ascii="Times New Roman" w:eastAsia="Times New Roman" w:hAnsi="Times New Roman" w:cs="Times New Roman"/>
                  <w:color w:val="000000"/>
                  <w:sz w:val="24"/>
                  <w:szCs w:val="24"/>
                  <w:rPrChange w:id="678" w:author="Henry Hurt" w:date="2022-04-13T05:24:00Z">
                    <w:rPr>
                      <w:rFonts w:ascii="Calibri" w:eastAsia="Times New Roman" w:hAnsi="Calibri" w:cs="Calibri"/>
                      <w:color w:val="000000"/>
                    </w:rPr>
                  </w:rPrChange>
                </w:rPr>
                <w:t>Retailer - Mushroom Mtn. NC</w:t>
              </w:r>
            </w:ins>
          </w:p>
        </w:tc>
      </w:tr>
      <w:tr w:rsidR="008B2F30" w:rsidRPr="00615EE7" w14:paraId="0DD1964F" w14:textId="77777777" w:rsidTr="008B2F30">
        <w:trPr>
          <w:trHeight w:val="288"/>
          <w:ins w:id="679" w:author="Henry Hurt" w:date="2022-04-13T05:19:00Z"/>
          <w:trPrChange w:id="680" w:author="Henry Hurt" w:date="2022-04-13T05:22:00Z">
            <w:trPr>
              <w:gridAfter w:val="0"/>
              <w:trHeight w:val="288"/>
            </w:trPr>
          </w:trPrChange>
        </w:trPr>
        <w:tc>
          <w:tcPr>
            <w:tcW w:w="2070" w:type="dxa"/>
            <w:tcBorders>
              <w:right w:val="nil"/>
            </w:tcBorders>
            <w:shd w:val="clear" w:color="auto" w:fill="auto"/>
            <w:noWrap/>
            <w:vAlign w:val="bottom"/>
            <w:hideMark/>
            <w:tcPrChange w:id="681" w:author="Henry Hurt" w:date="2022-04-13T05:22:00Z">
              <w:tcPr>
                <w:tcW w:w="2070" w:type="dxa"/>
                <w:gridSpan w:val="3"/>
                <w:tcBorders>
                  <w:right w:val="nil"/>
                </w:tcBorders>
                <w:shd w:val="clear" w:color="auto" w:fill="auto"/>
                <w:noWrap/>
                <w:vAlign w:val="bottom"/>
                <w:hideMark/>
              </w:tcPr>
            </w:tcPrChange>
          </w:tcPr>
          <w:p w14:paraId="442BC4F2" w14:textId="77777777" w:rsidR="00615EE7" w:rsidRPr="008B2F30" w:rsidRDefault="00615EE7" w:rsidP="00615EE7">
            <w:pPr>
              <w:spacing w:after="0" w:line="240" w:lineRule="auto"/>
              <w:rPr>
                <w:ins w:id="682" w:author="Henry Hurt" w:date="2022-04-13T05:19:00Z"/>
                <w:rFonts w:ascii="Times New Roman" w:eastAsia="Times New Roman" w:hAnsi="Times New Roman" w:cs="Times New Roman"/>
                <w:color w:val="000000"/>
                <w:sz w:val="24"/>
                <w:szCs w:val="24"/>
                <w:rPrChange w:id="683" w:author="Henry Hurt" w:date="2022-04-13T05:24:00Z">
                  <w:rPr>
                    <w:ins w:id="684" w:author="Henry Hurt" w:date="2022-04-13T05:19:00Z"/>
                    <w:rFonts w:ascii="Calibri" w:eastAsia="Times New Roman" w:hAnsi="Calibri" w:cs="Calibri"/>
                    <w:color w:val="000000"/>
                  </w:rPr>
                </w:rPrChange>
              </w:rPr>
            </w:pPr>
            <w:ins w:id="685" w:author="Henry Hurt" w:date="2022-04-13T05:19:00Z">
              <w:r w:rsidRPr="008B2F30">
                <w:rPr>
                  <w:rFonts w:ascii="Times New Roman" w:eastAsia="Times New Roman" w:hAnsi="Times New Roman" w:cs="Times New Roman"/>
                  <w:color w:val="000000"/>
                  <w:sz w:val="24"/>
                  <w:szCs w:val="24"/>
                  <w:rPrChange w:id="686" w:author="Henry Hurt" w:date="2022-04-13T05:24:00Z">
                    <w:rPr>
                      <w:rFonts w:ascii="Calibri" w:eastAsia="Times New Roman" w:hAnsi="Calibri" w:cs="Calibri"/>
                      <w:color w:val="000000"/>
                    </w:rPr>
                  </w:rPrChange>
                </w:rPr>
                <w:t>Wood-ear</w:t>
              </w:r>
            </w:ins>
          </w:p>
        </w:tc>
        <w:tc>
          <w:tcPr>
            <w:tcW w:w="4410" w:type="dxa"/>
            <w:tcBorders>
              <w:left w:val="nil"/>
              <w:right w:val="nil"/>
            </w:tcBorders>
            <w:shd w:val="clear" w:color="auto" w:fill="auto"/>
            <w:noWrap/>
            <w:vAlign w:val="bottom"/>
            <w:hideMark/>
            <w:tcPrChange w:id="687" w:author="Henry Hurt" w:date="2022-04-13T05:22:00Z">
              <w:tcPr>
                <w:tcW w:w="4478" w:type="dxa"/>
                <w:tcBorders>
                  <w:left w:val="nil"/>
                  <w:right w:val="nil"/>
                </w:tcBorders>
                <w:shd w:val="clear" w:color="auto" w:fill="auto"/>
                <w:noWrap/>
                <w:vAlign w:val="bottom"/>
                <w:hideMark/>
              </w:tcPr>
            </w:tcPrChange>
          </w:tcPr>
          <w:p w14:paraId="5E2F5B6B" w14:textId="77777777" w:rsidR="00615EE7" w:rsidRPr="008B2F30" w:rsidRDefault="00615EE7" w:rsidP="00615EE7">
            <w:pPr>
              <w:spacing w:after="0" w:line="240" w:lineRule="auto"/>
              <w:rPr>
                <w:ins w:id="688" w:author="Henry Hurt" w:date="2022-04-13T05:19:00Z"/>
                <w:rFonts w:ascii="Times New Roman" w:eastAsia="Times New Roman" w:hAnsi="Times New Roman" w:cs="Times New Roman"/>
                <w:i/>
                <w:iCs/>
                <w:color w:val="000000"/>
                <w:sz w:val="24"/>
                <w:szCs w:val="24"/>
                <w:rPrChange w:id="689" w:author="Henry Hurt" w:date="2022-04-13T05:24:00Z">
                  <w:rPr>
                    <w:ins w:id="690" w:author="Henry Hurt" w:date="2022-04-13T05:19:00Z"/>
                    <w:rFonts w:ascii="Calibri" w:eastAsia="Times New Roman" w:hAnsi="Calibri" w:cs="Calibri"/>
                    <w:i/>
                    <w:iCs/>
                    <w:color w:val="000000"/>
                  </w:rPr>
                </w:rPrChange>
              </w:rPr>
            </w:pPr>
            <w:ins w:id="691" w:author="Henry Hurt" w:date="2022-04-13T05:19:00Z">
              <w:r w:rsidRPr="008B2F30">
                <w:rPr>
                  <w:rFonts w:ascii="Times New Roman" w:eastAsia="Times New Roman" w:hAnsi="Times New Roman" w:cs="Times New Roman"/>
                  <w:i/>
                  <w:iCs/>
                  <w:color w:val="000000"/>
                  <w:sz w:val="24"/>
                  <w:szCs w:val="24"/>
                  <w:rPrChange w:id="692" w:author="Henry Hurt" w:date="2022-04-13T05:24:00Z">
                    <w:rPr>
                      <w:rFonts w:ascii="Calibri" w:eastAsia="Times New Roman" w:hAnsi="Calibri" w:cs="Calibri"/>
                      <w:i/>
                      <w:iCs/>
                      <w:color w:val="000000"/>
                    </w:rPr>
                  </w:rPrChange>
                </w:rPr>
                <w:t>AAUR1 - Auricularia auricula - Wood Ear - Wild type, SC</w:t>
              </w:r>
            </w:ins>
          </w:p>
        </w:tc>
        <w:tc>
          <w:tcPr>
            <w:tcW w:w="2880" w:type="dxa"/>
            <w:tcBorders>
              <w:left w:val="nil"/>
            </w:tcBorders>
            <w:shd w:val="clear" w:color="auto" w:fill="auto"/>
            <w:noWrap/>
            <w:vAlign w:val="bottom"/>
            <w:hideMark/>
            <w:tcPrChange w:id="693" w:author="Henry Hurt" w:date="2022-04-13T05:22:00Z">
              <w:tcPr>
                <w:tcW w:w="2812" w:type="dxa"/>
                <w:tcBorders>
                  <w:left w:val="nil"/>
                </w:tcBorders>
                <w:shd w:val="clear" w:color="auto" w:fill="auto"/>
                <w:noWrap/>
                <w:vAlign w:val="bottom"/>
                <w:hideMark/>
              </w:tcPr>
            </w:tcPrChange>
          </w:tcPr>
          <w:p w14:paraId="59D2FA1A" w14:textId="77777777" w:rsidR="00615EE7" w:rsidRPr="008B2F30" w:rsidRDefault="00615EE7" w:rsidP="00615EE7">
            <w:pPr>
              <w:spacing w:after="0" w:line="240" w:lineRule="auto"/>
              <w:rPr>
                <w:ins w:id="694" w:author="Henry Hurt" w:date="2022-04-13T05:19:00Z"/>
                <w:rFonts w:ascii="Times New Roman" w:eastAsia="Times New Roman" w:hAnsi="Times New Roman" w:cs="Times New Roman"/>
                <w:color w:val="000000"/>
                <w:sz w:val="24"/>
                <w:szCs w:val="24"/>
                <w:rPrChange w:id="695" w:author="Henry Hurt" w:date="2022-04-13T05:24:00Z">
                  <w:rPr>
                    <w:ins w:id="696" w:author="Henry Hurt" w:date="2022-04-13T05:19:00Z"/>
                    <w:rFonts w:ascii="Calibri" w:eastAsia="Times New Roman" w:hAnsi="Calibri" w:cs="Calibri"/>
                    <w:color w:val="000000"/>
                  </w:rPr>
                </w:rPrChange>
              </w:rPr>
            </w:pPr>
            <w:ins w:id="697" w:author="Henry Hurt" w:date="2022-04-13T05:19:00Z">
              <w:r w:rsidRPr="008B2F30">
                <w:rPr>
                  <w:rFonts w:ascii="Times New Roman" w:eastAsia="Times New Roman" w:hAnsi="Times New Roman" w:cs="Times New Roman"/>
                  <w:color w:val="000000"/>
                  <w:sz w:val="24"/>
                  <w:szCs w:val="24"/>
                  <w:rPrChange w:id="698" w:author="Henry Hurt" w:date="2022-04-13T05:24:00Z">
                    <w:rPr>
                      <w:rFonts w:ascii="Calibri" w:eastAsia="Times New Roman" w:hAnsi="Calibri" w:cs="Calibri"/>
                      <w:color w:val="000000"/>
                    </w:rPr>
                  </w:rPrChange>
                </w:rPr>
                <w:t>Retailer - Mushroom Mtn. NC</w:t>
              </w:r>
            </w:ins>
          </w:p>
        </w:tc>
      </w:tr>
    </w:tbl>
    <w:p w14:paraId="5F3D0CBD" w14:textId="7C5BB2B2" w:rsidR="00240D83" w:rsidDel="005E7248" w:rsidRDefault="00202A2C" w:rsidP="00350F9B">
      <w:pPr>
        <w:spacing w:before="100" w:beforeAutospacing="1" w:after="0" w:line="240" w:lineRule="auto"/>
        <w:rPr>
          <w:del w:id="699" w:author="Henry Hurt" w:date="2022-03-16T19:37:00Z"/>
          <w:rFonts w:ascii="Times New Roman" w:eastAsia="Times New Roman" w:hAnsi="Times New Roman" w:cs="Times New Roman"/>
          <w:color w:val="1D1C1D"/>
          <w:sz w:val="24"/>
          <w:szCs w:val="24"/>
        </w:rPr>
      </w:pPr>
      <w:del w:id="700" w:author="Henry Hurt" w:date="2022-03-16T19:35:00Z">
        <w:r w:rsidRPr="00DF52C4" w:rsidDel="00FE638B">
          <w:rPr>
            <w:rFonts w:ascii="Times New Roman" w:eastAsia="Times New Roman" w:hAnsi="Times New Roman" w:cs="Times New Roman"/>
            <w:color w:val="1D1C1D"/>
            <w:sz w:val="24"/>
            <w:szCs w:val="24"/>
          </w:rPr>
          <w:delText>treatment group</w:delText>
        </w:r>
        <w:r w:rsidR="00C308E7" w:rsidRPr="00DF52C4" w:rsidDel="00FE638B">
          <w:rPr>
            <w:rFonts w:ascii="Times New Roman" w:eastAsia="Times New Roman" w:hAnsi="Times New Roman" w:cs="Times New Roman"/>
            <w:color w:val="1D1C1D"/>
            <w:sz w:val="24"/>
            <w:szCs w:val="24"/>
          </w:rPr>
          <w:delText>, resulting in a model with forty variables</w:delText>
        </w:r>
        <w:commentRangeEnd w:id="412"/>
        <w:r w:rsidR="00B2427D" w:rsidDel="00FE638B">
          <w:rPr>
            <w:rStyle w:val="CommentReference"/>
          </w:rPr>
          <w:commentReference w:id="412"/>
        </w:r>
      </w:del>
      <w:del w:id="701" w:author="Henry Hurt" w:date="2022-03-16T19:37:00Z">
        <w:r w:rsidR="009178CF" w:rsidRPr="00DF52C4" w:rsidDel="00FE638B">
          <w:rPr>
            <w:rFonts w:ascii="Times New Roman" w:eastAsia="Times New Roman" w:hAnsi="Times New Roman" w:cs="Times New Roman"/>
            <w:color w:val="1D1C1D"/>
            <w:sz w:val="24"/>
            <w:szCs w:val="24"/>
          </w:rPr>
          <w:delText>.</w:delText>
        </w:r>
        <w:r w:rsidR="0025337D" w:rsidRPr="00DF52C4" w:rsidDel="00FE638B">
          <w:rPr>
            <w:rFonts w:ascii="Times New Roman" w:eastAsia="Times New Roman" w:hAnsi="Times New Roman" w:cs="Times New Roman"/>
            <w:color w:val="1D1C1D"/>
            <w:sz w:val="24"/>
            <w:szCs w:val="24"/>
          </w:rPr>
          <w:delText xml:space="preserve"> All treatment groups w</w:delText>
        </w:r>
        <w:r w:rsidR="0094673E" w:rsidRPr="00DF52C4" w:rsidDel="00FE638B">
          <w:rPr>
            <w:rFonts w:ascii="Times New Roman" w:eastAsia="Times New Roman" w:hAnsi="Times New Roman" w:cs="Times New Roman"/>
            <w:color w:val="1D1C1D"/>
            <w:sz w:val="24"/>
            <w:szCs w:val="24"/>
          </w:rPr>
          <w:delText>ill</w:delText>
        </w:r>
        <w:r w:rsidR="0025337D" w:rsidRPr="00DF52C4" w:rsidDel="00FE638B">
          <w:rPr>
            <w:rFonts w:ascii="Times New Roman" w:eastAsia="Times New Roman" w:hAnsi="Times New Roman" w:cs="Times New Roman"/>
            <w:color w:val="1D1C1D"/>
            <w:sz w:val="24"/>
            <w:szCs w:val="24"/>
          </w:rPr>
          <w:delText xml:space="preserve"> be represented as </w:delText>
        </w:r>
        <w:r w:rsidR="004657DC" w:rsidRPr="00DF52C4" w:rsidDel="00FE638B">
          <w:rPr>
            <w:rFonts w:ascii="Times New Roman" w:eastAsia="Times New Roman" w:hAnsi="Times New Roman" w:cs="Times New Roman"/>
            <w:color w:val="1D1C1D"/>
            <w:sz w:val="24"/>
            <w:szCs w:val="24"/>
          </w:rPr>
          <w:delText xml:space="preserve">independent </w:delText>
        </w:r>
        <w:r w:rsidR="0025337D" w:rsidRPr="00DF52C4" w:rsidDel="00FE638B">
          <w:rPr>
            <w:rFonts w:ascii="Times New Roman" w:eastAsia="Times New Roman" w:hAnsi="Times New Roman" w:cs="Times New Roman"/>
            <w:color w:val="1D1C1D"/>
            <w:sz w:val="24"/>
            <w:szCs w:val="24"/>
          </w:rPr>
          <w:delText>additive effects</w:delText>
        </w:r>
        <w:r w:rsidR="00C308E7" w:rsidRPr="00DF52C4" w:rsidDel="00FE638B">
          <w:rPr>
            <w:rFonts w:ascii="Times New Roman" w:eastAsia="Times New Roman" w:hAnsi="Times New Roman" w:cs="Times New Roman"/>
            <w:color w:val="1D1C1D"/>
            <w:sz w:val="24"/>
            <w:szCs w:val="24"/>
          </w:rPr>
          <w:delText xml:space="preserve">. Using a linear model to analyze the results will allow for easy comparison between subsets of multiple treatment groups </w:delText>
        </w:r>
      </w:del>
      <w:moveFromRangeStart w:id="702" w:author="Henry Hurt" w:date="2022-03-16T19:37:00Z" w:name="move98351858"/>
      <w:moveFrom w:id="703" w:author="Henry Hurt" w:date="2022-03-16T19:37:00Z">
        <w:del w:id="704" w:author="Henry Hurt" w:date="2022-03-16T19:37:00Z">
          <w:r w:rsidR="00C308E7" w:rsidRPr="00DF52C4" w:rsidDel="00FE638B">
            <w:rPr>
              <w:rFonts w:ascii="Times New Roman" w:eastAsia="Times New Roman" w:hAnsi="Times New Roman" w:cs="Times New Roman"/>
              <w:color w:val="1D1C1D"/>
              <w:sz w:val="24"/>
              <w:szCs w:val="24"/>
            </w:rPr>
            <w:delText>(e.g., comparing sporocarp production between two substrate treatments across all species).</w:delText>
          </w:r>
        </w:del>
      </w:moveFrom>
      <w:moveFromRangeEnd w:id="702"/>
    </w:p>
    <w:p w14:paraId="64E34A6D" w14:textId="7EAB29DC" w:rsidR="005E7248" w:rsidRDefault="005E7248">
      <w:pPr>
        <w:spacing w:before="100" w:beforeAutospacing="1" w:after="0" w:line="240" w:lineRule="auto"/>
        <w:ind w:firstLine="720"/>
        <w:rPr>
          <w:ins w:id="705" w:author="Henry Hurt" w:date="2022-04-13T04:23:00Z"/>
          <w:rFonts w:ascii="Times New Roman" w:eastAsia="Times New Roman" w:hAnsi="Times New Roman" w:cs="Times New Roman"/>
          <w:color w:val="1D1C1D"/>
          <w:sz w:val="24"/>
          <w:szCs w:val="24"/>
        </w:rPr>
      </w:pPr>
    </w:p>
    <w:tbl>
      <w:tblPr>
        <w:tblpPr w:leftFromText="180" w:rightFromText="180" w:vertAnchor="text" w:horzAnchor="margin" w:tblpY="172"/>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06" w:author="Henry Hurt" w:date="2022-04-13T05:25:00Z">
          <w:tblPr>
            <w:tblpPr w:leftFromText="180" w:rightFromText="180" w:vertAnchor="text" w:horzAnchor="margin" w:tblpY="172"/>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314"/>
        <w:gridCol w:w="1231"/>
        <w:gridCol w:w="1230"/>
        <w:gridCol w:w="1136"/>
        <w:gridCol w:w="1294"/>
        <w:gridCol w:w="1440"/>
        <w:tblGridChange w:id="707">
          <w:tblGrid>
            <w:gridCol w:w="5"/>
            <w:gridCol w:w="1309"/>
            <w:gridCol w:w="5"/>
            <w:gridCol w:w="1226"/>
            <w:gridCol w:w="1230"/>
            <w:gridCol w:w="1136"/>
            <w:gridCol w:w="1294"/>
            <w:gridCol w:w="5"/>
            <w:gridCol w:w="1435"/>
            <w:gridCol w:w="5"/>
          </w:tblGrid>
        </w:tblGridChange>
      </w:tblGrid>
      <w:tr w:rsidR="008B2F30" w:rsidRPr="004D57A8" w14:paraId="7323B0CB" w14:textId="77777777" w:rsidTr="008B2F30">
        <w:trPr>
          <w:trHeight w:val="288"/>
          <w:ins w:id="708" w:author="Henry Hurt" w:date="2022-04-13T05:25:00Z"/>
          <w:trPrChange w:id="709" w:author="Henry Hurt" w:date="2022-04-13T05:25:00Z">
            <w:trPr>
              <w:gridBefore w:val="1"/>
              <w:trHeight w:val="288"/>
            </w:trPr>
          </w:trPrChange>
        </w:trPr>
        <w:tc>
          <w:tcPr>
            <w:tcW w:w="7645" w:type="dxa"/>
            <w:gridSpan w:val="6"/>
            <w:tcBorders>
              <w:top w:val="nil"/>
              <w:left w:val="nil"/>
              <w:bottom w:val="single" w:sz="4" w:space="0" w:color="auto"/>
              <w:right w:val="nil"/>
            </w:tcBorders>
            <w:shd w:val="clear" w:color="auto" w:fill="auto"/>
            <w:noWrap/>
            <w:tcPrChange w:id="710" w:author="Henry Hurt" w:date="2022-04-13T05:25:00Z">
              <w:tcPr>
                <w:tcW w:w="7645" w:type="dxa"/>
                <w:gridSpan w:val="9"/>
                <w:shd w:val="clear" w:color="auto" w:fill="auto"/>
                <w:noWrap/>
              </w:tcPr>
            </w:tcPrChange>
          </w:tcPr>
          <w:p w14:paraId="46D1A13E" w14:textId="77777777" w:rsidR="008B2F30" w:rsidRPr="004D57A8" w:rsidRDefault="008B2F30" w:rsidP="008B2F30">
            <w:pPr>
              <w:spacing w:after="0" w:line="240" w:lineRule="auto"/>
              <w:rPr>
                <w:ins w:id="711" w:author="Henry Hurt" w:date="2022-04-13T05:25:00Z"/>
                <w:rFonts w:ascii="Times New Roman" w:hAnsi="Times New Roman" w:cs="Times New Roman"/>
                <w:b/>
                <w:bCs/>
                <w:sz w:val="24"/>
                <w:szCs w:val="24"/>
              </w:rPr>
            </w:pPr>
            <w:ins w:id="712" w:author="Henry Hurt" w:date="2022-04-13T05:25:00Z">
              <w:r w:rsidRPr="004D57A8">
                <w:rPr>
                  <w:rFonts w:ascii="Times New Roman" w:hAnsi="Times New Roman" w:cs="Times New Roman"/>
                  <w:b/>
                  <w:bCs/>
                  <w:sz w:val="24"/>
                  <w:szCs w:val="24"/>
                </w:rPr>
                <w:t>Table 2: Substrate Mixtures</w:t>
              </w:r>
            </w:ins>
          </w:p>
        </w:tc>
      </w:tr>
      <w:tr w:rsidR="008B2F30" w:rsidRPr="004D57A8" w14:paraId="5DE4C4C9" w14:textId="77777777" w:rsidTr="008B2F30">
        <w:trPr>
          <w:trHeight w:val="288"/>
          <w:ins w:id="713" w:author="Henry Hurt" w:date="2022-04-13T05:25:00Z"/>
          <w:trPrChange w:id="714" w:author="Henry Hurt" w:date="2022-04-13T05:25:00Z">
            <w:trPr>
              <w:gridBefore w:val="1"/>
              <w:trHeight w:val="288"/>
            </w:trPr>
          </w:trPrChange>
        </w:trPr>
        <w:tc>
          <w:tcPr>
            <w:tcW w:w="1314" w:type="dxa"/>
            <w:tcBorders>
              <w:top w:val="single" w:sz="4" w:space="0" w:color="auto"/>
            </w:tcBorders>
            <w:shd w:val="clear" w:color="auto" w:fill="auto"/>
            <w:noWrap/>
            <w:tcPrChange w:id="715" w:author="Henry Hurt" w:date="2022-04-13T05:25:00Z">
              <w:tcPr>
                <w:tcW w:w="1314" w:type="dxa"/>
                <w:gridSpan w:val="2"/>
                <w:shd w:val="clear" w:color="auto" w:fill="auto"/>
                <w:noWrap/>
              </w:tcPr>
            </w:tcPrChange>
          </w:tcPr>
          <w:p w14:paraId="3B4263D1" w14:textId="77777777" w:rsidR="008B2F30" w:rsidRPr="004D57A8" w:rsidRDefault="008B2F30" w:rsidP="008B2F30">
            <w:pPr>
              <w:spacing w:after="0" w:line="240" w:lineRule="auto"/>
              <w:rPr>
                <w:ins w:id="716" w:author="Henry Hurt" w:date="2022-04-13T05:25:00Z"/>
                <w:rFonts w:ascii="Times New Roman" w:eastAsia="Times New Roman" w:hAnsi="Times New Roman" w:cs="Times New Roman"/>
                <w:sz w:val="24"/>
                <w:szCs w:val="24"/>
              </w:rPr>
            </w:pPr>
            <w:ins w:id="717" w:author="Henry Hurt" w:date="2022-04-13T05:25:00Z">
              <w:r w:rsidRPr="004D57A8">
                <w:rPr>
                  <w:rFonts w:ascii="Times New Roman" w:eastAsia="Times New Roman" w:hAnsi="Times New Roman" w:cs="Times New Roman"/>
                  <w:b/>
                  <w:bCs/>
                  <w:sz w:val="24"/>
                  <w:szCs w:val="24"/>
                </w:rPr>
                <w:t>Mixture:</w:t>
              </w:r>
            </w:ins>
          </w:p>
        </w:tc>
        <w:tc>
          <w:tcPr>
            <w:tcW w:w="4891" w:type="dxa"/>
            <w:gridSpan w:val="4"/>
            <w:tcBorders>
              <w:top w:val="single" w:sz="4" w:space="0" w:color="auto"/>
            </w:tcBorders>
            <w:shd w:val="clear" w:color="auto" w:fill="auto"/>
            <w:noWrap/>
            <w:tcPrChange w:id="718" w:author="Henry Hurt" w:date="2022-04-13T05:25:00Z">
              <w:tcPr>
                <w:tcW w:w="4891" w:type="dxa"/>
                <w:gridSpan w:val="5"/>
                <w:shd w:val="clear" w:color="auto" w:fill="auto"/>
                <w:noWrap/>
              </w:tcPr>
            </w:tcPrChange>
          </w:tcPr>
          <w:p w14:paraId="7CFC1D5E" w14:textId="77777777" w:rsidR="008B2F30" w:rsidRPr="004D57A8" w:rsidRDefault="008B2F30" w:rsidP="008B2F30">
            <w:pPr>
              <w:spacing w:after="0" w:line="240" w:lineRule="auto"/>
              <w:rPr>
                <w:ins w:id="719" w:author="Henry Hurt" w:date="2022-04-13T05:25:00Z"/>
                <w:rFonts w:ascii="Times New Roman" w:hAnsi="Times New Roman" w:cs="Times New Roman"/>
                <w:b/>
                <w:bCs/>
                <w:sz w:val="24"/>
                <w:szCs w:val="24"/>
              </w:rPr>
            </w:pPr>
            <w:ins w:id="720" w:author="Henry Hurt" w:date="2022-04-13T05:25:00Z">
              <w:r w:rsidRPr="004D57A8">
                <w:rPr>
                  <w:rFonts w:ascii="Times New Roman" w:hAnsi="Times New Roman" w:cs="Times New Roman"/>
                  <w:b/>
                  <w:bCs/>
                  <w:sz w:val="24"/>
                  <w:szCs w:val="24"/>
                </w:rPr>
                <w:t>Substrates (% dry weight)</w:t>
              </w:r>
            </w:ins>
          </w:p>
        </w:tc>
        <w:tc>
          <w:tcPr>
            <w:tcW w:w="1440" w:type="dxa"/>
            <w:tcBorders>
              <w:top w:val="single" w:sz="4" w:space="0" w:color="auto"/>
            </w:tcBorders>
            <w:shd w:val="clear" w:color="auto" w:fill="auto"/>
            <w:noWrap/>
            <w:tcPrChange w:id="721" w:author="Henry Hurt" w:date="2022-04-13T05:25:00Z">
              <w:tcPr>
                <w:tcW w:w="1440" w:type="dxa"/>
                <w:gridSpan w:val="2"/>
                <w:shd w:val="clear" w:color="auto" w:fill="auto"/>
                <w:noWrap/>
              </w:tcPr>
            </w:tcPrChange>
          </w:tcPr>
          <w:p w14:paraId="6EFF942F" w14:textId="77777777" w:rsidR="008B2F30" w:rsidRPr="004D57A8" w:rsidRDefault="008B2F30" w:rsidP="008B2F30">
            <w:pPr>
              <w:spacing w:after="0" w:line="240" w:lineRule="auto"/>
              <w:rPr>
                <w:ins w:id="722" w:author="Henry Hurt" w:date="2022-04-13T05:25:00Z"/>
                <w:rFonts w:ascii="Times New Roman" w:hAnsi="Times New Roman" w:cs="Times New Roman"/>
                <w:b/>
                <w:bCs/>
                <w:sz w:val="24"/>
                <w:szCs w:val="24"/>
              </w:rPr>
            </w:pPr>
            <w:ins w:id="723" w:author="Henry Hurt" w:date="2022-04-13T05:25:00Z">
              <w:r w:rsidRPr="004D57A8">
                <w:rPr>
                  <w:rFonts w:ascii="Times New Roman" w:hAnsi="Times New Roman" w:cs="Times New Roman"/>
                  <w:b/>
                  <w:bCs/>
                  <w:sz w:val="24"/>
                  <w:szCs w:val="24"/>
                </w:rPr>
                <w:t>Additives</w:t>
              </w:r>
            </w:ins>
          </w:p>
        </w:tc>
      </w:tr>
      <w:tr w:rsidR="008B2F30" w:rsidRPr="004D57A8" w14:paraId="1AB12606" w14:textId="77777777" w:rsidTr="008B2F30">
        <w:trPr>
          <w:trHeight w:val="288"/>
          <w:ins w:id="724" w:author="Henry Hurt" w:date="2022-04-13T05:25:00Z"/>
        </w:trPr>
        <w:tc>
          <w:tcPr>
            <w:tcW w:w="1314" w:type="dxa"/>
            <w:tcBorders>
              <w:bottom w:val="single" w:sz="4" w:space="0" w:color="auto"/>
            </w:tcBorders>
            <w:shd w:val="clear" w:color="auto" w:fill="auto"/>
            <w:noWrap/>
            <w:hideMark/>
          </w:tcPr>
          <w:p w14:paraId="2C5E3AA6" w14:textId="77777777" w:rsidR="008B2F30" w:rsidRPr="00E25BC2" w:rsidRDefault="008B2F30" w:rsidP="008B2F30">
            <w:pPr>
              <w:spacing w:after="0" w:line="240" w:lineRule="auto"/>
              <w:jc w:val="right"/>
              <w:rPr>
                <w:ins w:id="725" w:author="Henry Hurt" w:date="2022-04-13T05:25:00Z"/>
                <w:rFonts w:ascii="Times New Roman" w:eastAsia="Times New Roman" w:hAnsi="Times New Roman" w:cs="Times New Roman"/>
                <w:b/>
                <w:bCs/>
                <w:sz w:val="24"/>
                <w:szCs w:val="24"/>
              </w:rPr>
            </w:pPr>
          </w:p>
        </w:tc>
        <w:tc>
          <w:tcPr>
            <w:tcW w:w="1231" w:type="dxa"/>
            <w:tcBorders>
              <w:bottom w:val="single" w:sz="4" w:space="0" w:color="auto"/>
            </w:tcBorders>
            <w:shd w:val="clear" w:color="auto" w:fill="auto"/>
            <w:noWrap/>
            <w:hideMark/>
          </w:tcPr>
          <w:p w14:paraId="35FCADCC" w14:textId="77777777" w:rsidR="008B2F30" w:rsidRPr="00E25BC2" w:rsidRDefault="008B2F30" w:rsidP="008B2F30">
            <w:pPr>
              <w:spacing w:after="0" w:line="240" w:lineRule="auto"/>
              <w:jc w:val="right"/>
              <w:rPr>
                <w:ins w:id="726" w:author="Henry Hurt" w:date="2022-04-13T05:25:00Z"/>
                <w:rFonts w:ascii="Times New Roman" w:eastAsia="Times New Roman" w:hAnsi="Times New Roman" w:cs="Times New Roman"/>
                <w:b/>
                <w:bCs/>
                <w:color w:val="000000"/>
                <w:sz w:val="24"/>
                <w:szCs w:val="24"/>
              </w:rPr>
            </w:pPr>
            <w:ins w:id="727" w:author="Henry Hurt" w:date="2022-04-13T05:25:00Z">
              <w:r w:rsidRPr="004D57A8">
                <w:rPr>
                  <w:rFonts w:ascii="Times New Roman" w:hAnsi="Times New Roman" w:cs="Times New Roman"/>
                  <w:b/>
                  <w:bCs/>
                  <w:sz w:val="24"/>
                  <w:szCs w:val="24"/>
                </w:rPr>
                <w:t>Sawdust</w:t>
              </w:r>
            </w:ins>
          </w:p>
        </w:tc>
        <w:tc>
          <w:tcPr>
            <w:tcW w:w="1230" w:type="dxa"/>
            <w:tcBorders>
              <w:bottom w:val="single" w:sz="4" w:space="0" w:color="auto"/>
            </w:tcBorders>
            <w:shd w:val="clear" w:color="auto" w:fill="auto"/>
            <w:noWrap/>
            <w:hideMark/>
          </w:tcPr>
          <w:p w14:paraId="39A44D7E" w14:textId="77777777" w:rsidR="008B2F30" w:rsidRPr="00E25BC2" w:rsidRDefault="008B2F30" w:rsidP="008B2F30">
            <w:pPr>
              <w:spacing w:after="0" w:line="240" w:lineRule="auto"/>
              <w:jc w:val="right"/>
              <w:rPr>
                <w:ins w:id="728" w:author="Henry Hurt" w:date="2022-04-13T05:25:00Z"/>
                <w:rFonts w:ascii="Times New Roman" w:eastAsia="Times New Roman" w:hAnsi="Times New Roman" w:cs="Times New Roman"/>
                <w:b/>
                <w:bCs/>
                <w:color w:val="000000"/>
                <w:sz w:val="24"/>
                <w:szCs w:val="24"/>
              </w:rPr>
            </w:pPr>
            <w:ins w:id="729" w:author="Henry Hurt" w:date="2022-04-13T05:25:00Z">
              <w:r w:rsidRPr="004D57A8">
                <w:rPr>
                  <w:rFonts w:ascii="Times New Roman" w:hAnsi="Times New Roman" w:cs="Times New Roman"/>
                  <w:b/>
                  <w:bCs/>
                  <w:sz w:val="24"/>
                  <w:szCs w:val="24"/>
                </w:rPr>
                <w:t>Straw</w:t>
              </w:r>
            </w:ins>
          </w:p>
        </w:tc>
        <w:tc>
          <w:tcPr>
            <w:tcW w:w="1136" w:type="dxa"/>
            <w:tcBorders>
              <w:bottom w:val="single" w:sz="4" w:space="0" w:color="auto"/>
            </w:tcBorders>
            <w:shd w:val="clear" w:color="auto" w:fill="auto"/>
            <w:noWrap/>
            <w:hideMark/>
          </w:tcPr>
          <w:p w14:paraId="6F3DA134" w14:textId="77777777" w:rsidR="008B2F30" w:rsidRPr="00E25BC2" w:rsidRDefault="008B2F30" w:rsidP="008B2F30">
            <w:pPr>
              <w:spacing w:after="0" w:line="240" w:lineRule="auto"/>
              <w:jc w:val="right"/>
              <w:rPr>
                <w:ins w:id="730" w:author="Henry Hurt" w:date="2022-04-13T05:25:00Z"/>
                <w:rFonts w:ascii="Times New Roman" w:eastAsia="Times New Roman" w:hAnsi="Times New Roman" w:cs="Times New Roman"/>
                <w:b/>
                <w:bCs/>
                <w:color w:val="000000"/>
                <w:sz w:val="24"/>
                <w:szCs w:val="24"/>
              </w:rPr>
            </w:pPr>
            <w:ins w:id="731" w:author="Henry Hurt" w:date="2022-04-13T05:25:00Z">
              <w:r w:rsidRPr="004D57A8">
                <w:rPr>
                  <w:rFonts w:ascii="Times New Roman" w:hAnsi="Times New Roman" w:cs="Times New Roman"/>
                  <w:b/>
                  <w:bCs/>
                  <w:sz w:val="24"/>
                  <w:szCs w:val="24"/>
                </w:rPr>
                <w:t>Brewer's Grain</w:t>
              </w:r>
            </w:ins>
          </w:p>
        </w:tc>
        <w:tc>
          <w:tcPr>
            <w:tcW w:w="1294" w:type="dxa"/>
            <w:tcBorders>
              <w:bottom w:val="single" w:sz="4" w:space="0" w:color="auto"/>
            </w:tcBorders>
            <w:shd w:val="clear" w:color="auto" w:fill="auto"/>
            <w:noWrap/>
            <w:hideMark/>
          </w:tcPr>
          <w:p w14:paraId="2A5E3E34" w14:textId="77777777" w:rsidR="008B2F30" w:rsidRPr="00E25BC2" w:rsidRDefault="008B2F30" w:rsidP="008B2F30">
            <w:pPr>
              <w:spacing w:after="0" w:line="240" w:lineRule="auto"/>
              <w:jc w:val="right"/>
              <w:rPr>
                <w:ins w:id="732" w:author="Henry Hurt" w:date="2022-04-13T05:25:00Z"/>
                <w:rFonts w:ascii="Times New Roman" w:eastAsia="Times New Roman" w:hAnsi="Times New Roman" w:cs="Times New Roman"/>
                <w:b/>
                <w:bCs/>
                <w:color w:val="000000"/>
                <w:sz w:val="24"/>
                <w:szCs w:val="24"/>
              </w:rPr>
            </w:pPr>
            <w:ins w:id="733" w:author="Henry Hurt" w:date="2022-04-13T05:25:00Z">
              <w:r w:rsidRPr="004D57A8">
                <w:rPr>
                  <w:rFonts w:ascii="Times New Roman" w:hAnsi="Times New Roman" w:cs="Times New Roman"/>
                  <w:b/>
                  <w:bCs/>
                  <w:sz w:val="24"/>
                  <w:szCs w:val="24"/>
                </w:rPr>
                <w:t>Coffee Grounds</w:t>
              </w:r>
            </w:ins>
          </w:p>
        </w:tc>
        <w:tc>
          <w:tcPr>
            <w:tcW w:w="1440" w:type="dxa"/>
            <w:tcBorders>
              <w:bottom w:val="single" w:sz="4" w:space="0" w:color="auto"/>
            </w:tcBorders>
            <w:shd w:val="clear" w:color="auto" w:fill="auto"/>
            <w:noWrap/>
            <w:hideMark/>
          </w:tcPr>
          <w:p w14:paraId="7C852388" w14:textId="77777777" w:rsidR="008B2F30" w:rsidRPr="00E25BC2" w:rsidRDefault="008B2F30" w:rsidP="008B2F30">
            <w:pPr>
              <w:spacing w:after="0" w:line="240" w:lineRule="auto"/>
              <w:jc w:val="right"/>
              <w:rPr>
                <w:ins w:id="734" w:author="Henry Hurt" w:date="2022-04-13T05:25:00Z"/>
                <w:rFonts w:ascii="Times New Roman" w:eastAsia="Times New Roman" w:hAnsi="Times New Roman" w:cs="Times New Roman"/>
                <w:b/>
                <w:bCs/>
                <w:color w:val="000000"/>
                <w:sz w:val="24"/>
                <w:szCs w:val="24"/>
              </w:rPr>
            </w:pPr>
            <w:ins w:id="735" w:author="Henry Hurt" w:date="2022-04-13T05:25:00Z">
              <w:r w:rsidRPr="004D57A8">
                <w:rPr>
                  <w:rFonts w:ascii="Times New Roman" w:hAnsi="Times New Roman" w:cs="Times New Roman"/>
                  <w:b/>
                  <w:bCs/>
                  <w:sz w:val="24"/>
                  <w:szCs w:val="24"/>
                </w:rPr>
                <w:t>Gypsum</w:t>
              </w:r>
            </w:ins>
          </w:p>
        </w:tc>
      </w:tr>
      <w:tr w:rsidR="008B2F30" w:rsidRPr="004D57A8" w14:paraId="6D2EBFBF" w14:textId="77777777" w:rsidTr="008B2F30">
        <w:trPr>
          <w:trHeight w:val="288"/>
          <w:ins w:id="736" w:author="Henry Hurt" w:date="2022-04-13T05:25:00Z"/>
        </w:trPr>
        <w:tc>
          <w:tcPr>
            <w:tcW w:w="1314" w:type="dxa"/>
            <w:tcBorders>
              <w:bottom w:val="nil"/>
            </w:tcBorders>
            <w:shd w:val="clear" w:color="auto" w:fill="auto"/>
            <w:noWrap/>
            <w:hideMark/>
          </w:tcPr>
          <w:p w14:paraId="190C7359" w14:textId="77777777" w:rsidR="008B2F30" w:rsidRPr="00E25BC2" w:rsidRDefault="008B2F30" w:rsidP="008B2F30">
            <w:pPr>
              <w:spacing w:after="0" w:line="240" w:lineRule="auto"/>
              <w:jc w:val="right"/>
              <w:rPr>
                <w:ins w:id="737" w:author="Henry Hurt" w:date="2022-04-13T05:25:00Z"/>
                <w:rFonts w:ascii="Times New Roman" w:eastAsia="Times New Roman" w:hAnsi="Times New Roman" w:cs="Times New Roman"/>
                <w:b/>
                <w:bCs/>
                <w:color w:val="000000"/>
                <w:sz w:val="24"/>
                <w:szCs w:val="24"/>
              </w:rPr>
            </w:pPr>
            <w:ins w:id="738" w:author="Henry Hurt" w:date="2022-04-13T05:25:00Z">
              <w:r w:rsidRPr="004D57A8">
                <w:rPr>
                  <w:rFonts w:ascii="Times New Roman" w:eastAsia="Times New Roman" w:hAnsi="Times New Roman" w:cs="Times New Roman"/>
                  <w:b/>
                  <w:bCs/>
                  <w:color w:val="000000"/>
                  <w:sz w:val="24"/>
                  <w:szCs w:val="24"/>
                </w:rPr>
                <w:t>A</w:t>
              </w:r>
            </w:ins>
          </w:p>
        </w:tc>
        <w:tc>
          <w:tcPr>
            <w:tcW w:w="1231" w:type="dxa"/>
            <w:tcBorders>
              <w:bottom w:val="nil"/>
            </w:tcBorders>
            <w:shd w:val="clear" w:color="auto" w:fill="auto"/>
            <w:noWrap/>
            <w:hideMark/>
          </w:tcPr>
          <w:p w14:paraId="0DB1D588" w14:textId="77777777" w:rsidR="008B2F30" w:rsidRPr="00E25BC2" w:rsidRDefault="008B2F30" w:rsidP="008B2F30">
            <w:pPr>
              <w:spacing w:after="0" w:line="240" w:lineRule="auto"/>
              <w:jc w:val="right"/>
              <w:rPr>
                <w:ins w:id="739" w:author="Henry Hurt" w:date="2022-04-13T05:25:00Z"/>
                <w:rFonts w:ascii="Times New Roman" w:eastAsia="Times New Roman" w:hAnsi="Times New Roman" w:cs="Times New Roman"/>
                <w:color w:val="000000"/>
                <w:sz w:val="24"/>
                <w:szCs w:val="24"/>
              </w:rPr>
            </w:pPr>
            <w:ins w:id="740" w:author="Henry Hurt" w:date="2022-04-13T05:25:00Z">
              <w:r w:rsidRPr="004D57A8">
                <w:rPr>
                  <w:rFonts w:ascii="Times New Roman" w:hAnsi="Times New Roman" w:cs="Times New Roman"/>
                  <w:sz w:val="24"/>
                  <w:szCs w:val="24"/>
                </w:rPr>
                <w:t>40</w:t>
              </w:r>
            </w:ins>
          </w:p>
        </w:tc>
        <w:tc>
          <w:tcPr>
            <w:tcW w:w="1230" w:type="dxa"/>
            <w:tcBorders>
              <w:bottom w:val="nil"/>
            </w:tcBorders>
            <w:shd w:val="clear" w:color="auto" w:fill="auto"/>
            <w:noWrap/>
            <w:hideMark/>
          </w:tcPr>
          <w:p w14:paraId="7A597EB8" w14:textId="77777777" w:rsidR="008B2F30" w:rsidRPr="00E25BC2" w:rsidRDefault="008B2F30" w:rsidP="008B2F30">
            <w:pPr>
              <w:spacing w:after="0" w:line="240" w:lineRule="auto"/>
              <w:jc w:val="right"/>
              <w:rPr>
                <w:ins w:id="741" w:author="Henry Hurt" w:date="2022-04-13T05:25:00Z"/>
                <w:rFonts w:ascii="Times New Roman" w:eastAsia="Times New Roman" w:hAnsi="Times New Roman" w:cs="Times New Roman"/>
                <w:color w:val="000000"/>
                <w:sz w:val="24"/>
                <w:szCs w:val="24"/>
              </w:rPr>
            </w:pPr>
            <w:ins w:id="742" w:author="Henry Hurt" w:date="2022-04-13T05:25:00Z">
              <w:r w:rsidRPr="004D57A8">
                <w:rPr>
                  <w:rFonts w:ascii="Times New Roman" w:hAnsi="Times New Roman" w:cs="Times New Roman"/>
                  <w:sz w:val="24"/>
                  <w:szCs w:val="24"/>
                </w:rPr>
                <w:t>40</w:t>
              </w:r>
            </w:ins>
          </w:p>
        </w:tc>
        <w:tc>
          <w:tcPr>
            <w:tcW w:w="1136" w:type="dxa"/>
            <w:tcBorders>
              <w:bottom w:val="nil"/>
            </w:tcBorders>
            <w:shd w:val="clear" w:color="auto" w:fill="auto"/>
            <w:noWrap/>
            <w:hideMark/>
          </w:tcPr>
          <w:p w14:paraId="565F6183" w14:textId="77777777" w:rsidR="008B2F30" w:rsidRPr="00E25BC2" w:rsidRDefault="008B2F30" w:rsidP="008B2F30">
            <w:pPr>
              <w:spacing w:after="0" w:line="240" w:lineRule="auto"/>
              <w:jc w:val="right"/>
              <w:rPr>
                <w:ins w:id="743" w:author="Henry Hurt" w:date="2022-04-13T05:25:00Z"/>
                <w:rFonts w:ascii="Times New Roman" w:eastAsia="Times New Roman" w:hAnsi="Times New Roman" w:cs="Times New Roman"/>
                <w:color w:val="000000"/>
                <w:sz w:val="24"/>
                <w:szCs w:val="24"/>
              </w:rPr>
            </w:pPr>
            <w:ins w:id="744" w:author="Henry Hurt" w:date="2022-04-13T05:25:00Z">
              <w:r w:rsidRPr="004D57A8">
                <w:rPr>
                  <w:rFonts w:ascii="Times New Roman" w:eastAsia="Times New Roman" w:hAnsi="Times New Roman" w:cs="Times New Roman"/>
                  <w:color w:val="000000"/>
                  <w:sz w:val="24"/>
                  <w:szCs w:val="24"/>
                </w:rPr>
                <w:t>20</w:t>
              </w:r>
            </w:ins>
          </w:p>
        </w:tc>
        <w:tc>
          <w:tcPr>
            <w:tcW w:w="1294" w:type="dxa"/>
            <w:tcBorders>
              <w:bottom w:val="nil"/>
            </w:tcBorders>
            <w:shd w:val="clear" w:color="auto" w:fill="auto"/>
            <w:noWrap/>
            <w:hideMark/>
          </w:tcPr>
          <w:p w14:paraId="242CC46B" w14:textId="77777777" w:rsidR="008B2F30" w:rsidRPr="00E25BC2" w:rsidRDefault="008B2F30" w:rsidP="008B2F30">
            <w:pPr>
              <w:spacing w:after="0" w:line="240" w:lineRule="auto"/>
              <w:jc w:val="right"/>
              <w:rPr>
                <w:ins w:id="745" w:author="Henry Hurt" w:date="2022-04-13T05:25:00Z"/>
                <w:rFonts w:ascii="Times New Roman" w:eastAsia="Times New Roman" w:hAnsi="Times New Roman" w:cs="Times New Roman"/>
                <w:color w:val="000000"/>
                <w:sz w:val="24"/>
                <w:szCs w:val="24"/>
              </w:rPr>
            </w:pPr>
            <w:ins w:id="746" w:author="Henry Hurt" w:date="2022-04-13T05:25:00Z">
              <w:r w:rsidRPr="004D57A8">
                <w:rPr>
                  <w:rFonts w:ascii="Times New Roman" w:eastAsia="Times New Roman" w:hAnsi="Times New Roman" w:cs="Times New Roman"/>
                  <w:color w:val="000000"/>
                  <w:sz w:val="24"/>
                  <w:szCs w:val="24"/>
                </w:rPr>
                <w:t>0</w:t>
              </w:r>
            </w:ins>
          </w:p>
        </w:tc>
        <w:tc>
          <w:tcPr>
            <w:tcW w:w="1440" w:type="dxa"/>
            <w:tcBorders>
              <w:bottom w:val="nil"/>
            </w:tcBorders>
            <w:shd w:val="clear" w:color="auto" w:fill="auto"/>
            <w:noWrap/>
            <w:hideMark/>
          </w:tcPr>
          <w:p w14:paraId="647810F0" w14:textId="77777777" w:rsidR="008B2F30" w:rsidRPr="00E25BC2" w:rsidRDefault="008B2F30" w:rsidP="008B2F30">
            <w:pPr>
              <w:spacing w:after="0" w:line="240" w:lineRule="auto"/>
              <w:jc w:val="right"/>
              <w:rPr>
                <w:ins w:id="747" w:author="Henry Hurt" w:date="2022-04-13T05:25:00Z"/>
                <w:rFonts w:ascii="Times New Roman" w:eastAsia="Times New Roman" w:hAnsi="Times New Roman" w:cs="Times New Roman"/>
                <w:sz w:val="24"/>
                <w:szCs w:val="24"/>
              </w:rPr>
            </w:pPr>
            <w:ins w:id="748" w:author="Henry Hurt" w:date="2022-04-13T05:25:00Z">
              <w:r>
                <w:rPr>
                  <w:rFonts w:ascii="Times New Roman" w:eastAsia="Times New Roman" w:hAnsi="Times New Roman" w:cs="Times New Roman"/>
                  <w:sz w:val="24"/>
                  <w:szCs w:val="24"/>
                </w:rPr>
                <w:t>3</w:t>
              </w:r>
            </w:ins>
          </w:p>
        </w:tc>
      </w:tr>
      <w:tr w:rsidR="008B2F30" w:rsidRPr="004D57A8" w14:paraId="0C0F7E75" w14:textId="77777777" w:rsidTr="008B2F30">
        <w:trPr>
          <w:trHeight w:val="288"/>
          <w:ins w:id="749" w:author="Henry Hurt" w:date="2022-04-13T05:25:00Z"/>
        </w:trPr>
        <w:tc>
          <w:tcPr>
            <w:tcW w:w="1314" w:type="dxa"/>
            <w:tcBorders>
              <w:top w:val="nil"/>
              <w:bottom w:val="nil"/>
            </w:tcBorders>
            <w:shd w:val="clear" w:color="auto" w:fill="auto"/>
            <w:noWrap/>
            <w:hideMark/>
          </w:tcPr>
          <w:p w14:paraId="357EE631" w14:textId="77777777" w:rsidR="008B2F30" w:rsidRPr="00E25BC2" w:rsidRDefault="008B2F30" w:rsidP="008B2F30">
            <w:pPr>
              <w:spacing w:after="0" w:line="240" w:lineRule="auto"/>
              <w:jc w:val="right"/>
              <w:rPr>
                <w:ins w:id="750" w:author="Henry Hurt" w:date="2022-04-13T05:25:00Z"/>
                <w:rFonts w:ascii="Times New Roman" w:eastAsia="Times New Roman" w:hAnsi="Times New Roman" w:cs="Times New Roman"/>
                <w:b/>
                <w:bCs/>
                <w:color w:val="000000"/>
                <w:sz w:val="24"/>
                <w:szCs w:val="24"/>
              </w:rPr>
            </w:pPr>
            <w:ins w:id="751" w:author="Henry Hurt" w:date="2022-04-13T05:25:00Z">
              <w:r w:rsidRPr="004D57A8">
                <w:rPr>
                  <w:rFonts w:ascii="Times New Roman" w:eastAsia="Times New Roman" w:hAnsi="Times New Roman" w:cs="Times New Roman"/>
                  <w:b/>
                  <w:bCs/>
                  <w:color w:val="000000"/>
                  <w:sz w:val="24"/>
                  <w:szCs w:val="24"/>
                </w:rPr>
                <w:t>B</w:t>
              </w:r>
            </w:ins>
          </w:p>
        </w:tc>
        <w:tc>
          <w:tcPr>
            <w:tcW w:w="1231" w:type="dxa"/>
            <w:tcBorders>
              <w:top w:val="nil"/>
              <w:bottom w:val="nil"/>
            </w:tcBorders>
            <w:shd w:val="clear" w:color="auto" w:fill="auto"/>
            <w:noWrap/>
            <w:hideMark/>
          </w:tcPr>
          <w:p w14:paraId="6051BD8A" w14:textId="77777777" w:rsidR="008B2F30" w:rsidRPr="00E25BC2" w:rsidRDefault="008B2F30" w:rsidP="008B2F30">
            <w:pPr>
              <w:spacing w:after="0" w:line="240" w:lineRule="auto"/>
              <w:jc w:val="right"/>
              <w:rPr>
                <w:ins w:id="752" w:author="Henry Hurt" w:date="2022-04-13T05:25:00Z"/>
                <w:rFonts w:ascii="Times New Roman" w:eastAsia="Times New Roman" w:hAnsi="Times New Roman" w:cs="Times New Roman"/>
                <w:color w:val="000000"/>
                <w:sz w:val="24"/>
                <w:szCs w:val="24"/>
              </w:rPr>
            </w:pPr>
            <w:ins w:id="753" w:author="Henry Hurt" w:date="2022-04-13T05:25:00Z">
              <w:r w:rsidRPr="004D57A8">
                <w:rPr>
                  <w:rFonts w:ascii="Times New Roman" w:hAnsi="Times New Roman" w:cs="Times New Roman"/>
                  <w:sz w:val="24"/>
                  <w:szCs w:val="24"/>
                </w:rPr>
                <w:t>40</w:t>
              </w:r>
            </w:ins>
          </w:p>
        </w:tc>
        <w:tc>
          <w:tcPr>
            <w:tcW w:w="1230" w:type="dxa"/>
            <w:tcBorders>
              <w:top w:val="nil"/>
              <w:bottom w:val="nil"/>
            </w:tcBorders>
            <w:shd w:val="clear" w:color="auto" w:fill="auto"/>
            <w:noWrap/>
            <w:hideMark/>
          </w:tcPr>
          <w:p w14:paraId="3AE14BDF" w14:textId="77777777" w:rsidR="008B2F30" w:rsidRPr="00E25BC2" w:rsidRDefault="008B2F30" w:rsidP="008B2F30">
            <w:pPr>
              <w:spacing w:after="0" w:line="240" w:lineRule="auto"/>
              <w:jc w:val="right"/>
              <w:rPr>
                <w:ins w:id="754" w:author="Henry Hurt" w:date="2022-04-13T05:25:00Z"/>
                <w:rFonts w:ascii="Times New Roman" w:eastAsia="Times New Roman" w:hAnsi="Times New Roman" w:cs="Times New Roman"/>
                <w:color w:val="000000"/>
                <w:sz w:val="24"/>
                <w:szCs w:val="24"/>
              </w:rPr>
            </w:pPr>
            <w:ins w:id="755" w:author="Henry Hurt" w:date="2022-04-13T05:25:00Z">
              <w:r w:rsidRPr="004D57A8">
                <w:rPr>
                  <w:rFonts w:ascii="Times New Roman" w:hAnsi="Times New Roman" w:cs="Times New Roman"/>
                  <w:sz w:val="24"/>
                  <w:szCs w:val="24"/>
                </w:rPr>
                <w:t>40</w:t>
              </w:r>
            </w:ins>
          </w:p>
        </w:tc>
        <w:tc>
          <w:tcPr>
            <w:tcW w:w="1136" w:type="dxa"/>
            <w:tcBorders>
              <w:top w:val="nil"/>
              <w:bottom w:val="nil"/>
            </w:tcBorders>
            <w:shd w:val="clear" w:color="auto" w:fill="auto"/>
            <w:noWrap/>
            <w:hideMark/>
          </w:tcPr>
          <w:p w14:paraId="702883B3" w14:textId="77777777" w:rsidR="008B2F30" w:rsidRPr="00E25BC2" w:rsidRDefault="008B2F30" w:rsidP="008B2F30">
            <w:pPr>
              <w:spacing w:after="0" w:line="240" w:lineRule="auto"/>
              <w:jc w:val="right"/>
              <w:rPr>
                <w:ins w:id="756" w:author="Henry Hurt" w:date="2022-04-13T05:25:00Z"/>
                <w:rFonts w:ascii="Times New Roman" w:eastAsia="Times New Roman" w:hAnsi="Times New Roman" w:cs="Times New Roman"/>
                <w:color w:val="000000"/>
                <w:sz w:val="24"/>
                <w:szCs w:val="24"/>
              </w:rPr>
            </w:pPr>
            <w:ins w:id="757" w:author="Henry Hurt" w:date="2022-04-13T05:25:00Z">
              <w:r w:rsidRPr="004D57A8">
                <w:rPr>
                  <w:rFonts w:ascii="Times New Roman" w:hAnsi="Times New Roman" w:cs="Times New Roman"/>
                  <w:sz w:val="24"/>
                  <w:szCs w:val="24"/>
                </w:rPr>
                <w:t>0</w:t>
              </w:r>
            </w:ins>
          </w:p>
        </w:tc>
        <w:tc>
          <w:tcPr>
            <w:tcW w:w="1294" w:type="dxa"/>
            <w:tcBorders>
              <w:top w:val="nil"/>
              <w:bottom w:val="nil"/>
            </w:tcBorders>
            <w:shd w:val="clear" w:color="auto" w:fill="auto"/>
            <w:noWrap/>
            <w:hideMark/>
          </w:tcPr>
          <w:p w14:paraId="5D515420" w14:textId="77777777" w:rsidR="008B2F30" w:rsidRPr="00E25BC2" w:rsidRDefault="008B2F30" w:rsidP="008B2F30">
            <w:pPr>
              <w:spacing w:after="0" w:line="240" w:lineRule="auto"/>
              <w:jc w:val="right"/>
              <w:rPr>
                <w:ins w:id="758" w:author="Henry Hurt" w:date="2022-04-13T05:25:00Z"/>
                <w:rFonts w:ascii="Times New Roman" w:eastAsia="Times New Roman" w:hAnsi="Times New Roman" w:cs="Times New Roman"/>
                <w:color w:val="000000"/>
                <w:sz w:val="24"/>
                <w:szCs w:val="24"/>
              </w:rPr>
            </w:pPr>
            <w:ins w:id="759" w:author="Henry Hurt" w:date="2022-04-13T05:25:00Z">
              <w:r w:rsidRPr="004D57A8">
                <w:rPr>
                  <w:rFonts w:ascii="Times New Roman" w:hAnsi="Times New Roman" w:cs="Times New Roman"/>
                  <w:sz w:val="24"/>
                  <w:szCs w:val="24"/>
                </w:rPr>
                <w:t>20</w:t>
              </w:r>
            </w:ins>
          </w:p>
        </w:tc>
        <w:tc>
          <w:tcPr>
            <w:tcW w:w="1440" w:type="dxa"/>
            <w:tcBorders>
              <w:top w:val="nil"/>
              <w:bottom w:val="nil"/>
            </w:tcBorders>
            <w:shd w:val="clear" w:color="auto" w:fill="auto"/>
            <w:noWrap/>
            <w:hideMark/>
          </w:tcPr>
          <w:p w14:paraId="14153142" w14:textId="77777777" w:rsidR="008B2F30" w:rsidRPr="00E25BC2" w:rsidRDefault="008B2F30" w:rsidP="008B2F30">
            <w:pPr>
              <w:spacing w:after="0" w:line="240" w:lineRule="auto"/>
              <w:jc w:val="right"/>
              <w:rPr>
                <w:ins w:id="760" w:author="Henry Hurt" w:date="2022-04-13T05:25:00Z"/>
                <w:rFonts w:ascii="Times New Roman" w:eastAsia="Times New Roman" w:hAnsi="Times New Roman" w:cs="Times New Roman"/>
                <w:sz w:val="24"/>
                <w:szCs w:val="24"/>
              </w:rPr>
            </w:pPr>
            <w:ins w:id="761" w:author="Henry Hurt" w:date="2022-04-13T05:25:00Z">
              <w:r>
                <w:rPr>
                  <w:rFonts w:ascii="Times New Roman" w:eastAsia="Times New Roman" w:hAnsi="Times New Roman" w:cs="Times New Roman"/>
                  <w:sz w:val="24"/>
                  <w:szCs w:val="24"/>
                </w:rPr>
                <w:t>3</w:t>
              </w:r>
            </w:ins>
          </w:p>
        </w:tc>
      </w:tr>
      <w:tr w:rsidR="008B2F30" w:rsidRPr="004D57A8" w14:paraId="23729B3E" w14:textId="77777777" w:rsidTr="008B2F30">
        <w:trPr>
          <w:trHeight w:val="288"/>
          <w:ins w:id="762" w:author="Henry Hurt" w:date="2022-04-13T05:25:00Z"/>
        </w:trPr>
        <w:tc>
          <w:tcPr>
            <w:tcW w:w="1314" w:type="dxa"/>
            <w:tcBorders>
              <w:top w:val="nil"/>
              <w:bottom w:val="nil"/>
            </w:tcBorders>
            <w:shd w:val="clear" w:color="auto" w:fill="auto"/>
            <w:noWrap/>
            <w:hideMark/>
          </w:tcPr>
          <w:p w14:paraId="4972FAF0" w14:textId="77777777" w:rsidR="008B2F30" w:rsidRPr="00E25BC2" w:rsidRDefault="008B2F30" w:rsidP="008B2F30">
            <w:pPr>
              <w:spacing w:after="0" w:line="240" w:lineRule="auto"/>
              <w:jc w:val="right"/>
              <w:rPr>
                <w:ins w:id="763" w:author="Henry Hurt" w:date="2022-04-13T05:25:00Z"/>
                <w:rFonts w:ascii="Times New Roman" w:eastAsia="Times New Roman" w:hAnsi="Times New Roman" w:cs="Times New Roman"/>
                <w:b/>
                <w:bCs/>
                <w:color w:val="000000"/>
                <w:sz w:val="24"/>
                <w:szCs w:val="24"/>
              </w:rPr>
            </w:pPr>
            <w:ins w:id="764" w:author="Henry Hurt" w:date="2022-04-13T05:25:00Z">
              <w:r w:rsidRPr="004D57A8">
                <w:rPr>
                  <w:rFonts w:ascii="Times New Roman" w:eastAsia="Times New Roman" w:hAnsi="Times New Roman" w:cs="Times New Roman"/>
                  <w:b/>
                  <w:bCs/>
                  <w:color w:val="000000"/>
                  <w:sz w:val="24"/>
                  <w:szCs w:val="24"/>
                </w:rPr>
                <w:t>C</w:t>
              </w:r>
            </w:ins>
          </w:p>
        </w:tc>
        <w:tc>
          <w:tcPr>
            <w:tcW w:w="1231" w:type="dxa"/>
            <w:tcBorders>
              <w:top w:val="nil"/>
              <w:bottom w:val="nil"/>
            </w:tcBorders>
            <w:shd w:val="clear" w:color="auto" w:fill="auto"/>
            <w:noWrap/>
            <w:hideMark/>
          </w:tcPr>
          <w:p w14:paraId="5B119803" w14:textId="77777777" w:rsidR="008B2F30" w:rsidRPr="00E25BC2" w:rsidRDefault="008B2F30" w:rsidP="008B2F30">
            <w:pPr>
              <w:spacing w:after="0" w:line="240" w:lineRule="auto"/>
              <w:jc w:val="right"/>
              <w:rPr>
                <w:ins w:id="765" w:author="Henry Hurt" w:date="2022-04-13T05:25:00Z"/>
                <w:rFonts w:ascii="Times New Roman" w:eastAsia="Times New Roman" w:hAnsi="Times New Roman" w:cs="Times New Roman"/>
                <w:b/>
                <w:bCs/>
                <w:color w:val="000000"/>
                <w:sz w:val="24"/>
                <w:szCs w:val="24"/>
              </w:rPr>
            </w:pPr>
            <w:ins w:id="766" w:author="Henry Hurt" w:date="2022-04-13T05:25:00Z">
              <w:r w:rsidRPr="004D57A8">
                <w:rPr>
                  <w:rFonts w:ascii="Times New Roman" w:hAnsi="Times New Roman" w:cs="Times New Roman"/>
                  <w:sz w:val="24"/>
                  <w:szCs w:val="24"/>
                </w:rPr>
                <w:t>80</w:t>
              </w:r>
            </w:ins>
          </w:p>
        </w:tc>
        <w:tc>
          <w:tcPr>
            <w:tcW w:w="1230" w:type="dxa"/>
            <w:tcBorders>
              <w:top w:val="nil"/>
              <w:bottom w:val="nil"/>
            </w:tcBorders>
            <w:shd w:val="clear" w:color="auto" w:fill="auto"/>
            <w:noWrap/>
            <w:hideMark/>
          </w:tcPr>
          <w:p w14:paraId="4D01883A" w14:textId="77777777" w:rsidR="008B2F30" w:rsidRPr="00E25BC2" w:rsidRDefault="008B2F30" w:rsidP="008B2F30">
            <w:pPr>
              <w:spacing w:after="0" w:line="240" w:lineRule="auto"/>
              <w:jc w:val="right"/>
              <w:rPr>
                <w:ins w:id="767" w:author="Henry Hurt" w:date="2022-04-13T05:25:00Z"/>
                <w:rFonts w:ascii="Times New Roman" w:eastAsia="Times New Roman" w:hAnsi="Times New Roman" w:cs="Times New Roman"/>
                <w:sz w:val="24"/>
                <w:szCs w:val="24"/>
              </w:rPr>
            </w:pPr>
            <w:ins w:id="768" w:author="Henry Hurt" w:date="2022-04-13T05:25:00Z">
              <w:r w:rsidRPr="004D57A8">
                <w:rPr>
                  <w:rFonts w:ascii="Times New Roman" w:hAnsi="Times New Roman" w:cs="Times New Roman"/>
                  <w:sz w:val="24"/>
                  <w:szCs w:val="24"/>
                </w:rPr>
                <w:t>0</w:t>
              </w:r>
            </w:ins>
          </w:p>
        </w:tc>
        <w:tc>
          <w:tcPr>
            <w:tcW w:w="1136" w:type="dxa"/>
            <w:tcBorders>
              <w:top w:val="nil"/>
              <w:bottom w:val="nil"/>
            </w:tcBorders>
            <w:shd w:val="clear" w:color="auto" w:fill="auto"/>
            <w:noWrap/>
            <w:hideMark/>
          </w:tcPr>
          <w:p w14:paraId="4ED3EA71" w14:textId="77777777" w:rsidR="008B2F30" w:rsidRPr="00E25BC2" w:rsidRDefault="008B2F30" w:rsidP="008B2F30">
            <w:pPr>
              <w:spacing w:after="0" w:line="240" w:lineRule="auto"/>
              <w:jc w:val="right"/>
              <w:rPr>
                <w:ins w:id="769" w:author="Henry Hurt" w:date="2022-04-13T05:25:00Z"/>
                <w:rFonts w:ascii="Times New Roman" w:eastAsia="Times New Roman" w:hAnsi="Times New Roman" w:cs="Times New Roman"/>
                <w:sz w:val="24"/>
                <w:szCs w:val="24"/>
              </w:rPr>
            </w:pPr>
            <w:ins w:id="770" w:author="Henry Hurt" w:date="2022-04-13T05:25:00Z">
              <w:r w:rsidRPr="004D57A8">
                <w:rPr>
                  <w:rFonts w:ascii="Times New Roman" w:hAnsi="Times New Roman" w:cs="Times New Roman"/>
                  <w:sz w:val="24"/>
                  <w:szCs w:val="24"/>
                </w:rPr>
                <w:t>15</w:t>
              </w:r>
            </w:ins>
          </w:p>
        </w:tc>
        <w:tc>
          <w:tcPr>
            <w:tcW w:w="1294" w:type="dxa"/>
            <w:tcBorders>
              <w:top w:val="nil"/>
              <w:bottom w:val="nil"/>
            </w:tcBorders>
            <w:shd w:val="clear" w:color="auto" w:fill="auto"/>
            <w:noWrap/>
            <w:hideMark/>
          </w:tcPr>
          <w:p w14:paraId="32D5D4EE" w14:textId="77777777" w:rsidR="008B2F30" w:rsidRPr="00E25BC2" w:rsidRDefault="008B2F30" w:rsidP="008B2F30">
            <w:pPr>
              <w:spacing w:after="0" w:line="240" w:lineRule="auto"/>
              <w:jc w:val="right"/>
              <w:rPr>
                <w:ins w:id="771" w:author="Henry Hurt" w:date="2022-04-13T05:25:00Z"/>
                <w:rFonts w:ascii="Times New Roman" w:eastAsia="Times New Roman" w:hAnsi="Times New Roman" w:cs="Times New Roman"/>
                <w:sz w:val="24"/>
                <w:szCs w:val="24"/>
              </w:rPr>
            </w:pPr>
            <w:ins w:id="772" w:author="Henry Hurt" w:date="2022-04-13T05:25:00Z">
              <w:r w:rsidRPr="004D57A8">
                <w:rPr>
                  <w:rFonts w:ascii="Times New Roman" w:hAnsi="Times New Roman" w:cs="Times New Roman"/>
                  <w:sz w:val="24"/>
                  <w:szCs w:val="24"/>
                </w:rPr>
                <w:t>5</w:t>
              </w:r>
            </w:ins>
          </w:p>
        </w:tc>
        <w:tc>
          <w:tcPr>
            <w:tcW w:w="1440" w:type="dxa"/>
            <w:tcBorders>
              <w:top w:val="nil"/>
              <w:bottom w:val="nil"/>
            </w:tcBorders>
            <w:shd w:val="clear" w:color="auto" w:fill="auto"/>
            <w:noWrap/>
            <w:hideMark/>
          </w:tcPr>
          <w:p w14:paraId="50568D2B" w14:textId="77777777" w:rsidR="008B2F30" w:rsidRPr="00E25BC2" w:rsidRDefault="008B2F30" w:rsidP="008B2F30">
            <w:pPr>
              <w:spacing w:after="0" w:line="240" w:lineRule="auto"/>
              <w:jc w:val="right"/>
              <w:rPr>
                <w:ins w:id="773" w:author="Henry Hurt" w:date="2022-04-13T05:25:00Z"/>
                <w:rFonts w:ascii="Times New Roman" w:eastAsia="Times New Roman" w:hAnsi="Times New Roman" w:cs="Times New Roman"/>
                <w:sz w:val="24"/>
                <w:szCs w:val="24"/>
              </w:rPr>
            </w:pPr>
            <w:ins w:id="774" w:author="Henry Hurt" w:date="2022-04-13T05:25:00Z">
              <w:r>
                <w:rPr>
                  <w:rFonts w:ascii="Times New Roman" w:eastAsia="Times New Roman" w:hAnsi="Times New Roman" w:cs="Times New Roman"/>
                  <w:sz w:val="24"/>
                  <w:szCs w:val="24"/>
                </w:rPr>
                <w:t>3</w:t>
              </w:r>
            </w:ins>
          </w:p>
        </w:tc>
      </w:tr>
      <w:tr w:rsidR="008B2F30" w:rsidRPr="004D57A8" w14:paraId="6373A513" w14:textId="77777777" w:rsidTr="008B2F30">
        <w:trPr>
          <w:trHeight w:val="288"/>
          <w:ins w:id="775" w:author="Henry Hurt" w:date="2022-04-13T05:25:00Z"/>
        </w:trPr>
        <w:tc>
          <w:tcPr>
            <w:tcW w:w="1314" w:type="dxa"/>
            <w:tcBorders>
              <w:top w:val="nil"/>
              <w:bottom w:val="nil"/>
            </w:tcBorders>
            <w:shd w:val="clear" w:color="auto" w:fill="auto"/>
            <w:noWrap/>
            <w:hideMark/>
          </w:tcPr>
          <w:p w14:paraId="7EBA4D38" w14:textId="77777777" w:rsidR="008B2F30" w:rsidRPr="00E25BC2" w:rsidRDefault="008B2F30" w:rsidP="008B2F30">
            <w:pPr>
              <w:spacing w:after="0" w:line="240" w:lineRule="auto"/>
              <w:jc w:val="right"/>
              <w:rPr>
                <w:ins w:id="776" w:author="Henry Hurt" w:date="2022-04-13T05:25:00Z"/>
                <w:rFonts w:ascii="Times New Roman" w:eastAsia="Times New Roman" w:hAnsi="Times New Roman" w:cs="Times New Roman"/>
                <w:b/>
                <w:bCs/>
                <w:color w:val="000000"/>
                <w:sz w:val="24"/>
                <w:szCs w:val="24"/>
              </w:rPr>
            </w:pPr>
            <w:ins w:id="777" w:author="Henry Hurt" w:date="2022-04-13T05:25:00Z">
              <w:r w:rsidRPr="004D57A8">
                <w:rPr>
                  <w:rFonts w:ascii="Times New Roman" w:eastAsia="Times New Roman" w:hAnsi="Times New Roman" w:cs="Times New Roman"/>
                  <w:b/>
                  <w:bCs/>
                  <w:color w:val="000000"/>
                  <w:sz w:val="24"/>
                  <w:szCs w:val="24"/>
                </w:rPr>
                <w:t>D</w:t>
              </w:r>
            </w:ins>
          </w:p>
        </w:tc>
        <w:tc>
          <w:tcPr>
            <w:tcW w:w="1231" w:type="dxa"/>
            <w:tcBorders>
              <w:top w:val="nil"/>
              <w:bottom w:val="nil"/>
            </w:tcBorders>
            <w:shd w:val="clear" w:color="auto" w:fill="auto"/>
            <w:noWrap/>
          </w:tcPr>
          <w:p w14:paraId="4C316A49" w14:textId="77777777" w:rsidR="008B2F30" w:rsidRPr="00E25BC2" w:rsidRDefault="008B2F30" w:rsidP="008B2F30">
            <w:pPr>
              <w:spacing w:after="0" w:line="240" w:lineRule="auto"/>
              <w:jc w:val="right"/>
              <w:rPr>
                <w:ins w:id="778" w:author="Henry Hurt" w:date="2022-04-13T05:25:00Z"/>
                <w:rFonts w:ascii="Times New Roman" w:eastAsia="Times New Roman" w:hAnsi="Times New Roman" w:cs="Times New Roman"/>
                <w:color w:val="000000"/>
                <w:sz w:val="24"/>
                <w:szCs w:val="24"/>
              </w:rPr>
            </w:pPr>
            <w:ins w:id="779" w:author="Henry Hurt" w:date="2022-04-13T05:25:00Z">
              <w:r w:rsidRPr="004D57A8">
                <w:rPr>
                  <w:rFonts w:ascii="Times New Roman" w:hAnsi="Times New Roman" w:cs="Times New Roman"/>
                  <w:sz w:val="24"/>
                  <w:szCs w:val="24"/>
                </w:rPr>
                <w:t>0</w:t>
              </w:r>
            </w:ins>
          </w:p>
        </w:tc>
        <w:tc>
          <w:tcPr>
            <w:tcW w:w="1230" w:type="dxa"/>
            <w:tcBorders>
              <w:top w:val="nil"/>
              <w:bottom w:val="nil"/>
            </w:tcBorders>
            <w:shd w:val="clear" w:color="auto" w:fill="auto"/>
            <w:noWrap/>
          </w:tcPr>
          <w:p w14:paraId="1EC73FA0" w14:textId="77777777" w:rsidR="008B2F30" w:rsidRPr="00E25BC2" w:rsidRDefault="008B2F30" w:rsidP="008B2F30">
            <w:pPr>
              <w:spacing w:after="0" w:line="240" w:lineRule="auto"/>
              <w:jc w:val="right"/>
              <w:rPr>
                <w:ins w:id="780" w:author="Henry Hurt" w:date="2022-04-13T05:25:00Z"/>
                <w:rFonts w:ascii="Times New Roman" w:eastAsia="Times New Roman" w:hAnsi="Times New Roman" w:cs="Times New Roman"/>
                <w:color w:val="000000"/>
                <w:sz w:val="24"/>
                <w:szCs w:val="24"/>
              </w:rPr>
            </w:pPr>
            <w:ins w:id="781" w:author="Henry Hurt" w:date="2022-04-13T05:25:00Z">
              <w:r w:rsidRPr="004D57A8">
                <w:rPr>
                  <w:rFonts w:ascii="Times New Roman" w:hAnsi="Times New Roman" w:cs="Times New Roman"/>
                  <w:sz w:val="24"/>
                  <w:szCs w:val="24"/>
                </w:rPr>
                <w:t>80</w:t>
              </w:r>
            </w:ins>
          </w:p>
        </w:tc>
        <w:tc>
          <w:tcPr>
            <w:tcW w:w="1136" w:type="dxa"/>
            <w:tcBorders>
              <w:top w:val="nil"/>
              <w:bottom w:val="nil"/>
            </w:tcBorders>
            <w:shd w:val="clear" w:color="auto" w:fill="auto"/>
            <w:noWrap/>
          </w:tcPr>
          <w:p w14:paraId="5CE08D14" w14:textId="77777777" w:rsidR="008B2F30" w:rsidRPr="00E25BC2" w:rsidRDefault="008B2F30" w:rsidP="008B2F30">
            <w:pPr>
              <w:spacing w:after="0" w:line="240" w:lineRule="auto"/>
              <w:jc w:val="right"/>
              <w:rPr>
                <w:ins w:id="782" w:author="Henry Hurt" w:date="2022-04-13T05:25:00Z"/>
                <w:rFonts w:ascii="Times New Roman" w:eastAsia="Times New Roman" w:hAnsi="Times New Roman" w:cs="Times New Roman"/>
                <w:color w:val="000000"/>
                <w:sz w:val="24"/>
                <w:szCs w:val="24"/>
              </w:rPr>
            </w:pPr>
            <w:ins w:id="783" w:author="Henry Hurt" w:date="2022-04-13T05:25:00Z">
              <w:r w:rsidRPr="004D57A8">
                <w:rPr>
                  <w:rFonts w:ascii="Times New Roman" w:hAnsi="Times New Roman" w:cs="Times New Roman"/>
                  <w:sz w:val="24"/>
                  <w:szCs w:val="24"/>
                </w:rPr>
                <w:t>15</w:t>
              </w:r>
            </w:ins>
          </w:p>
        </w:tc>
        <w:tc>
          <w:tcPr>
            <w:tcW w:w="1294" w:type="dxa"/>
            <w:tcBorders>
              <w:top w:val="nil"/>
              <w:bottom w:val="nil"/>
            </w:tcBorders>
            <w:shd w:val="clear" w:color="auto" w:fill="auto"/>
            <w:noWrap/>
          </w:tcPr>
          <w:p w14:paraId="2D911BB2" w14:textId="77777777" w:rsidR="008B2F30" w:rsidRPr="00E25BC2" w:rsidRDefault="008B2F30" w:rsidP="008B2F30">
            <w:pPr>
              <w:spacing w:after="0" w:line="240" w:lineRule="auto"/>
              <w:jc w:val="right"/>
              <w:rPr>
                <w:ins w:id="784" w:author="Henry Hurt" w:date="2022-04-13T05:25:00Z"/>
                <w:rFonts w:ascii="Times New Roman" w:eastAsia="Times New Roman" w:hAnsi="Times New Roman" w:cs="Times New Roman"/>
                <w:color w:val="000000"/>
                <w:sz w:val="24"/>
                <w:szCs w:val="24"/>
              </w:rPr>
            </w:pPr>
            <w:ins w:id="785" w:author="Henry Hurt" w:date="2022-04-13T05:25:00Z">
              <w:r w:rsidRPr="004D57A8">
                <w:rPr>
                  <w:rFonts w:ascii="Times New Roman" w:hAnsi="Times New Roman" w:cs="Times New Roman"/>
                  <w:sz w:val="24"/>
                  <w:szCs w:val="24"/>
                </w:rPr>
                <w:t>5</w:t>
              </w:r>
            </w:ins>
          </w:p>
        </w:tc>
        <w:tc>
          <w:tcPr>
            <w:tcW w:w="1440" w:type="dxa"/>
            <w:tcBorders>
              <w:top w:val="nil"/>
              <w:bottom w:val="nil"/>
            </w:tcBorders>
            <w:shd w:val="clear" w:color="auto" w:fill="auto"/>
            <w:noWrap/>
            <w:hideMark/>
          </w:tcPr>
          <w:p w14:paraId="32E056EE" w14:textId="77777777" w:rsidR="008B2F30" w:rsidRPr="00E25BC2" w:rsidRDefault="008B2F30" w:rsidP="008B2F30">
            <w:pPr>
              <w:spacing w:after="0" w:line="240" w:lineRule="auto"/>
              <w:jc w:val="right"/>
              <w:rPr>
                <w:ins w:id="786" w:author="Henry Hurt" w:date="2022-04-13T05:25:00Z"/>
                <w:rFonts w:ascii="Times New Roman" w:eastAsia="Times New Roman" w:hAnsi="Times New Roman" w:cs="Times New Roman"/>
                <w:sz w:val="24"/>
                <w:szCs w:val="24"/>
              </w:rPr>
            </w:pPr>
            <w:ins w:id="787" w:author="Henry Hurt" w:date="2022-04-13T05:25:00Z">
              <w:r>
                <w:rPr>
                  <w:rFonts w:ascii="Times New Roman" w:eastAsia="Times New Roman" w:hAnsi="Times New Roman" w:cs="Times New Roman"/>
                  <w:sz w:val="24"/>
                  <w:szCs w:val="24"/>
                </w:rPr>
                <w:t>3</w:t>
              </w:r>
            </w:ins>
          </w:p>
        </w:tc>
      </w:tr>
      <w:tr w:rsidR="008B2F30" w:rsidRPr="004D57A8" w14:paraId="4B4CBA79" w14:textId="77777777" w:rsidTr="008B2F30">
        <w:trPr>
          <w:trHeight w:val="288"/>
          <w:ins w:id="788" w:author="Henry Hurt" w:date="2022-04-13T05:25:00Z"/>
        </w:trPr>
        <w:tc>
          <w:tcPr>
            <w:tcW w:w="1314" w:type="dxa"/>
            <w:tcBorders>
              <w:top w:val="nil"/>
            </w:tcBorders>
            <w:shd w:val="clear" w:color="auto" w:fill="auto"/>
            <w:noWrap/>
            <w:hideMark/>
          </w:tcPr>
          <w:p w14:paraId="6690C814" w14:textId="77777777" w:rsidR="008B2F30" w:rsidRPr="00E25BC2" w:rsidRDefault="008B2F30" w:rsidP="008B2F30">
            <w:pPr>
              <w:spacing w:after="0" w:line="240" w:lineRule="auto"/>
              <w:jc w:val="right"/>
              <w:rPr>
                <w:ins w:id="789" w:author="Henry Hurt" w:date="2022-04-13T05:25:00Z"/>
                <w:rFonts w:ascii="Times New Roman" w:eastAsia="Times New Roman" w:hAnsi="Times New Roman" w:cs="Times New Roman"/>
                <w:b/>
                <w:bCs/>
                <w:sz w:val="24"/>
                <w:szCs w:val="24"/>
              </w:rPr>
            </w:pPr>
            <w:ins w:id="790" w:author="Henry Hurt" w:date="2022-04-13T05:25:00Z">
              <w:r w:rsidRPr="004D57A8">
                <w:rPr>
                  <w:rFonts w:ascii="Times New Roman" w:eastAsia="Times New Roman" w:hAnsi="Times New Roman" w:cs="Times New Roman"/>
                  <w:b/>
                  <w:bCs/>
                  <w:sz w:val="24"/>
                  <w:szCs w:val="24"/>
                </w:rPr>
                <w:t>Industry Control</w:t>
              </w:r>
            </w:ins>
          </w:p>
        </w:tc>
        <w:tc>
          <w:tcPr>
            <w:tcW w:w="1231" w:type="dxa"/>
            <w:tcBorders>
              <w:top w:val="nil"/>
            </w:tcBorders>
            <w:shd w:val="clear" w:color="auto" w:fill="auto"/>
            <w:noWrap/>
          </w:tcPr>
          <w:p w14:paraId="5B58A2F9" w14:textId="77777777" w:rsidR="008B2F30" w:rsidRPr="00E25BC2" w:rsidRDefault="008B2F30" w:rsidP="008B2F30">
            <w:pPr>
              <w:spacing w:after="0" w:line="240" w:lineRule="auto"/>
              <w:jc w:val="right"/>
              <w:rPr>
                <w:ins w:id="791" w:author="Henry Hurt" w:date="2022-04-13T05:25:00Z"/>
                <w:rFonts w:ascii="Times New Roman" w:eastAsia="Times New Roman" w:hAnsi="Times New Roman" w:cs="Times New Roman"/>
                <w:color w:val="000000"/>
                <w:sz w:val="24"/>
                <w:szCs w:val="24"/>
              </w:rPr>
            </w:pPr>
            <w:ins w:id="792" w:author="Henry Hurt" w:date="2022-04-13T05:25:00Z">
              <w:r w:rsidRPr="004D57A8">
                <w:rPr>
                  <w:rFonts w:ascii="Times New Roman" w:eastAsia="Times New Roman" w:hAnsi="Times New Roman" w:cs="Times New Roman"/>
                  <w:color w:val="000000"/>
                  <w:sz w:val="24"/>
                  <w:szCs w:val="24"/>
                </w:rPr>
                <w:t>N/A</w:t>
              </w:r>
            </w:ins>
          </w:p>
        </w:tc>
        <w:tc>
          <w:tcPr>
            <w:tcW w:w="1230" w:type="dxa"/>
            <w:tcBorders>
              <w:top w:val="nil"/>
            </w:tcBorders>
            <w:shd w:val="clear" w:color="auto" w:fill="auto"/>
            <w:noWrap/>
          </w:tcPr>
          <w:p w14:paraId="72710006" w14:textId="77777777" w:rsidR="008B2F30" w:rsidRPr="00E25BC2" w:rsidRDefault="008B2F30" w:rsidP="008B2F30">
            <w:pPr>
              <w:spacing w:after="0" w:line="240" w:lineRule="auto"/>
              <w:jc w:val="right"/>
              <w:rPr>
                <w:ins w:id="793" w:author="Henry Hurt" w:date="2022-04-13T05:25:00Z"/>
                <w:rFonts w:ascii="Times New Roman" w:eastAsia="Times New Roman" w:hAnsi="Times New Roman" w:cs="Times New Roman"/>
                <w:color w:val="000000"/>
                <w:sz w:val="24"/>
                <w:szCs w:val="24"/>
              </w:rPr>
            </w:pPr>
            <w:ins w:id="794" w:author="Henry Hurt" w:date="2022-04-13T05:25:00Z">
              <w:r w:rsidRPr="004D57A8">
                <w:rPr>
                  <w:rFonts w:ascii="Times New Roman" w:eastAsia="Times New Roman" w:hAnsi="Times New Roman" w:cs="Times New Roman"/>
                  <w:color w:val="000000"/>
                  <w:sz w:val="24"/>
                  <w:szCs w:val="24"/>
                </w:rPr>
                <w:t>N/A</w:t>
              </w:r>
            </w:ins>
          </w:p>
        </w:tc>
        <w:tc>
          <w:tcPr>
            <w:tcW w:w="1136" w:type="dxa"/>
            <w:tcBorders>
              <w:top w:val="nil"/>
            </w:tcBorders>
            <w:shd w:val="clear" w:color="auto" w:fill="auto"/>
            <w:noWrap/>
          </w:tcPr>
          <w:p w14:paraId="741AD0A6" w14:textId="77777777" w:rsidR="008B2F30" w:rsidRPr="00E25BC2" w:rsidRDefault="008B2F30" w:rsidP="008B2F30">
            <w:pPr>
              <w:spacing w:after="0" w:line="240" w:lineRule="auto"/>
              <w:jc w:val="right"/>
              <w:rPr>
                <w:ins w:id="795" w:author="Henry Hurt" w:date="2022-04-13T05:25:00Z"/>
                <w:rFonts w:ascii="Times New Roman" w:eastAsia="Times New Roman" w:hAnsi="Times New Roman" w:cs="Times New Roman"/>
                <w:color w:val="000000"/>
                <w:sz w:val="24"/>
                <w:szCs w:val="24"/>
              </w:rPr>
            </w:pPr>
            <w:ins w:id="796" w:author="Henry Hurt" w:date="2022-04-13T05:25:00Z">
              <w:r w:rsidRPr="004D57A8">
                <w:rPr>
                  <w:rFonts w:ascii="Times New Roman" w:eastAsia="Times New Roman" w:hAnsi="Times New Roman" w:cs="Times New Roman"/>
                  <w:color w:val="000000"/>
                  <w:sz w:val="24"/>
                  <w:szCs w:val="24"/>
                </w:rPr>
                <w:t>N/A</w:t>
              </w:r>
            </w:ins>
          </w:p>
        </w:tc>
        <w:tc>
          <w:tcPr>
            <w:tcW w:w="1294" w:type="dxa"/>
            <w:tcBorders>
              <w:top w:val="nil"/>
            </w:tcBorders>
            <w:shd w:val="clear" w:color="auto" w:fill="auto"/>
            <w:noWrap/>
          </w:tcPr>
          <w:p w14:paraId="43C374DA" w14:textId="77777777" w:rsidR="008B2F30" w:rsidRPr="00E25BC2" w:rsidRDefault="008B2F30" w:rsidP="008B2F30">
            <w:pPr>
              <w:spacing w:after="0" w:line="240" w:lineRule="auto"/>
              <w:jc w:val="right"/>
              <w:rPr>
                <w:ins w:id="797" w:author="Henry Hurt" w:date="2022-04-13T05:25:00Z"/>
                <w:rFonts w:ascii="Times New Roman" w:eastAsia="Times New Roman" w:hAnsi="Times New Roman" w:cs="Times New Roman"/>
                <w:color w:val="000000"/>
                <w:sz w:val="24"/>
                <w:szCs w:val="24"/>
              </w:rPr>
            </w:pPr>
            <w:ins w:id="798" w:author="Henry Hurt" w:date="2022-04-13T05:25:00Z">
              <w:r w:rsidRPr="004D57A8">
                <w:rPr>
                  <w:rFonts w:ascii="Times New Roman" w:eastAsia="Times New Roman" w:hAnsi="Times New Roman" w:cs="Times New Roman"/>
                  <w:color w:val="000000"/>
                  <w:sz w:val="24"/>
                  <w:szCs w:val="24"/>
                </w:rPr>
                <w:t>N/A</w:t>
              </w:r>
            </w:ins>
          </w:p>
        </w:tc>
        <w:tc>
          <w:tcPr>
            <w:tcW w:w="1440" w:type="dxa"/>
            <w:tcBorders>
              <w:top w:val="nil"/>
            </w:tcBorders>
            <w:shd w:val="clear" w:color="auto" w:fill="auto"/>
            <w:noWrap/>
            <w:hideMark/>
          </w:tcPr>
          <w:p w14:paraId="3C66B579" w14:textId="77777777" w:rsidR="008B2F30" w:rsidRPr="00E25BC2" w:rsidRDefault="008B2F30" w:rsidP="008B2F30">
            <w:pPr>
              <w:spacing w:after="0" w:line="240" w:lineRule="auto"/>
              <w:jc w:val="right"/>
              <w:rPr>
                <w:ins w:id="799" w:author="Henry Hurt" w:date="2022-04-13T05:25:00Z"/>
                <w:rFonts w:ascii="Times New Roman" w:eastAsia="Times New Roman" w:hAnsi="Times New Roman" w:cs="Times New Roman"/>
                <w:sz w:val="24"/>
                <w:szCs w:val="24"/>
              </w:rPr>
            </w:pPr>
            <w:ins w:id="800" w:author="Henry Hurt" w:date="2022-04-13T05:25:00Z">
              <w:r w:rsidRPr="004D57A8">
                <w:rPr>
                  <w:rFonts w:ascii="Times New Roman" w:eastAsia="Times New Roman" w:hAnsi="Times New Roman" w:cs="Times New Roman"/>
                  <w:sz w:val="24"/>
                  <w:szCs w:val="24"/>
                </w:rPr>
                <w:t>N/A</w:t>
              </w:r>
            </w:ins>
          </w:p>
        </w:tc>
      </w:tr>
    </w:tbl>
    <w:p w14:paraId="0771DD34" w14:textId="363FC62B" w:rsidR="005E7248" w:rsidRDefault="005E7248">
      <w:pPr>
        <w:spacing w:before="100" w:beforeAutospacing="1" w:after="0" w:line="240" w:lineRule="auto"/>
        <w:ind w:firstLine="720"/>
        <w:rPr>
          <w:ins w:id="801" w:author="Henry Hurt" w:date="2022-04-13T04:23:00Z"/>
          <w:rFonts w:ascii="Times New Roman" w:eastAsia="Times New Roman" w:hAnsi="Times New Roman" w:cs="Times New Roman"/>
          <w:color w:val="1D1C1D"/>
          <w:sz w:val="24"/>
          <w:szCs w:val="24"/>
        </w:rPr>
      </w:pPr>
    </w:p>
    <w:p w14:paraId="5C6A7AE1" w14:textId="088F5A8E" w:rsidR="00BC4326" w:rsidDel="003E1FDE" w:rsidRDefault="00240D83" w:rsidP="00350F9B">
      <w:pPr>
        <w:spacing w:before="100" w:beforeAutospacing="1" w:after="0" w:line="240" w:lineRule="auto"/>
        <w:rPr>
          <w:del w:id="802" w:author="Henry Hurt" w:date="2022-03-16T19:39:00Z"/>
          <w:rFonts w:ascii="Times New Roman" w:eastAsia="Times New Roman" w:hAnsi="Times New Roman" w:cs="Times New Roman"/>
          <w:color w:val="1D1C1D"/>
          <w:sz w:val="24"/>
          <w:szCs w:val="24"/>
        </w:rPr>
      </w:pPr>
      <w:del w:id="803" w:author="Henry Hurt" w:date="2022-03-16T19:39:00Z">
        <w:r w:rsidRPr="00DF52C4" w:rsidDel="0086462F">
          <w:rPr>
            <w:rFonts w:ascii="Times New Roman" w:eastAsia="Times New Roman" w:hAnsi="Times New Roman" w:cs="Times New Roman"/>
            <w:color w:val="1D1C1D"/>
            <w:sz w:val="24"/>
            <w:szCs w:val="24"/>
          </w:rPr>
          <w:tab/>
        </w:r>
        <w:commentRangeStart w:id="804"/>
        <w:r w:rsidR="00AD3AA5" w:rsidRPr="00DF52C4" w:rsidDel="0086462F">
          <w:rPr>
            <w:rFonts w:ascii="Times New Roman" w:eastAsia="Times New Roman" w:hAnsi="Times New Roman" w:cs="Times New Roman"/>
            <w:color w:val="1D1C1D"/>
            <w:sz w:val="24"/>
            <w:szCs w:val="24"/>
          </w:rPr>
          <w:delText>Linear models are based on the assumption</w:delText>
        </w:r>
        <w:r w:rsidR="00C308E7" w:rsidRPr="00DF52C4" w:rsidDel="0086462F">
          <w:rPr>
            <w:rFonts w:ascii="Times New Roman" w:eastAsia="Times New Roman" w:hAnsi="Times New Roman" w:cs="Times New Roman"/>
            <w:color w:val="1D1C1D"/>
            <w:sz w:val="24"/>
            <w:szCs w:val="24"/>
          </w:rPr>
          <w:delText>s</w:delText>
        </w:r>
        <w:r w:rsidR="00AD3AA5" w:rsidRPr="00DF52C4" w:rsidDel="0086462F">
          <w:rPr>
            <w:rFonts w:ascii="Times New Roman" w:eastAsia="Times New Roman" w:hAnsi="Times New Roman" w:cs="Times New Roman"/>
            <w:color w:val="1D1C1D"/>
            <w:sz w:val="24"/>
            <w:szCs w:val="24"/>
          </w:rPr>
          <w:delText xml:space="preserve"> that the </w:delText>
        </w:r>
        <w:r w:rsidR="00C308E7" w:rsidRPr="00DF52C4" w:rsidDel="0086462F">
          <w:rPr>
            <w:rFonts w:ascii="Times New Roman" w:eastAsia="Times New Roman" w:hAnsi="Times New Roman" w:cs="Times New Roman"/>
            <w:color w:val="1D1C1D"/>
            <w:sz w:val="24"/>
            <w:szCs w:val="24"/>
          </w:rPr>
          <w:delText xml:space="preserve">predictor and dependent </w:delText>
        </w:r>
        <w:r w:rsidR="00AD3AA5" w:rsidRPr="00DF52C4" w:rsidDel="0086462F">
          <w:rPr>
            <w:rFonts w:ascii="Times New Roman" w:eastAsia="Times New Roman" w:hAnsi="Times New Roman" w:cs="Times New Roman"/>
            <w:color w:val="1D1C1D"/>
            <w:sz w:val="24"/>
            <w:szCs w:val="24"/>
          </w:rPr>
          <w:delText xml:space="preserve">variables </w:delText>
        </w:r>
        <w:r w:rsidR="00B21F20" w:rsidRPr="00DF52C4" w:rsidDel="0086462F">
          <w:rPr>
            <w:rFonts w:ascii="Times New Roman" w:eastAsia="Times New Roman" w:hAnsi="Times New Roman" w:cs="Times New Roman"/>
            <w:color w:val="1D1C1D"/>
            <w:sz w:val="24"/>
            <w:szCs w:val="24"/>
          </w:rPr>
          <w:delText xml:space="preserve">have a linear relationship </w:delText>
        </w:r>
        <w:r w:rsidR="00AD3AA5" w:rsidRPr="00DF52C4" w:rsidDel="0086462F">
          <w:rPr>
            <w:rFonts w:ascii="Times New Roman" w:eastAsia="Times New Roman" w:hAnsi="Times New Roman" w:cs="Times New Roman"/>
            <w:color w:val="1D1C1D"/>
            <w:sz w:val="24"/>
            <w:szCs w:val="24"/>
          </w:rPr>
          <w:delText>and that the residuals are independent, normal</w:delText>
        </w:r>
        <w:r w:rsidR="000C04E1" w:rsidRPr="00DF52C4" w:rsidDel="0086462F">
          <w:rPr>
            <w:rFonts w:ascii="Times New Roman" w:eastAsia="Times New Roman" w:hAnsi="Times New Roman" w:cs="Times New Roman"/>
            <w:color w:val="1D1C1D"/>
            <w:sz w:val="24"/>
            <w:szCs w:val="24"/>
          </w:rPr>
          <w:delText>ly distributed</w:delText>
        </w:r>
        <w:r w:rsidR="00AD3AA5" w:rsidRPr="00DF52C4" w:rsidDel="0086462F">
          <w:rPr>
            <w:rFonts w:ascii="Times New Roman" w:eastAsia="Times New Roman" w:hAnsi="Times New Roman" w:cs="Times New Roman"/>
            <w:color w:val="1D1C1D"/>
            <w:sz w:val="24"/>
            <w:szCs w:val="24"/>
          </w:rPr>
          <w:delText xml:space="preserve">, and have equal variance. </w:delText>
        </w:r>
        <w:r w:rsidR="00C308E7" w:rsidRPr="00DF52C4" w:rsidDel="0086462F">
          <w:rPr>
            <w:rFonts w:ascii="Times New Roman" w:eastAsia="Times New Roman" w:hAnsi="Times New Roman" w:cs="Times New Roman"/>
            <w:color w:val="1D1C1D"/>
            <w:sz w:val="24"/>
            <w:szCs w:val="24"/>
          </w:rPr>
          <w:delText xml:space="preserve">If the model does not meet these assumptions, it could </w:delText>
        </w:r>
        <w:r w:rsidR="000753E7" w:rsidRPr="00DF52C4" w:rsidDel="0086462F">
          <w:rPr>
            <w:rFonts w:ascii="Times New Roman" w:eastAsia="Times New Roman" w:hAnsi="Times New Roman" w:cs="Times New Roman"/>
            <w:color w:val="1D1C1D"/>
            <w:sz w:val="24"/>
            <w:szCs w:val="24"/>
          </w:rPr>
          <w:delText>indicate th</w:delText>
        </w:r>
        <w:r w:rsidR="004657DC" w:rsidRPr="00DF52C4" w:rsidDel="0086462F">
          <w:rPr>
            <w:rFonts w:ascii="Times New Roman" w:eastAsia="Times New Roman" w:hAnsi="Times New Roman" w:cs="Times New Roman"/>
            <w:color w:val="1D1C1D"/>
            <w:sz w:val="24"/>
            <w:szCs w:val="24"/>
          </w:rPr>
          <w:delText xml:space="preserve">at </w:delText>
        </w:r>
        <w:r w:rsidR="000753E7" w:rsidRPr="00DF52C4" w:rsidDel="0086462F">
          <w:rPr>
            <w:rFonts w:ascii="Times New Roman" w:eastAsia="Times New Roman" w:hAnsi="Times New Roman" w:cs="Times New Roman"/>
            <w:color w:val="1D1C1D"/>
            <w:sz w:val="24"/>
            <w:szCs w:val="24"/>
          </w:rPr>
          <w:delText>of factors not accounted for in the experimen</w:delText>
        </w:r>
        <w:r w:rsidR="004657DC" w:rsidRPr="00DF52C4" w:rsidDel="0086462F">
          <w:rPr>
            <w:rFonts w:ascii="Times New Roman" w:eastAsia="Times New Roman" w:hAnsi="Times New Roman" w:cs="Times New Roman"/>
            <w:color w:val="1D1C1D"/>
            <w:sz w:val="24"/>
            <w:szCs w:val="24"/>
          </w:rPr>
          <w:delText xml:space="preserve">t are having and effect on the </w:delText>
        </w:r>
        <w:r w:rsidR="00A961E6" w:rsidRPr="00DF52C4" w:rsidDel="0086462F">
          <w:rPr>
            <w:rFonts w:ascii="Times New Roman" w:eastAsia="Times New Roman" w:hAnsi="Times New Roman" w:cs="Times New Roman"/>
            <w:color w:val="1D1C1D"/>
            <w:sz w:val="24"/>
            <w:szCs w:val="24"/>
          </w:rPr>
          <w:delText>dependent variables.</w:delText>
        </w:r>
        <w:r w:rsidR="00C308E7" w:rsidRPr="00DF52C4" w:rsidDel="0086462F">
          <w:rPr>
            <w:rFonts w:ascii="Times New Roman" w:eastAsia="Times New Roman" w:hAnsi="Times New Roman" w:cs="Times New Roman"/>
            <w:color w:val="1D1C1D"/>
            <w:sz w:val="24"/>
            <w:szCs w:val="24"/>
          </w:rPr>
          <w:delText xml:space="preserve"> </w:delText>
        </w:r>
        <w:commentRangeEnd w:id="804"/>
        <w:r w:rsidR="0010166C" w:rsidDel="0086462F">
          <w:rPr>
            <w:rStyle w:val="CommentReference"/>
          </w:rPr>
          <w:commentReference w:id="804"/>
        </w:r>
        <w:r w:rsidR="006370A1" w:rsidRPr="00DF52C4" w:rsidDel="0086462F">
          <w:rPr>
            <w:rFonts w:ascii="Times New Roman" w:eastAsia="Times New Roman" w:hAnsi="Times New Roman" w:cs="Times New Roman"/>
            <w:color w:val="1D1C1D"/>
            <w:sz w:val="24"/>
            <w:szCs w:val="24"/>
          </w:rPr>
          <w:delText>Evaluation of the assumptions</w:delText>
        </w:r>
      </w:del>
      <w:ins w:id="805" w:author="Wheeler, David Linnard" w:date="2022-03-08T10:03:00Z">
        <w:del w:id="806" w:author="Henry Hurt" w:date="2022-03-16T19:39:00Z">
          <w:r w:rsidR="0010166C" w:rsidDel="0086462F">
            <w:rPr>
              <w:rFonts w:ascii="Times New Roman" w:eastAsia="Times New Roman" w:hAnsi="Times New Roman" w:cs="Times New Roman"/>
              <w:color w:val="1D1C1D"/>
              <w:sz w:val="24"/>
              <w:szCs w:val="24"/>
            </w:rPr>
            <w:delText xml:space="preserve"> for a two-way ANOVA</w:delText>
          </w:r>
        </w:del>
      </w:ins>
      <w:del w:id="807" w:author="Henry Hurt" w:date="2022-03-16T19:39:00Z">
        <w:r w:rsidR="006370A1" w:rsidRPr="00DF52C4" w:rsidDel="0086462F">
          <w:rPr>
            <w:rFonts w:ascii="Times New Roman" w:eastAsia="Times New Roman" w:hAnsi="Times New Roman" w:cs="Times New Roman"/>
            <w:color w:val="1D1C1D"/>
            <w:sz w:val="24"/>
            <w:szCs w:val="24"/>
          </w:rPr>
          <w:delText xml:space="preserve"> is </w:delText>
        </w:r>
      </w:del>
      <w:ins w:id="808" w:author="Wheeler, David Linnard" w:date="2022-03-08T10:03:00Z">
        <w:del w:id="809" w:author="Henry Hurt" w:date="2022-03-16T19:39:00Z">
          <w:r w:rsidR="0010166C" w:rsidDel="0086462F">
            <w:rPr>
              <w:rFonts w:ascii="Times New Roman" w:eastAsia="Times New Roman" w:hAnsi="Times New Roman" w:cs="Times New Roman"/>
              <w:color w:val="1D1C1D"/>
              <w:sz w:val="24"/>
              <w:szCs w:val="24"/>
            </w:rPr>
            <w:delText>will be</w:delText>
          </w:r>
          <w:r w:rsidR="0010166C" w:rsidRPr="00DF52C4" w:rsidDel="0086462F">
            <w:rPr>
              <w:rFonts w:ascii="Times New Roman" w:eastAsia="Times New Roman" w:hAnsi="Times New Roman" w:cs="Times New Roman"/>
              <w:color w:val="1D1C1D"/>
              <w:sz w:val="24"/>
              <w:szCs w:val="24"/>
            </w:rPr>
            <w:delText xml:space="preserve"> </w:delText>
          </w:r>
        </w:del>
      </w:ins>
      <w:del w:id="810" w:author="Henry Hurt" w:date="2022-03-16T19:39:00Z">
        <w:r w:rsidR="006370A1" w:rsidRPr="00DF52C4" w:rsidDel="0086462F">
          <w:rPr>
            <w:rFonts w:ascii="Times New Roman" w:eastAsia="Times New Roman" w:hAnsi="Times New Roman" w:cs="Times New Roman"/>
            <w:color w:val="1D1C1D"/>
            <w:sz w:val="24"/>
            <w:szCs w:val="24"/>
          </w:rPr>
          <w:delText xml:space="preserve">achieved by </w:delText>
        </w:r>
        <w:r w:rsidR="00D44515" w:rsidRPr="00DF52C4" w:rsidDel="0086462F">
          <w:rPr>
            <w:rFonts w:ascii="Times New Roman" w:eastAsia="Times New Roman" w:hAnsi="Times New Roman" w:cs="Times New Roman"/>
            <w:color w:val="1D1C1D"/>
            <w:sz w:val="24"/>
            <w:szCs w:val="24"/>
          </w:rPr>
          <w:delText>creating additional plots of</w:delText>
        </w:r>
        <w:r w:rsidR="006370A1" w:rsidRPr="00DF52C4" w:rsidDel="0086462F">
          <w:rPr>
            <w:rFonts w:ascii="Times New Roman" w:eastAsia="Times New Roman" w:hAnsi="Times New Roman" w:cs="Times New Roman"/>
            <w:color w:val="1D1C1D"/>
            <w:sz w:val="24"/>
            <w:szCs w:val="24"/>
          </w:rPr>
          <w:delText xml:space="preserve"> the residuals and identifying any deviation from expected distributions. </w:delText>
        </w:r>
        <w:r w:rsidR="00D44515" w:rsidRPr="00DF52C4" w:rsidDel="0086462F">
          <w:rPr>
            <w:rFonts w:ascii="Times New Roman" w:eastAsia="Times New Roman" w:hAnsi="Times New Roman" w:cs="Times New Roman"/>
            <w:color w:val="1D1C1D"/>
            <w:sz w:val="24"/>
            <w:szCs w:val="24"/>
          </w:rPr>
          <w:delText>A plot of</w:delText>
        </w:r>
        <w:r w:rsidR="00C308E7" w:rsidRPr="00DF52C4" w:rsidDel="0086462F">
          <w:rPr>
            <w:rFonts w:ascii="Times New Roman" w:eastAsia="Times New Roman" w:hAnsi="Times New Roman" w:cs="Times New Roman"/>
            <w:color w:val="1D1C1D"/>
            <w:sz w:val="24"/>
            <w:szCs w:val="24"/>
          </w:rPr>
          <w:delText xml:space="preserve"> the</w:delText>
        </w:r>
        <w:r w:rsidR="00D44515" w:rsidRPr="00DF52C4" w:rsidDel="0086462F">
          <w:rPr>
            <w:rFonts w:ascii="Times New Roman" w:eastAsia="Times New Roman" w:hAnsi="Times New Roman" w:cs="Times New Roman"/>
            <w:color w:val="1D1C1D"/>
            <w:sz w:val="24"/>
            <w:szCs w:val="24"/>
          </w:rPr>
          <w:delText xml:space="preserve"> residuals</w:delText>
        </w:r>
        <w:r w:rsidR="00C308E7" w:rsidRPr="00DF52C4" w:rsidDel="0086462F">
          <w:rPr>
            <w:rFonts w:ascii="Times New Roman" w:eastAsia="Times New Roman" w:hAnsi="Times New Roman" w:cs="Times New Roman"/>
            <w:color w:val="1D1C1D"/>
            <w:sz w:val="24"/>
            <w:szCs w:val="24"/>
          </w:rPr>
          <w:delText xml:space="preserve"> fitted on the predictor variable in</w:delText>
        </w:r>
        <w:r w:rsidR="00D44515" w:rsidRPr="00DF52C4" w:rsidDel="0086462F">
          <w:rPr>
            <w:rFonts w:ascii="Times New Roman" w:eastAsia="Times New Roman" w:hAnsi="Times New Roman" w:cs="Times New Roman"/>
            <w:color w:val="1D1C1D"/>
            <w:sz w:val="24"/>
            <w:szCs w:val="24"/>
          </w:rPr>
          <w:delText xml:space="preserve"> sequential order </w:delText>
        </w:r>
        <w:r w:rsidR="00C308E7" w:rsidRPr="00DF52C4" w:rsidDel="0086462F">
          <w:rPr>
            <w:rFonts w:ascii="Times New Roman" w:eastAsia="Times New Roman" w:hAnsi="Times New Roman" w:cs="Times New Roman"/>
            <w:color w:val="1D1C1D"/>
            <w:sz w:val="24"/>
            <w:szCs w:val="24"/>
          </w:rPr>
          <w:delText>helps reveal</w:delText>
        </w:r>
        <w:r w:rsidR="00D44515" w:rsidRPr="00DF52C4" w:rsidDel="0086462F">
          <w:rPr>
            <w:rFonts w:ascii="Times New Roman" w:eastAsia="Times New Roman" w:hAnsi="Times New Roman" w:cs="Times New Roman"/>
            <w:color w:val="1D1C1D"/>
            <w:sz w:val="24"/>
            <w:szCs w:val="24"/>
          </w:rPr>
          <w:delText xml:space="preserve"> indep</w:delText>
        </w:r>
        <w:r w:rsidR="00C71DA1" w:rsidRPr="00DF52C4" w:rsidDel="0086462F">
          <w:rPr>
            <w:rFonts w:ascii="Times New Roman" w:eastAsia="Times New Roman" w:hAnsi="Times New Roman" w:cs="Times New Roman"/>
            <w:color w:val="1D1C1D"/>
            <w:sz w:val="24"/>
            <w:szCs w:val="24"/>
          </w:rPr>
          <w:delText>endence and a plot of residuals</w:delText>
        </w:r>
        <w:r w:rsidR="00C308E7" w:rsidRPr="00DF52C4" w:rsidDel="0086462F">
          <w:rPr>
            <w:rFonts w:ascii="Times New Roman" w:eastAsia="Times New Roman" w:hAnsi="Times New Roman" w:cs="Times New Roman"/>
            <w:color w:val="1D1C1D"/>
            <w:sz w:val="24"/>
            <w:szCs w:val="24"/>
          </w:rPr>
          <w:delText xml:space="preserve"> fitted</w:delText>
        </w:r>
        <w:r w:rsidR="00C71DA1" w:rsidRPr="00DF52C4" w:rsidDel="0086462F">
          <w:rPr>
            <w:rFonts w:ascii="Times New Roman" w:eastAsia="Times New Roman" w:hAnsi="Times New Roman" w:cs="Times New Roman"/>
            <w:color w:val="1D1C1D"/>
            <w:sz w:val="24"/>
            <w:szCs w:val="24"/>
          </w:rPr>
          <w:delText xml:space="preserve"> on the predictor variable(s) </w:delText>
        </w:r>
        <w:r w:rsidR="00C308E7" w:rsidRPr="00DF52C4" w:rsidDel="0086462F">
          <w:rPr>
            <w:rFonts w:ascii="Times New Roman" w:eastAsia="Times New Roman" w:hAnsi="Times New Roman" w:cs="Times New Roman"/>
            <w:color w:val="1D1C1D"/>
            <w:sz w:val="24"/>
            <w:szCs w:val="24"/>
          </w:rPr>
          <w:delText>helps reveal</w:delText>
        </w:r>
        <w:r w:rsidR="00C71DA1" w:rsidRPr="00DF52C4" w:rsidDel="0086462F">
          <w:rPr>
            <w:rFonts w:ascii="Times New Roman" w:eastAsia="Times New Roman" w:hAnsi="Times New Roman" w:cs="Times New Roman"/>
            <w:color w:val="1D1C1D"/>
            <w:sz w:val="24"/>
            <w:szCs w:val="24"/>
          </w:rPr>
          <w:delText xml:space="preserve"> equal variance. </w:delText>
        </w:r>
        <w:r w:rsidR="00C308E7" w:rsidRPr="00DF52C4" w:rsidDel="0086462F">
          <w:rPr>
            <w:rFonts w:ascii="Times New Roman" w:eastAsia="Times New Roman" w:hAnsi="Times New Roman" w:cs="Times New Roman"/>
            <w:color w:val="1D1C1D"/>
            <w:sz w:val="24"/>
            <w:szCs w:val="24"/>
          </w:rPr>
          <w:delText>A linear model that satisfies our assumptions will result in</w:delText>
        </w:r>
        <w:r w:rsidR="00C71DA1" w:rsidRPr="00DF52C4" w:rsidDel="0086462F">
          <w:rPr>
            <w:rFonts w:ascii="Times New Roman" w:eastAsia="Times New Roman" w:hAnsi="Times New Roman" w:cs="Times New Roman"/>
            <w:color w:val="1D1C1D"/>
            <w:sz w:val="24"/>
            <w:szCs w:val="24"/>
          </w:rPr>
          <w:delText xml:space="preserve"> plots</w:delText>
        </w:r>
        <w:r w:rsidR="00C308E7" w:rsidRPr="00DF52C4" w:rsidDel="0086462F">
          <w:rPr>
            <w:rFonts w:ascii="Times New Roman" w:eastAsia="Times New Roman" w:hAnsi="Times New Roman" w:cs="Times New Roman"/>
            <w:color w:val="1D1C1D"/>
            <w:sz w:val="24"/>
            <w:szCs w:val="24"/>
          </w:rPr>
          <w:delText xml:space="preserve"> that</w:delText>
        </w:r>
        <w:r w:rsidR="00C71DA1" w:rsidRPr="00DF52C4" w:rsidDel="0086462F">
          <w:rPr>
            <w:rFonts w:ascii="Times New Roman" w:eastAsia="Times New Roman" w:hAnsi="Times New Roman" w:cs="Times New Roman"/>
            <w:color w:val="1D1C1D"/>
            <w:sz w:val="24"/>
            <w:szCs w:val="24"/>
          </w:rPr>
          <w:delText xml:space="preserve"> show no relationship or trend in the residuals. </w:delText>
        </w:r>
        <w:r w:rsidR="00C308E7" w:rsidRPr="00DF52C4" w:rsidDel="0086462F">
          <w:rPr>
            <w:rFonts w:ascii="Times New Roman" w:eastAsia="Times New Roman" w:hAnsi="Times New Roman" w:cs="Times New Roman"/>
            <w:color w:val="1D1C1D"/>
            <w:sz w:val="24"/>
            <w:szCs w:val="24"/>
          </w:rPr>
          <w:delText xml:space="preserve">Likewise, </w:delText>
        </w:r>
        <w:r w:rsidR="00C71DA1" w:rsidRPr="00DF52C4" w:rsidDel="0086462F">
          <w:rPr>
            <w:rFonts w:ascii="Times New Roman" w:eastAsia="Times New Roman" w:hAnsi="Times New Roman" w:cs="Times New Roman"/>
            <w:color w:val="1D1C1D"/>
            <w:sz w:val="24"/>
            <w:szCs w:val="24"/>
          </w:rPr>
          <w:delText xml:space="preserve">histogram of the residuals should have a normal distribution centered on zero. </w:delText>
        </w:r>
      </w:del>
    </w:p>
    <w:p w14:paraId="78037407" w14:textId="4D6F4D5B" w:rsidR="00145BD2" w:rsidRPr="00DF52C4" w:rsidDel="001C4EAF" w:rsidRDefault="00145BD2" w:rsidP="00350F9B">
      <w:pPr>
        <w:spacing w:before="100" w:beforeAutospacing="1" w:after="0" w:line="240" w:lineRule="auto"/>
        <w:rPr>
          <w:del w:id="811" w:author="Henry Hurt" w:date="2022-03-16T19:43:00Z"/>
          <w:rFonts w:ascii="Times New Roman" w:eastAsia="Times New Roman" w:hAnsi="Times New Roman" w:cs="Times New Roman"/>
          <w:sz w:val="24"/>
          <w:szCs w:val="24"/>
        </w:rPr>
      </w:pPr>
      <w:commentRangeStart w:id="812"/>
      <w:del w:id="813" w:author="Henry Hurt" w:date="2022-03-16T19:43:00Z">
        <w:r w:rsidRPr="00DF52C4" w:rsidDel="001C4EAF">
          <w:rPr>
            <w:rFonts w:ascii="Times New Roman" w:eastAsia="Times New Roman" w:hAnsi="Times New Roman" w:cs="Times New Roman"/>
            <w:i/>
            <w:iCs/>
            <w:sz w:val="24"/>
            <w:szCs w:val="24"/>
          </w:rPr>
          <w:delText>Linearity:</w:delText>
        </w:r>
      </w:del>
    </w:p>
    <w:p w14:paraId="5DB8A297" w14:textId="158897E5" w:rsidR="004B785F" w:rsidRPr="00DF52C4" w:rsidDel="001C4EAF" w:rsidRDefault="00145BD2" w:rsidP="00350F9B">
      <w:pPr>
        <w:spacing w:before="100" w:beforeAutospacing="1" w:after="0" w:line="240" w:lineRule="auto"/>
        <w:rPr>
          <w:del w:id="814" w:author="Henry Hurt" w:date="2022-03-16T19:43:00Z"/>
          <w:rFonts w:ascii="Times New Roman" w:eastAsia="Times New Roman" w:hAnsi="Times New Roman" w:cs="Times New Roman"/>
          <w:color w:val="1D1C1D"/>
          <w:sz w:val="24"/>
          <w:szCs w:val="24"/>
        </w:rPr>
      </w:pPr>
      <w:del w:id="815" w:author="Henry Hurt" w:date="2022-03-16T19:43:00Z">
        <w:r w:rsidRPr="00DF52C4" w:rsidDel="001C4EAF">
          <w:rPr>
            <w:rFonts w:ascii="Times New Roman" w:eastAsia="Times New Roman" w:hAnsi="Times New Roman" w:cs="Times New Roman"/>
            <w:color w:val="1D1C1D"/>
            <w:sz w:val="24"/>
            <w:szCs w:val="24"/>
          </w:rPr>
          <w:delText>The variables used in linear models</w:delText>
        </w:r>
        <w:r w:rsidR="008F61D9" w:rsidRPr="00DF52C4" w:rsidDel="001C4EAF">
          <w:rPr>
            <w:rFonts w:ascii="Times New Roman" w:eastAsia="Times New Roman" w:hAnsi="Times New Roman" w:cs="Times New Roman"/>
            <w:color w:val="1D1C1D"/>
            <w:sz w:val="24"/>
            <w:szCs w:val="24"/>
          </w:rPr>
          <w:delText xml:space="preserve"> are assumed to</w:delText>
        </w:r>
        <w:r w:rsidRPr="00DF52C4" w:rsidDel="001C4EAF">
          <w:rPr>
            <w:rFonts w:ascii="Times New Roman" w:eastAsia="Times New Roman" w:hAnsi="Times New Roman" w:cs="Times New Roman"/>
            <w:color w:val="1D1C1D"/>
            <w:sz w:val="24"/>
            <w:szCs w:val="24"/>
          </w:rPr>
          <w:delText xml:space="preserve"> have a linear</w:delText>
        </w:r>
        <w:r w:rsidR="00B020F4" w:rsidRPr="00DF52C4" w:rsidDel="001C4EAF">
          <w:rPr>
            <w:rFonts w:ascii="Times New Roman" w:eastAsia="Times New Roman" w:hAnsi="Times New Roman" w:cs="Times New Roman"/>
            <w:color w:val="1D1C1D"/>
            <w:sz w:val="24"/>
            <w:szCs w:val="24"/>
          </w:rPr>
          <w:delText xml:space="preserve"> additive</w:delText>
        </w:r>
        <w:r w:rsidRPr="00DF52C4" w:rsidDel="001C4EAF">
          <w:rPr>
            <w:rFonts w:ascii="Times New Roman" w:eastAsia="Times New Roman" w:hAnsi="Times New Roman" w:cs="Times New Roman"/>
            <w:color w:val="1D1C1D"/>
            <w:sz w:val="24"/>
            <w:szCs w:val="24"/>
          </w:rPr>
          <w:delText xml:space="preserve"> relationship</w:delText>
        </w:r>
        <w:r w:rsidR="00B020F4" w:rsidRPr="00DF52C4" w:rsidDel="001C4EAF">
          <w:rPr>
            <w:rFonts w:ascii="Times New Roman" w:eastAsia="Times New Roman" w:hAnsi="Times New Roman" w:cs="Times New Roman"/>
            <w:color w:val="1D1C1D"/>
            <w:sz w:val="24"/>
            <w:szCs w:val="24"/>
          </w:rPr>
          <w:delText xml:space="preserve">. </w:delText>
        </w:r>
        <w:r w:rsidR="004B785F" w:rsidRPr="00DF52C4" w:rsidDel="001C4EAF">
          <w:rPr>
            <w:rFonts w:ascii="Times New Roman" w:eastAsia="Times New Roman" w:hAnsi="Times New Roman" w:cs="Times New Roman"/>
            <w:color w:val="1D1C1D"/>
            <w:sz w:val="24"/>
            <w:szCs w:val="24"/>
          </w:rPr>
          <w:delText xml:space="preserve">To test for linearity, the residuals are plotted against </w:delText>
        </w:r>
        <w:r w:rsidR="000A6558" w:rsidRPr="00DF52C4" w:rsidDel="001C4EAF">
          <w:rPr>
            <w:rFonts w:ascii="Times New Roman" w:eastAsia="Times New Roman" w:hAnsi="Times New Roman" w:cs="Times New Roman"/>
            <w:color w:val="1D1C1D"/>
            <w:sz w:val="24"/>
            <w:szCs w:val="24"/>
          </w:rPr>
          <w:delText>one</w:delText>
        </w:r>
        <w:r w:rsidR="004B785F" w:rsidRPr="00DF52C4" w:rsidDel="001C4EAF">
          <w:rPr>
            <w:rFonts w:ascii="Times New Roman" w:eastAsia="Times New Roman" w:hAnsi="Times New Roman" w:cs="Times New Roman"/>
            <w:color w:val="1D1C1D"/>
            <w:sz w:val="24"/>
            <w:szCs w:val="24"/>
          </w:rPr>
          <w:delText xml:space="preserve"> predictor variable</w:delText>
        </w:r>
        <w:r w:rsidR="000A6558" w:rsidRPr="00DF52C4" w:rsidDel="001C4EAF">
          <w:rPr>
            <w:rFonts w:ascii="Times New Roman" w:eastAsia="Times New Roman" w:hAnsi="Times New Roman" w:cs="Times New Roman"/>
            <w:color w:val="1D1C1D"/>
            <w:sz w:val="24"/>
            <w:szCs w:val="24"/>
          </w:rPr>
          <w:delText xml:space="preserve"> at a time</w:delText>
        </w:r>
        <w:r w:rsidR="004B785F" w:rsidRPr="00DF52C4" w:rsidDel="001C4EAF">
          <w:rPr>
            <w:rFonts w:ascii="Times New Roman" w:eastAsia="Times New Roman" w:hAnsi="Times New Roman" w:cs="Times New Roman"/>
            <w:color w:val="1D1C1D"/>
            <w:sz w:val="24"/>
            <w:szCs w:val="24"/>
          </w:rPr>
          <w:delText>. If the resulting p</w:delText>
        </w:r>
        <w:r w:rsidR="00B020F4" w:rsidRPr="00DF52C4" w:rsidDel="001C4EAF">
          <w:rPr>
            <w:rFonts w:ascii="Times New Roman" w:eastAsia="Times New Roman" w:hAnsi="Times New Roman" w:cs="Times New Roman"/>
            <w:color w:val="1D1C1D"/>
            <w:sz w:val="24"/>
            <w:szCs w:val="24"/>
          </w:rPr>
          <w:delText>l</w:delText>
        </w:r>
        <w:r w:rsidR="004B785F" w:rsidRPr="00DF52C4" w:rsidDel="001C4EAF">
          <w:rPr>
            <w:rFonts w:ascii="Times New Roman" w:eastAsia="Times New Roman" w:hAnsi="Times New Roman" w:cs="Times New Roman"/>
            <w:color w:val="1D1C1D"/>
            <w:sz w:val="24"/>
            <w:szCs w:val="24"/>
          </w:rPr>
          <w:delText>ot</w:delText>
        </w:r>
        <w:r w:rsidR="000A6558" w:rsidRPr="00DF52C4" w:rsidDel="001C4EAF">
          <w:rPr>
            <w:rFonts w:ascii="Times New Roman" w:eastAsia="Times New Roman" w:hAnsi="Times New Roman" w:cs="Times New Roman"/>
            <w:color w:val="1D1C1D"/>
            <w:sz w:val="24"/>
            <w:szCs w:val="24"/>
          </w:rPr>
          <w:delText xml:space="preserve">(s) </w:delText>
        </w:r>
        <w:r w:rsidR="004B785F" w:rsidRPr="00DF52C4" w:rsidDel="001C4EAF">
          <w:rPr>
            <w:rFonts w:ascii="Times New Roman" w:eastAsia="Times New Roman" w:hAnsi="Times New Roman" w:cs="Times New Roman"/>
            <w:color w:val="1D1C1D"/>
            <w:sz w:val="24"/>
            <w:szCs w:val="24"/>
          </w:rPr>
          <w:delText>forms a pattern</w:delText>
        </w:r>
        <w:r w:rsidR="000A6558" w:rsidRPr="00DF52C4" w:rsidDel="001C4EAF">
          <w:rPr>
            <w:rFonts w:ascii="Times New Roman" w:eastAsia="Times New Roman" w:hAnsi="Times New Roman" w:cs="Times New Roman"/>
            <w:color w:val="1D1C1D"/>
            <w:sz w:val="24"/>
            <w:szCs w:val="24"/>
          </w:rPr>
          <w:delText xml:space="preserve"> other than a straight line</w:delText>
        </w:r>
        <w:r w:rsidR="004B785F" w:rsidRPr="00DF52C4" w:rsidDel="001C4EAF">
          <w:rPr>
            <w:rFonts w:ascii="Times New Roman" w:eastAsia="Times New Roman" w:hAnsi="Times New Roman" w:cs="Times New Roman"/>
            <w:color w:val="1D1C1D"/>
            <w:sz w:val="24"/>
            <w:szCs w:val="24"/>
          </w:rPr>
          <w:delText>, then it is likely that the true relationship between the variables is no</w:delText>
        </w:r>
        <w:r w:rsidR="000A6558" w:rsidRPr="00DF52C4" w:rsidDel="001C4EAF">
          <w:rPr>
            <w:rFonts w:ascii="Times New Roman" w:eastAsia="Times New Roman" w:hAnsi="Times New Roman" w:cs="Times New Roman"/>
            <w:color w:val="1D1C1D"/>
            <w:sz w:val="24"/>
            <w:szCs w:val="24"/>
          </w:rPr>
          <w:delText>n</w:delText>
        </w:r>
        <w:r w:rsidR="008F61D9" w:rsidRPr="00DF52C4" w:rsidDel="001C4EAF">
          <w:rPr>
            <w:rFonts w:ascii="Times New Roman" w:eastAsia="Times New Roman" w:hAnsi="Times New Roman" w:cs="Times New Roman"/>
            <w:color w:val="1D1C1D"/>
            <w:sz w:val="24"/>
            <w:szCs w:val="24"/>
          </w:rPr>
          <w:delText>linear,</w:delText>
        </w:r>
        <w:r w:rsidR="00AA5483" w:rsidRPr="00DF52C4" w:rsidDel="001C4EAF">
          <w:rPr>
            <w:rFonts w:ascii="Times New Roman" w:eastAsia="Times New Roman" w:hAnsi="Times New Roman" w:cs="Times New Roman"/>
            <w:color w:val="1D1C1D"/>
            <w:sz w:val="24"/>
            <w:szCs w:val="24"/>
          </w:rPr>
          <w:delText xml:space="preserve"> and a new model </w:delText>
        </w:r>
        <w:r w:rsidR="008F61D9" w:rsidRPr="00DF52C4" w:rsidDel="001C4EAF">
          <w:rPr>
            <w:rFonts w:ascii="Times New Roman" w:eastAsia="Times New Roman" w:hAnsi="Times New Roman" w:cs="Times New Roman"/>
            <w:color w:val="1D1C1D"/>
            <w:sz w:val="24"/>
            <w:szCs w:val="24"/>
          </w:rPr>
          <w:delText>may be</w:delText>
        </w:r>
        <w:r w:rsidR="00AA5483" w:rsidRPr="00DF52C4" w:rsidDel="001C4EAF">
          <w:rPr>
            <w:rFonts w:ascii="Times New Roman" w:eastAsia="Times New Roman" w:hAnsi="Times New Roman" w:cs="Times New Roman"/>
            <w:color w:val="1D1C1D"/>
            <w:sz w:val="24"/>
            <w:szCs w:val="24"/>
          </w:rPr>
          <w:delText xml:space="preserve"> needed. </w:delText>
        </w:r>
        <w:r w:rsidR="008F61D9" w:rsidRPr="00DF52C4" w:rsidDel="001C4EAF">
          <w:rPr>
            <w:rFonts w:ascii="Times New Roman" w:eastAsia="Times New Roman" w:hAnsi="Times New Roman" w:cs="Times New Roman"/>
            <w:color w:val="1D1C1D"/>
            <w:sz w:val="24"/>
            <w:szCs w:val="24"/>
          </w:rPr>
          <w:delText xml:space="preserve">In this experiment, </w:delText>
        </w:r>
        <w:r w:rsidR="008C59C6" w:rsidRPr="00DF52C4" w:rsidDel="001C4EAF">
          <w:rPr>
            <w:rFonts w:ascii="Times New Roman" w:eastAsia="Times New Roman" w:hAnsi="Times New Roman" w:cs="Times New Roman"/>
            <w:color w:val="1D1C1D"/>
            <w:sz w:val="24"/>
            <w:szCs w:val="24"/>
          </w:rPr>
          <w:delText>it would be difficult to test for linearity because each the treatments are categorical.</w:delText>
        </w:r>
        <w:commentRangeEnd w:id="812"/>
        <w:r w:rsidR="0010166C" w:rsidDel="001C4EAF">
          <w:rPr>
            <w:rStyle w:val="CommentReference"/>
          </w:rPr>
          <w:commentReference w:id="812"/>
        </w:r>
      </w:del>
    </w:p>
    <w:p w14:paraId="56241B34" w14:textId="65567BC5" w:rsidR="00145BD2" w:rsidRPr="00DF52C4" w:rsidDel="00A9210D" w:rsidRDefault="00145BD2" w:rsidP="00350F9B">
      <w:pPr>
        <w:spacing w:before="100" w:beforeAutospacing="1" w:after="0" w:line="240" w:lineRule="auto"/>
        <w:rPr>
          <w:del w:id="816" w:author="Henry Hurt" w:date="2022-03-16T20:25:00Z"/>
          <w:rFonts w:ascii="Times New Roman" w:eastAsia="Times New Roman" w:hAnsi="Times New Roman" w:cs="Times New Roman"/>
          <w:i/>
          <w:iCs/>
          <w:color w:val="1D1C1D"/>
          <w:sz w:val="24"/>
          <w:szCs w:val="24"/>
        </w:rPr>
      </w:pPr>
      <w:del w:id="817" w:author="Henry Hurt" w:date="2022-03-16T20:25:00Z">
        <w:r w:rsidRPr="00DF52C4" w:rsidDel="00A9210D">
          <w:rPr>
            <w:rFonts w:ascii="Times New Roman" w:eastAsia="Times New Roman" w:hAnsi="Times New Roman" w:cs="Times New Roman"/>
            <w:i/>
            <w:iCs/>
            <w:color w:val="1D1C1D"/>
            <w:sz w:val="24"/>
            <w:szCs w:val="24"/>
          </w:rPr>
          <w:delText>Independenc</w:delText>
        </w:r>
        <w:r w:rsidR="00D8702F" w:rsidRPr="00DF52C4" w:rsidDel="00A9210D">
          <w:rPr>
            <w:rFonts w:ascii="Times New Roman" w:eastAsia="Times New Roman" w:hAnsi="Times New Roman" w:cs="Times New Roman"/>
            <w:i/>
            <w:iCs/>
            <w:color w:val="1D1C1D"/>
            <w:sz w:val="24"/>
            <w:szCs w:val="24"/>
          </w:rPr>
          <w:delText>e – Breusch-Pagan Test:</w:delText>
        </w:r>
      </w:del>
    </w:p>
    <w:p w14:paraId="3648EA93" w14:textId="344EAAC9" w:rsidR="009B3F39" w:rsidRPr="00DF52C4" w:rsidDel="00A9210D" w:rsidRDefault="00D8702F" w:rsidP="00350F9B">
      <w:pPr>
        <w:spacing w:before="100" w:beforeAutospacing="1" w:after="0" w:line="240" w:lineRule="auto"/>
        <w:rPr>
          <w:del w:id="818" w:author="Henry Hurt" w:date="2022-03-16T20:25:00Z"/>
          <w:rFonts w:ascii="Times New Roman" w:eastAsia="Times New Roman" w:hAnsi="Times New Roman" w:cs="Times New Roman"/>
          <w:color w:val="1D1C1D"/>
          <w:sz w:val="24"/>
          <w:szCs w:val="24"/>
        </w:rPr>
      </w:pPr>
      <w:del w:id="819" w:author="Henry Hurt" w:date="2022-03-16T20:25:00Z">
        <w:r w:rsidRPr="00DF52C4" w:rsidDel="00A9210D">
          <w:rPr>
            <w:rFonts w:ascii="Times New Roman" w:eastAsia="Times New Roman" w:hAnsi="Times New Roman" w:cs="Times New Roman"/>
            <w:color w:val="1D1C1D"/>
            <w:sz w:val="24"/>
            <w:szCs w:val="24"/>
          </w:rPr>
          <w:delText xml:space="preserve">The </w:delText>
        </w:r>
        <w:commentRangeStart w:id="820"/>
        <w:r w:rsidRPr="00DF52C4" w:rsidDel="00A9210D">
          <w:rPr>
            <w:rFonts w:ascii="Times New Roman" w:eastAsia="Times New Roman" w:hAnsi="Times New Roman" w:cs="Times New Roman"/>
            <w:color w:val="1D1C1D"/>
            <w:sz w:val="24"/>
            <w:szCs w:val="24"/>
          </w:rPr>
          <w:delText xml:space="preserve">Breusch-Pagan </w:delText>
        </w:r>
        <w:commentRangeEnd w:id="820"/>
        <w:r w:rsidR="0010166C" w:rsidDel="00A9210D">
          <w:rPr>
            <w:rStyle w:val="CommentReference"/>
          </w:rPr>
          <w:commentReference w:id="820"/>
        </w:r>
        <w:r w:rsidRPr="00DF52C4" w:rsidDel="00A9210D">
          <w:rPr>
            <w:rFonts w:ascii="Times New Roman" w:eastAsia="Times New Roman" w:hAnsi="Times New Roman" w:cs="Times New Roman"/>
            <w:color w:val="1D1C1D"/>
            <w:sz w:val="24"/>
            <w:szCs w:val="24"/>
          </w:rPr>
          <w:delText xml:space="preserve">Test is used to verify </w:delText>
        </w:r>
      </w:del>
      <w:ins w:id="821" w:author="Wheeler, David Linnard" w:date="2022-03-08T10:04:00Z">
        <w:del w:id="822" w:author="Henry Hurt" w:date="2022-03-16T20:25:00Z">
          <w:r w:rsidR="0010166C" w:rsidDel="00A9210D">
            <w:rPr>
              <w:rFonts w:ascii="Times New Roman" w:eastAsia="Times New Roman" w:hAnsi="Times New Roman" w:cs="Times New Roman"/>
              <w:color w:val="1D1C1D"/>
              <w:sz w:val="24"/>
              <w:szCs w:val="24"/>
            </w:rPr>
            <w:delText>test</w:delText>
          </w:r>
          <w:r w:rsidR="0010166C" w:rsidRPr="00DF52C4" w:rsidDel="00A9210D">
            <w:rPr>
              <w:rFonts w:ascii="Times New Roman" w:eastAsia="Times New Roman" w:hAnsi="Times New Roman" w:cs="Times New Roman"/>
              <w:color w:val="1D1C1D"/>
              <w:sz w:val="24"/>
              <w:szCs w:val="24"/>
            </w:rPr>
            <w:delText xml:space="preserve"> </w:delText>
          </w:r>
        </w:del>
      </w:ins>
      <w:del w:id="823" w:author="Henry Hurt" w:date="2022-03-16T20:25:00Z">
        <w:r w:rsidRPr="00DF52C4" w:rsidDel="00A9210D">
          <w:rPr>
            <w:rFonts w:ascii="Times New Roman" w:eastAsia="Times New Roman" w:hAnsi="Times New Roman" w:cs="Times New Roman"/>
            <w:color w:val="1D1C1D"/>
            <w:sz w:val="24"/>
            <w:szCs w:val="24"/>
          </w:rPr>
          <w:delText>the independence</w:delText>
        </w:r>
        <w:r w:rsidR="00AA5483" w:rsidRPr="00DF52C4" w:rsidDel="00A9210D">
          <w:rPr>
            <w:rFonts w:ascii="Times New Roman" w:eastAsia="Times New Roman" w:hAnsi="Times New Roman" w:cs="Times New Roman"/>
            <w:color w:val="1D1C1D"/>
            <w:sz w:val="24"/>
            <w:szCs w:val="24"/>
          </w:rPr>
          <w:delText xml:space="preserve"> (randomness)</w:delText>
        </w:r>
        <w:r w:rsidRPr="00DF52C4" w:rsidDel="00A9210D">
          <w:rPr>
            <w:rFonts w:ascii="Times New Roman" w:eastAsia="Times New Roman" w:hAnsi="Times New Roman" w:cs="Times New Roman"/>
            <w:color w:val="1D1C1D"/>
            <w:sz w:val="24"/>
            <w:szCs w:val="24"/>
          </w:rPr>
          <w:delText xml:space="preserve"> of the residuals. R</w:delText>
        </w:r>
        <w:r w:rsidR="004B785F" w:rsidRPr="00DF52C4" w:rsidDel="00A9210D">
          <w:rPr>
            <w:rFonts w:ascii="Times New Roman" w:eastAsia="Times New Roman" w:hAnsi="Times New Roman" w:cs="Times New Roman"/>
            <w:color w:val="1D1C1D"/>
            <w:sz w:val="24"/>
            <w:szCs w:val="24"/>
          </w:rPr>
          <w:delText xml:space="preserve">esiduals are independent </w:delText>
        </w:r>
        <w:r w:rsidRPr="00DF52C4" w:rsidDel="00A9210D">
          <w:rPr>
            <w:rFonts w:ascii="Times New Roman" w:eastAsia="Times New Roman" w:hAnsi="Times New Roman" w:cs="Times New Roman"/>
            <w:color w:val="1D1C1D"/>
            <w:sz w:val="24"/>
            <w:szCs w:val="24"/>
          </w:rPr>
          <w:delText xml:space="preserve">if they do not follow any pattern with a sequential order (such as time or location) </w:delText>
        </w:r>
        <w:r w:rsidR="00B020F4" w:rsidRPr="00DF52C4" w:rsidDel="00A9210D">
          <w:rPr>
            <w:rFonts w:ascii="Times New Roman" w:eastAsia="Times New Roman" w:hAnsi="Times New Roman" w:cs="Times New Roman"/>
            <w:color w:val="1D1C1D"/>
            <w:sz w:val="24"/>
            <w:szCs w:val="24"/>
          </w:rPr>
          <w:delText xml:space="preserve">that is not </w:delText>
        </w:r>
        <w:r w:rsidR="006A462E" w:rsidRPr="00DF52C4" w:rsidDel="00A9210D">
          <w:rPr>
            <w:rFonts w:ascii="Times New Roman" w:eastAsia="Times New Roman" w:hAnsi="Times New Roman" w:cs="Times New Roman"/>
            <w:color w:val="1D1C1D"/>
            <w:sz w:val="24"/>
            <w:szCs w:val="24"/>
          </w:rPr>
          <w:delText xml:space="preserve">accounted for in the model. </w:delText>
        </w:r>
        <w:r w:rsidRPr="00DF52C4" w:rsidDel="00A9210D">
          <w:rPr>
            <w:rFonts w:ascii="Times New Roman" w:eastAsia="Times New Roman" w:hAnsi="Times New Roman" w:cs="Times New Roman"/>
            <w:color w:val="1D1C1D"/>
            <w:sz w:val="24"/>
            <w:szCs w:val="24"/>
          </w:rPr>
          <w:delText xml:space="preserve">This test is performed by forming a </w:delText>
        </w:r>
        <w:r w:rsidR="009A4814" w:rsidRPr="00DF52C4" w:rsidDel="00A9210D">
          <w:rPr>
            <w:rFonts w:ascii="Times New Roman" w:eastAsia="Times New Roman" w:hAnsi="Times New Roman" w:cs="Times New Roman"/>
            <w:color w:val="1D1C1D"/>
            <w:sz w:val="24"/>
            <w:szCs w:val="24"/>
          </w:rPr>
          <w:delText xml:space="preserve">chi-squared </w:delText>
        </w:r>
        <w:r w:rsidR="006A462E" w:rsidRPr="00DF52C4" w:rsidDel="00A9210D">
          <w:rPr>
            <w:rFonts w:ascii="Times New Roman" w:eastAsia="Times New Roman" w:hAnsi="Times New Roman" w:cs="Times New Roman"/>
            <w:color w:val="1D1C1D"/>
            <w:sz w:val="24"/>
            <w:szCs w:val="24"/>
          </w:rPr>
          <w:delText>distribution</w:delText>
        </w:r>
        <w:r w:rsidRPr="00DF52C4" w:rsidDel="00A9210D">
          <w:rPr>
            <w:rFonts w:ascii="Times New Roman" w:eastAsia="Times New Roman" w:hAnsi="Times New Roman" w:cs="Times New Roman"/>
            <w:color w:val="1D1C1D"/>
            <w:sz w:val="24"/>
            <w:szCs w:val="24"/>
          </w:rPr>
          <w:delText xml:space="preserve"> </w:delText>
        </w:r>
        <w:r w:rsidR="009A4814" w:rsidRPr="00DF52C4" w:rsidDel="00A9210D">
          <w:rPr>
            <w:rFonts w:ascii="Times New Roman" w:eastAsia="Times New Roman" w:hAnsi="Times New Roman" w:cs="Times New Roman"/>
            <w:color w:val="1D1C1D"/>
            <w:sz w:val="24"/>
            <w:szCs w:val="24"/>
          </w:rPr>
          <w:delText xml:space="preserve">of the residuals </w:delText>
        </w:r>
        <w:r w:rsidRPr="00DF52C4" w:rsidDel="00A9210D">
          <w:rPr>
            <w:rFonts w:ascii="Times New Roman" w:eastAsia="Times New Roman" w:hAnsi="Times New Roman" w:cs="Times New Roman"/>
            <w:color w:val="1D1C1D"/>
            <w:sz w:val="24"/>
            <w:szCs w:val="24"/>
          </w:rPr>
          <w:delText>from n * R</w:delText>
        </w:r>
        <w:r w:rsidRPr="00DF52C4" w:rsidDel="00A9210D">
          <w:rPr>
            <w:rFonts w:ascii="Times New Roman" w:eastAsia="Times New Roman" w:hAnsi="Times New Roman" w:cs="Times New Roman"/>
            <w:color w:val="1D1C1D"/>
            <w:sz w:val="24"/>
            <w:szCs w:val="24"/>
            <w:vertAlign w:val="superscript"/>
          </w:rPr>
          <w:delText>2</w:delText>
        </w:r>
        <w:r w:rsidR="009A4814" w:rsidRPr="00DF52C4" w:rsidDel="00A9210D">
          <w:rPr>
            <w:rFonts w:ascii="Times New Roman" w:eastAsia="Times New Roman" w:hAnsi="Times New Roman" w:cs="Times New Roman"/>
            <w:color w:val="1D1C1D"/>
            <w:sz w:val="24"/>
            <w:szCs w:val="24"/>
          </w:rPr>
          <w:delText xml:space="preserve"> and comparing it to the observed distribution</w:delText>
        </w:r>
        <w:r w:rsidRPr="00DF52C4" w:rsidDel="00A9210D">
          <w:rPr>
            <w:rFonts w:ascii="Times New Roman" w:eastAsia="Times New Roman" w:hAnsi="Times New Roman" w:cs="Times New Roman"/>
            <w:color w:val="1D1C1D"/>
            <w:sz w:val="24"/>
            <w:szCs w:val="24"/>
          </w:rPr>
          <w:delText xml:space="preserve">. </w:delText>
        </w:r>
        <w:r w:rsidR="00B020F4" w:rsidRPr="00DF52C4" w:rsidDel="00A9210D">
          <w:rPr>
            <w:rFonts w:ascii="Times New Roman" w:eastAsia="Times New Roman" w:hAnsi="Times New Roman" w:cs="Times New Roman"/>
            <w:color w:val="1D1C1D"/>
            <w:sz w:val="24"/>
            <w:szCs w:val="24"/>
          </w:rPr>
          <w:delText xml:space="preserve">The null hypothesis is that the residuals are independent of any sequential order. </w:delText>
        </w:r>
        <w:r w:rsidR="008C59C6" w:rsidRPr="00DF52C4" w:rsidDel="00A9210D">
          <w:rPr>
            <w:rFonts w:ascii="Times New Roman" w:eastAsia="Times New Roman" w:hAnsi="Times New Roman" w:cs="Times New Roman"/>
            <w:color w:val="1D1C1D"/>
            <w:sz w:val="24"/>
            <w:szCs w:val="24"/>
          </w:rPr>
          <w:delText>In this experiment, a Breusch-Pagan Test will be used to test if variables such as the location of experimental units in the growing room had any effect on the data.</w:delText>
        </w:r>
      </w:del>
    </w:p>
    <w:p w14:paraId="53100547" w14:textId="425DA85A" w:rsidR="00145BD2" w:rsidRPr="00DF52C4" w:rsidDel="001C4EAF" w:rsidRDefault="00145BD2" w:rsidP="00350F9B">
      <w:pPr>
        <w:spacing w:before="100" w:beforeAutospacing="1" w:after="0" w:line="240" w:lineRule="auto"/>
        <w:rPr>
          <w:del w:id="824" w:author="Henry Hurt" w:date="2022-03-16T19:46:00Z"/>
          <w:rFonts w:ascii="Times New Roman" w:eastAsia="Times New Roman" w:hAnsi="Times New Roman" w:cs="Times New Roman"/>
          <w:i/>
          <w:iCs/>
          <w:color w:val="1D1C1D"/>
          <w:sz w:val="24"/>
          <w:szCs w:val="24"/>
        </w:rPr>
      </w:pPr>
      <w:del w:id="825" w:author="Henry Hurt" w:date="2022-03-16T19:46:00Z">
        <w:r w:rsidRPr="00DF52C4" w:rsidDel="001C4EAF">
          <w:rPr>
            <w:rFonts w:ascii="Times New Roman" w:eastAsia="Times New Roman" w:hAnsi="Times New Roman" w:cs="Times New Roman"/>
            <w:i/>
            <w:iCs/>
            <w:color w:val="1D1C1D"/>
            <w:sz w:val="24"/>
            <w:szCs w:val="24"/>
          </w:rPr>
          <w:delText>Normal Distribution</w:delText>
        </w:r>
        <w:r w:rsidR="00D8702F" w:rsidRPr="00DF52C4" w:rsidDel="001C4EAF">
          <w:rPr>
            <w:rFonts w:ascii="Times New Roman" w:eastAsia="Times New Roman" w:hAnsi="Times New Roman" w:cs="Times New Roman"/>
            <w:i/>
            <w:iCs/>
            <w:color w:val="1D1C1D"/>
            <w:sz w:val="24"/>
            <w:szCs w:val="24"/>
          </w:rPr>
          <w:delText xml:space="preserve"> – Shapiro-Wilk Test:</w:delText>
        </w:r>
      </w:del>
    </w:p>
    <w:p w14:paraId="06291EA3" w14:textId="675AA90B" w:rsidR="00B94B05" w:rsidRPr="00DF52C4" w:rsidDel="001C4EAF" w:rsidRDefault="004B785F" w:rsidP="00350F9B">
      <w:pPr>
        <w:spacing w:before="100" w:beforeAutospacing="1" w:after="0" w:line="240" w:lineRule="auto"/>
        <w:rPr>
          <w:del w:id="826" w:author="Henry Hurt" w:date="2022-03-16T19:46:00Z"/>
          <w:rFonts w:ascii="Times New Roman" w:eastAsia="Times New Roman" w:hAnsi="Times New Roman" w:cs="Times New Roman"/>
          <w:color w:val="1D1C1D"/>
          <w:sz w:val="24"/>
          <w:szCs w:val="24"/>
        </w:rPr>
      </w:pPr>
      <w:del w:id="827" w:author="Henry Hurt" w:date="2022-03-16T19:46:00Z">
        <w:r w:rsidRPr="00DF52C4" w:rsidDel="001C4EAF">
          <w:rPr>
            <w:rFonts w:ascii="Times New Roman" w:eastAsia="Times New Roman" w:hAnsi="Times New Roman" w:cs="Times New Roman"/>
            <w:color w:val="1D1C1D"/>
            <w:sz w:val="24"/>
            <w:szCs w:val="24"/>
          </w:rPr>
          <w:delText xml:space="preserve">The values of residuals should follow a normal distribution. </w:delText>
        </w:r>
        <w:r w:rsidR="00EC76ED" w:rsidRPr="00DF52C4" w:rsidDel="001C4EAF">
          <w:rPr>
            <w:rFonts w:ascii="Times New Roman" w:eastAsia="Times New Roman" w:hAnsi="Times New Roman" w:cs="Times New Roman"/>
            <w:color w:val="1D1C1D"/>
            <w:sz w:val="24"/>
            <w:szCs w:val="24"/>
          </w:rPr>
          <w:delText>Shapiro-Wilk Test</w:delText>
        </w:r>
        <w:r w:rsidR="00B94B05" w:rsidRPr="00DF52C4" w:rsidDel="001C4EAF">
          <w:rPr>
            <w:rFonts w:ascii="Times New Roman" w:eastAsia="Times New Roman" w:hAnsi="Times New Roman" w:cs="Times New Roman"/>
            <w:color w:val="1D1C1D"/>
            <w:sz w:val="24"/>
            <w:szCs w:val="24"/>
          </w:rPr>
          <w:delText xml:space="preserve"> is used to evaluate the normality of a population. T</w:delText>
        </w:r>
        <w:r w:rsidR="00B020F4" w:rsidRPr="00DF52C4" w:rsidDel="001C4EAF">
          <w:rPr>
            <w:rFonts w:ascii="Times New Roman" w:eastAsia="Times New Roman" w:hAnsi="Times New Roman" w:cs="Times New Roman"/>
            <w:color w:val="1D1C1D"/>
            <w:sz w:val="24"/>
            <w:szCs w:val="24"/>
          </w:rPr>
          <w:delText xml:space="preserve">he null hypothesis is that the </w:delText>
        </w:r>
        <w:r w:rsidR="00B94B05" w:rsidRPr="00DF52C4" w:rsidDel="001C4EAF">
          <w:rPr>
            <w:rFonts w:ascii="Times New Roman" w:eastAsia="Times New Roman" w:hAnsi="Times New Roman" w:cs="Times New Roman"/>
            <w:color w:val="1D1C1D"/>
            <w:sz w:val="24"/>
            <w:szCs w:val="24"/>
          </w:rPr>
          <w:delText xml:space="preserve">population is </w:delText>
        </w:r>
        <w:r w:rsidR="00B020F4" w:rsidRPr="00DF52C4" w:rsidDel="001C4EAF">
          <w:rPr>
            <w:rFonts w:ascii="Times New Roman" w:eastAsia="Times New Roman" w:hAnsi="Times New Roman" w:cs="Times New Roman"/>
            <w:color w:val="1D1C1D"/>
            <w:sz w:val="24"/>
            <w:szCs w:val="24"/>
          </w:rPr>
          <w:delText>normally distributed.</w:delText>
        </w:r>
        <w:r w:rsidR="00B94B05" w:rsidRPr="00DF52C4" w:rsidDel="001C4EAF">
          <w:rPr>
            <w:rFonts w:ascii="Times New Roman" w:eastAsia="Times New Roman" w:hAnsi="Times New Roman" w:cs="Times New Roman"/>
            <w:color w:val="1D1C1D"/>
            <w:sz w:val="24"/>
            <w:szCs w:val="24"/>
          </w:rPr>
          <w:delText xml:space="preserve"> In this experiment, a Shapiro-Wilk test will be run on the </w:delText>
        </w:r>
        <w:r w:rsidR="00BE4F62" w:rsidRPr="00DF52C4" w:rsidDel="001C4EAF">
          <w:rPr>
            <w:rFonts w:ascii="Times New Roman" w:eastAsia="Times New Roman" w:hAnsi="Times New Roman" w:cs="Times New Roman"/>
            <w:color w:val="1D1C1D"/>
            <w:sz w:val="24"/>
            <w:szCs w:val="24"/>
          </w:rPr>
          <w:delText xml:space="preserve">pooled residuals of all treatment groups as well as the residuals of each individual treatment group to test for normal distribution. </w:delText>
        </w:r>
      </w:del>
    </w:p>
    <w:p w14:paraId="19F0BA10" w14:textId="0C2CA31E" w:rsidR="008F0FD0" w:rsidRPr="00DF52C4" w:rsidDel="00A9210D" w:rsidRDefault="00145BD2" w:rsidP="00350F9B">
      <w:pPr>
        <w:spacing w:before="100" w:beforeAutospacing="1" w:after="0" w:line="240" w:lineRule="auto"/>
        <w:rPr>
          <w:del w:id="828" w:author="Henry Hurt" w:date="2022-03-16T20:25:00Z"/>
          <w:rFonts w:ascii="Times New Roman" w:eastAsia="Times New Roman" w:hAnsi="Times New Roman" w:cs="Times New Roman"/>
          <w:i/>
          <w:iCs/>
          <w:color w:val="1D1C1D"/>
          <w:sz w:val="24"/>
          <w:szCs w:val="24"/>
        </w:rPr>
      </w:pPr>
      <w:del w:id="829" w:author="Henry Hurt" w:date="2022-03-16T20:25:00Z">
        <w:r w:rsidRPr="00DF52C4" w:rsidDel="00A9210D">
          <w:rPr>
            <w:rFonts w:ascii="Times New Roman" w:eastAsia="Times New Roman" w:hAnsi="Times New Roman" w:cs="Times New Roman"/>
            <w:i/>
            <w:iCs/>
            <w:color w:val="1D1C1D"/>
            <w:sz w:val="24"/>
            <w:szCs w:val="24"/>
          </w:rPr>
          <w:delText>Equal Variance</w:delText>
        </w:r>
        <w:r w:rsidR="00D8702F" w:rsidRPr="00DF52C4" w:rsidDel="00A9210D">
          <w:rPr>
            <w:rFonts w:ascii="Times New Roman" w:eastAsia="Times New Roman" w:hAnsi="Times New Roman" w:cs="Times New Roman"/>
            <w:i/>
            <w:iCs/>
            <w:color w:val="1D1C1D"/>
            <w:sz w:val="24"/>
            <w:szCs w:val="24"/>
          </w:rPr>
          <w:delText xml:space="preserve"> - Brown-Forsythe Test</w:delText>
        </w:r>
        <w:r w:rsidR="00AA5483" w:rsidRPr="00DF52C4" w:rsidDel="00A9210D">
          <w:rPr>
            <w:rFonts w:ascii="Times New Roman" w:eastAsia="Times New Roman" w:hAnsi="Times New Roman" w:cs="Times New Roman"/>
            <w:i/>
            <w:iCs/>
            <w:color w:val="1D1C1D"/>
            <w:sz w:val="24"/>
            <w:szCs w:val="24"/>
          </w:rPr>
          <w:delText xml:space="preserve"> &amp; Breusch-Pagan Test:</w:delText>
        </w:r>
      </w:del>
    </w:p>
    <w:p w14:paraId="70F5425A" w14:textId="69A19217" w:rsidR="00145BD2" w:rsidRPr="00DF52C4" w:rsidDel="00742043" w:rsidRDefault="00D44515" w:rsidP="00350F9B">
      <w:pPr>
        <w:spacing w:before="100" w:beforeAutospacing="1" w:after="0" w:line="240" w:lineRule="auto"/>
        <w:rPr>
          <w:del w:id="830" w:author="Henry Hurt" w:date="2022-03-16T19:58:00Z"/>
          <w:rFonts w:ascii="Times New Roman" w:eastAsia="Times New Roman" w:hAnsi="Times New Roman" w:cs="Times New Roman"/>
          <w:color w:val="1D1C1D"/>
          <w:sz w:val="24"/>
          <w:szCs w:val="24"/>
        </w:rPr>
      </w:pPr>
      <w:del w:id="831" w:author="Henry Hurt" w:date="2022-03-16T19:58:00Z">
        <w:r w:rsidRPr="00DF52C4" w:rsidDel="00742043">
          <w:rPr>
            <w:rFonts w:ascii="Times New Roman" w:eastAsia="Times New Roman" w:hAnsi="Times New Roman" w:cs="Times New Roman"/>
            <w:color w:val="1D1C1D"/>
            <w:sz w:val="24"/>
            <w:szCs w:val="24"/>
          </w:rPr>
          <w:delText xml:space="preserve">The variance of residuals should be constant across the values of the predictor variable(s) or the predicted value. </w:delText>
        </w:r>
        <w:r w:rsidR="00AA5483" w:rsidRPr="00DF52C4" w:rsidDel="00742043">
          <w:rPr>
            <w:rFonts w:ascii="Times New Roman" w:eastAsia="Times New Roman" w:hAnsi="Times New Roman" w:cs="Times New Roman"/>
            <w:color w:val="1D1C1D"/>
            <w:sz w:val="24"/>
            <w:szCs w:val="24"/>
          </w:rPr>
          <w:delText xml:space="preserve">A </w:delText>
        </w:r>
        <w:commentRangeStart w:id="832"/>
        <w:r w:rsidR="00AA5483" w:rsidRPr="00DF52C4" w:rsidDel="00742043">
          <w:rPr>
            <w:rFonts w:ascii="Times New Roman" w:eastAsia="Times New Roman" w:hAnsi="Times New Roman" w:cs="Times New Roman"/>
            <w:color w:val="1D1C1D"/>
            <w:sz w:val="24"/>
            <w:szCs w:val="24"/>
          </w:rPr>
          <w:delText xml:space="preserve">Breusch-Pagan Test </w:delText>
        </w:r>
        <w:commentRangeEnd w:id="832"/>
        <w:r w:rsidR="0010166C" w:rsidDel="00742043">
          <w:rPr>
            <w:rStyle w:val="CommentReference"/>
          </w:rPr>
          <w:commentReference w:id="832"/>
        </w:r>
        <w:r w:rsidR="00AA5483" w:rsidRPr="00DF52C4" w:rsidDel="00742043">
          <w:rPr>
            <w:rFonts w:ascii="Times New Roman" w:eastAsia="Times New Roman" w:hAnsi="Times New Roman" w:cs="Times New Roman"/>
            <w:color w:val="1D1C1D"/>
            <w:sz w:val="24"/>
            <w:szCs w:val="24"/>
          </w:rPr>
          <w:delText xml:space="preserve">can be used to </w:delText>
        </w:r>
        <w:r w:rsidR="00B94B05" w:rsidRPr="00DF52C4" w:rsidDel="00742043">
          <w:rPr>
            <w:rFonts w:ascii="Times New Roman" w:eastAsia="Times New Roman" w:hAnsi="Times New Roman" w:cs="Times New Roman"/>
            <w:color w:val="1D1C1D"/>
            <w:sz w:val="24"/>
            <w:szCs w:val="24"/>
          </w:rPr>
          <w:delText>evaluate this assumption</w:delText>
        </w:r>
        <w:r w:rsidR="00AA5483" w:rsidRPr="00DF52C4" w:rsidDel="00742043">
          <w:rPr>
            <w:rFonts w:ascii="Times New Roman" w:eastAsia="Times New Roman" w:hAnsi="Times New Roman" w:cs="Times New Roman"/>
            <w:color w:val="1D1C1D"/>
            <w:sz w:val="24"/>
            <w:szCs w:val="24"/>
          </w:rPr>
          <w:delText xml:space="preserve">, as residuals that are independent are also equal in variance. </w:delText>
        </w:r>
        <w:r w:rsidR="00B94B05" w:rsidRPr="00DF52C4" w:rsidDel="00742043">
          <w:rPr>
            <w:rFonts w:ascii="Times New Roman" w:eastAsia="Times New Roman" w:hAnsi="Times New Roman" w:cs="Times New Roman"/>
            <w:color w:val="1D1C1D"/>
            <w:sz w:val="24"/>
            <w:szCs w:val="24"/>
          </w:rPr>
          <w:delText>A</w:delText>
        </w:r>
        <w:r w:rsidR="00EC76ED" w:rsidRPr="00DF52C4" w:rsidDel="00742043">
          <w:rPr>
            <w:rFonts w:ascii="Times New Roman" w:eastAsia="Times New Roman" w:hAnsi="Times New Roman" w:cs="Times New Roman"/>
            <w:color w:val="1D1C1D"/>
            <w:sz w:val="24"/>
            <w:szCs w:val="24"/>
          </w:rPr>
          <w:delText xml:space="preserve"> Brown-Forsythe Test</w:delText>
        </w:r>
        <w:r w:rsidR="00B94B05" w:rsidRPr="00DF52C4" w:rsidDel="00742043">
          <w:rPr>
            <w:rFonts w:ascii="Times New Roman" w:eastAsia="Times New Roman" w:hAnsi="Times New Roman" w:cs="Times New Roman"/>
            <w:color w:val="1D1C1D"/>
            <w:sz w:val="24"/>
            <w:szCs w:val="24"/>
          </w:rPr>
          <w:delText xml:space="preserve"> can be used to test equal variance. In this case, </w:delText>
        </w:r>
        <w:r w:rsidR="00EC76ED" w:rsidRPr="00DF52C4" w:rsidDel="00742043">
          <w:rPr>
            <w:rFonts w:ascii="Times New Roman" w:eastAsia="Times New Roman" w:hAnsi="Times New Roman" w:cs="Times New Roman"/>
            <w:color w:val="1D1C1D"/>
            <w:sz w:val="24"/>
            <w:szCs w:val="24"/>
          </w:rPr>
          <w:delText xml:space="preserve">data </w:delText>
        </w:r>
        <w:r w:rsidR="00B94B05" w:rsidRPr="00DF52C4" w:rsidDel="00742043">
          <w:rPr>
            <w:rFonts w:ascii="Times New Roman" w:eastAsia="Times New Roman" w:hAnsi="Times New Roman" w:cs="Times New Roman"/>
            <w:color w:val="1D1C1D"/>
            <w:sz w:val="24"/>
            <w:szCs w:val="24"/>
          </w:rPr>
          <w:delText xml:space="preserve">the </w:delText>
        </w:r>
        <w:r w:rsidR="00EC76ED" w:rsidRPr="00DF52C4" w:rsidDel="00742043">
          <w:rPr>
            <w:rFonts w:ascii="Times New Roman" w:eastAsia="Times New Roman" w:hAnsi="Times New Roman" w:cs="Times New Roman"/>
            <w:color w:val="1D1C1D"/>
            <w:sz w:val="24"/>
            <w:szCs w:val="24"/>
          </w:rPr>
          <w:delText>is split in</w:delText>
        </w:r>
        <w:r w:rsidR="00B020F4" w:rsidRPr="00DF52C4" w:rsidDel="00742043">
          <w:rPr>
            <w:rFonts w:ascii="Times New Roman" w:eastAsia="Times New Roman" w:hAnsi="Times New Roman" w:cs="Times New Roman"/>
            <w:color w:val="1D1C1D"/>
            <w:sz w:val="24"/>
            <w:szCs w:val="24"/>
          </w:rPr>
          <w:delText>to</w:delText>
        </w:r>
        <w:r w:rsidR="00EC76ED" w:rsidRPr="00DF52C4" w:rsidDel="00742043">
          <w:rPr>
            <w:rFonts w:ascii="Times New Roman" w:eastAsia="Times New Roman" w:hAnsi="Times New Roman" w:cs="Times New Roman"/>
            <w:color w:val="1D1C1D"/>
            <w:sz w:val="24"/>
            <w:szCs w:val="24"/>
          </w:rPr>
          <w:delText xml:space="preserve"> two</w:delText>
        </w:r>
        <w:r w:rsidR="00B020F4" w:rsidRPr="00DF52C4" w:rsidDel="00742043">
          <w:rPr>
            <w:rFonts w:ascii="Times New Roman" w:eastAsia="Times New Roman" w:hAnsi="Times New Roman" w:cs="Times New Roman"/>
            <w:color w:val="1D1C1D"/>
            <w:sz w:val="24"/>
            <w:szCs w:val="24"/>
          </w:rPr>
          <w:delText xml:space="preserve"> equal sized subsets between </w:delText>
        </w:r>
        <w:r w:rsidR="00EC76ED" w:rsidRPr="00DF52C4" w:rsidDel="00742043">
          <w:rPr>
            <w:rFonts w:ascii="Times New Roman" w:eastAsia="Times New Roman" w:hAnsi="Times New Roman" w:cs="Times New Roman"/>
            <w:color w:val="1D1C1D"/>
            <w:sz w:val="24"/>
            <w:szCs w:val="24"/>
          </w:rPr>
          <w:delText xml:space="preserve">high and low predictor variable values. The variances of each </w:delText>
        </w:r>
        <w:r w:rsidR="00B94B05" w:rsidRPr="00DF52C4" w:rsidDel="00742043">
          <w:rPr>
            <w:rFonts w:ascii="Times New Roman" w:eastAsia="Times New Roman" w:hAnsi="Times New Roman" w:cs="Times New Roman"/>
            <w:color w:val="1D1C1D"/>
            <w:sz w:val="24"/>
            <w:szCs w:val="24"/>
          </w:rPr>
          <w:delText>subset</w:delText>
        </w:r>
        <w:r w:rsidR="00EC76ED" w:rsidRPr="00DF52C4" w:rsidDel="00742043">
          <w:rPr>
            <w:rFonts w:ascii="Times New Roman" w:eastAsia="Times New Roman" w:hAnsi="Times New Roman" w:cs="Times New Roman"/>
            <w:color w:val="1D1C1D"/>
            <w:sz w:val="24"/>
            <w:szCs w:val="24"/>
          </w:rPr>
          <w:delText xml:space="preserve"> are then compared using a two-sample </w:delText>
        </w:r>
        <w:r w:rsidR="00EC76ED" w:rsidRPr="00DF52C4" w:rsidDel="00742043">
          <w:rPr>
            <w:rFonts w:ascii="Times New Roman" w:eastAsia="Times New Roman" w:hAnsi="Times New Roman" w:cs="Times New Roman"/>
            <w:i/>
            <w:iCs/>
            <w:color w:val="1D1C1D"/>
            <w:sz w:val="24"/>
            <w:szCs w:val="24"/>
          </w:rPr>
          <w:delText>t</w:delText>
        </w:r>
        <w:r w:rsidR="00EC76ED" w:rsidRPr="00DF52C4" w:rsidDel="00742043">
          <w:rPr>
            <w:rFonts w:ascii="Times New Roman" w:eastAsia="Times New Roman" w:hAnsi="Times New Roman" w:cs="Times New Roman"/>
            <w:color w:val="1D1C1D"/>
            <w:sz w:val="24"/>
            <w:szCs w:val="24"/>
          </w:rPr>
          <w:delText>-test to check if they are significantly different.</w:delText>
        </w:r>
        <w:r w:rsidR="00D8702F" w:rsidRPr="00DF52C4" w:rsidDel="00742043">
          <w:rPr>
            <w:rFonts w:ascii="Times New Roman" w:eastAsia="Times New Roman" w:hAnsi="Times New Roman" w:cs="Times New Roman"/>
            <w:color w:val="1D1C1D"/>
            <w:sz w:val="24"/>
            <w:szCs w:val="24"/>
          </w:rPr>
          <w:delText xml:space="preserve"> </w:delText>
        </w:r>
        <w:r w:rsidR="00B020F4" w:rsidRPr="00DF52C4" w:rsidDel="00742043">
          <w:rPr>
            <w:rFonts w:ascii="Times New Roman" w:eastAsia="Times New Roman" w:hAnsi="Times New Roman" w:cs="Times New Roman"/>
            <w:color w:val="1D1C1D"/>
            <w:sz w:val="24"/>
            <w:szCs w:val="24"/>
          </w:rPr>
          <w:delText>The null hypothesis is that the residuals have equal variance.</w:delText>
        </w:r>
        <w:r w:rsidR="008F0FD0" w:rsidRPr="00DF52C4" w:rsidDel="00742043">
          <w:rPr>
            <w:rFonts w:ascii="Times New Roman" w:eastAsia="Times New Roman" w:hAnsi="Times New Roman" w:cs="Times New Roman"/>
            <w:color w:val="1D1C1D"/>
            <w:sz w:val="24"/>
            <w:szCs w:val="24"/>
          </w:rPr>
          <w:delText xml:space="preserve"> In this experiment, a Brown-Forsythe Test w</w:delText>
        </w:r>
        <w:r w:rsidR="008C59C6" w:rsidRPr="00DF52C4" w:rsidDel="00742043">
          <w:rPr>
            <w:rFonts w:ascii="Times New Roman" w:eastAsia="Times New Roman" w:hAnsi="Times New Roman" w:cs="Times New Roman"/>
            <w:color w:val="1D1C1D"/>
            <w:sz w:val="24"/>
            <w:szCs w:val="24"/>
          </w:rPr>
          <w:delText>ill</w:delText>
        </w:r>
        <w:r w:rsidR="008F0FD0" w:rsidRPr="00DF52C4" w:rsidDel="00742043">
          <w:rPr>
            <w:rFonts w:ascii="Times New Roman" w:eastAsia="Times New Roman" w:hAnsi="Times New Roman" w:cs="Times New Roman"/>
            <w:color w:val="1D1C1D"/>
            <w:sz w:val="24"/>
            <w:szCs w:val="24"/>
          </w:rPr>
          <w:delText xml:space="preserve"> consist of t-tests between the treatment groups. </w:delText>
        </w:r>
        <w:r w:rsidR="008C59C6" w:rsidRPr="00DF52C4" w:rsidDel="00742043">
          <w:rPr>
            <w:rFonts w:ascii="Times New Roman" w:eastAsia="Times New Roman" w:hAnsi="Times New Roman" w:cs="Times New Roman"/>
            <w:color w:val="1D1C1D"/>
            <w:sz w:val="24"/>
            <w:szCs w:val="24"/>
          </w:rPr>
          <w:delText>A significant difference would between one or more groups</w:delText>
        </w:r>
        <w:r w:rsidR="00953256" w:rsidRPr="00DF52C4" w:rsidDel="00742043">
          <w:rPr>
            <w:rFonts w:ascii="Times New Roman" w:eastAsia="Times New Roman" w:hAnsi="Times New Roman" w:cs="Times New Roman"/>
            <w:color w:val="1D1C1D"/>
            <w:sz w:val="24"/>
            <w:szCs w:val="24"/>
          </w:rPr>
          <w:delText xml:space="preserve"> could indicate a higher variance associated with a species or treatment group, or a data collection error. </w:delText>
        </w:r>
      </w:del>
    </w:p>
    <w:p w14:paraId="2A76B07A" w14:textId="1A3132CE" w:rsidR="00A514C9" w:rsidRPr="00DF52C4" w:rsidDel="008B2F30" w:rsidRDefault="00A514C9" w:rsidP="00350F9B">
      <w:pPr>
        <w:spacing w:before="100" w:beforeAutospacing="1" w:after="0" w:line="240" w:lineRule="auto"/>
        <w:rPr>
          <w:del w:id="833" w:author="Henry Hurt" w:date="2022-04-13T05:25:00Z"/>
          <w:rFonts w:ascii="Times New Roman" w:eastAsia="Times New Roman" w:hAnsi="Times New Roman" w:cs="Times New Roman"/>
          <w:color w:val="1D1C1D"/>
          <w:sz w:val="24"/>
          <w:szCs w:val="24"/>
        </w:rPr>
      </w:pPr>
    </w:p>
    <w:tbl>
      <w:tblPr>
        <w:tblStyle w:val="TableGrid"/>
        <w:tblpPr w:leftFromText="180" w:rightFromText="180" w:vertAnchor="text" w:horzAnchor="margin" w:tblpY="450"/>
        <w:tblW w:w="0" w:type="auto"/>
        <w:tblLook w:val="04A0" w:firstRow="1" w:lastRow="0" w:firstColumn="1" w:lastColumn="0" w:noHBand="0" w:noVBand="1"/>
      </w:tblPr>
      <w:tblGrid>
        <w:gridCol w:w="3978"/>
        <w:gridCol w:w="2407"/>
      </w:tblGrid>
      <w:tr w:rsidR="002D46F2" w:rsidRPr="00DF52C4" w:rsidDel="008B2F30" w14:paraId="23FDDFA2" w14:textId="780F786F" w:rsidTr="002D46F2">
        <w:trPr>
          <w:trHeight w:val="312"/>
          <w:del w:id="834" w:author="Henry Hurt" w:date="2022-04-13T05:24:00Z"/>
        </w:trPr>
        <w:tc>
          <w:tcPr>
            <w:tcW w:w="6385" w:type="dxa"/>
            <w:gridSpan w:val="2"/>
            <w:tcBorders>
              <w:bottom w:val="single" w:sz="4" w:space="0" w:color="auto"/>
            </w:tcBorders>
            <w:noWrap/>
          </w:tcPr>
          <w:p w14:paraId="65EBD958" w14:textId="586D66D9" w:rsidR="002D46F2" w:rsidRPr="00DF52C4" w:rsidDel="008B2F30" w:rsidRDefault="002D46F2" w:rsidP="002D46F2">
            <w:pPr>
              <w:rPr>
                <w:del w:id="835" w:author="Henry Hurt" w:date="2022-04-13T05:24:00Z"/>
                <w:rFonts w:ascii="Times New Roman" w:hAnsi="Times New Roman" w:cs="Times New Roman"/>
                <w:b/>
                <w:bCs/>
                <w:sz w:val="24"/>
                <w:szCs w:val="24"/>
              </w:rPr>
            </w:pPr>
            <w:del w:id="836" w:author="Henry Hurt" w:date="2022-04-13T05:24:00Z">
              <w:r w:rsidRPr="00DF52C4" w:rsidDel="008B2F30">
                <w:rPr>
                  <w:rFonts w:ascii="Times New Roman" w:hAnsi="Times New Roman" w:cs="Times New Roman"/>
                  <w:b/>
                  <w:bCs/>
                  <w:sz w:val="24"/>
                  <w:szCs w:val="24"/>
                </w:rPr>
                <w:delText>Table 1: Fungi Species</w:delText>
              </w:r>
            </w:del>
          </w:p>
        </w:tc>
      </w:tr>
      <w:tr w:rsidR="002D46F2" w:rsidRPr="00DF52C4" w:rsidDel="008B2F30" w14:paraId="5D18BFDF" w14:textId="4A5D38C1" w:rsidTr="002D46F2">
        <w:trPr>
          <w:trHeight w:val="312"/>
          <w:del w:id="837" w:author="Henry Hurt" w:date="2022-04-13T05:24:00Z"/>
        </w:trPr>
        <w:tc>
          <w:tcPr>
            <w:tcW w:w="3978" w:type="dxa"/>
            <w:tcBorders>
              <w:bottom w:val="single" w:sz="4" w:space="0" w:color="auto"/>
              <w:right w:val="nil"/>
            </w:tcBorders>
            <w:noWrap/>
          </w:tcPr>
          <w:p w14:paraId="5D791B72" w14:textId="0EAECCD5" w:rsidR="002D46F2" w:rsidRPr="00DF52C4" w:rsidDel="008B2F30" w:rsidRDefault="002D46F2" w:rsidP="002D46F2">
            <w:pPr>
              <w:rPr>
                <w:del w:id="838" w:author="Henry Hurt" w:date="2022-04-13T05:24:00Z"/>
                <w:rFonts w:ascii="Times New Roman" w:hAnsi="Times New Roman" w:cs="Times New Roman"/>
                <w:b/>
                <w:bCs/>
                <w:sz w:val="24"/>
                <w:szCs w:val="24"/>
              </w:rPr>
            </w:pPr>
            <w:del w:id="839" w:author="Henry Hurt" w:date="2022-04-13T05:24:00Z">
              <w:r w:rsidRPr="00DF52C4" w:rsidDel="008B2F30">
                <w:rPr>
                  <w:rFonts w:ascii="Times New Roman" w:hAnsi="Times New Roman" w:cs="Times New Roman"/>
                  <w:b/>
                  <w:bCs/>
                  <w:sz w:val="24"/>
                  <w:szCs w:val="24"/>
                </w:rPr>
                <w:delText>Species:</w:delText>
              </w:r>
            </w:del>
          </w:p>
        </w:tc>
        <w:tc>
          <w:tcPr>
            <w:tcW w:w="2407" w:type="dxa"/>
            <w:tcBorders>
              <w:left w:val="nil"/>
              <w:bottom w:val="single" w:sz="4" w:space="0" w:color="auto"/>
            </w:tcBorders>
          </w:tcPr>
          <w:p w14:paraId="0A1EDD34" w14:textId="640FB9F1" w:rsidR="002D46F2" w:rsidRPr="00DF52C4" w:rsidDel="008B2F30" w:rsidRDefault="002D46F2" w:rsidP="002D46F2">
            <w:pPr>
              <w:rPr>
                <w:del w:id="840" w:author="Henry Hurt" w:date="2022-04-13T05:24:00Z"/>
                <w:rFonts w:ascii="Times New Roman" w:hAnsi="Times New Roman" w:cs="Times New Roman"/>
                <w:b/>
                <w:bCs/>
                <w:sz w:val="24"/>
                <w:szCs w:val="24"/>
              </w:rPr>
            </w:pPr>
            <w:del w:id="841" w:author="Henry Hurt" w:date="2022-04-13T05:24:00Z">
              <w:r w:rsidRPr="00DF52C4" w:rsidDel="008B2F30">
                <w:rPr>
                  <w:rFonts w:ascii="Times New Roman" w:hAnsi="Times New Roman" w:cs="Times New Roman"/>
                  <w:b/>
                  <w:bCs/>
                  <w:sz w:val="24"/>
                  <w:szCs w:val="24"/>
                </w:rPr>
                <w:delText>Source:</w:delText>
              </w:r>
            </w:del>
          </w:p>
        </w:tc>
      </w:tr>
      <w:tr w:rsidR="002D46F2" w:rsidRPr="00DF52C4" w:rsidDel="008B2F30" w14:paraId="74153C28" w14:textId="38A57114" w:rsidTr="002D46F2">
        <w:trPr>
          <w:trHeight w:val="312"/>
          <w:del w:id="842" w:author="Henry Hurt" w:date="2022-04-13T05:24:00Z"/>
        </w:trPr>
        <w:tc>
          <w:tcPr>
            <w:tcW w:w="3978" w:type="dxa"/>
            <w:tcBorders>
              <w:bottom w:val="nil"/>
              <w:right w:val="nil"/>
            </w:tcBorders>
            <w:noWrap/>
            <w:hideMark/>
          </w:tcPr>
          <w:p w14:paraId="1985BFC1" w14:textId="28C07B5A" w:rsidR="002D46F2" w:rsidRPr="00DF52C4" w:rsidDel="008B2F30" w:rsidRDefault="002D46F2" w:rsidP="002D46F2">
            <w:pPr>
              <w:rPr>
                <w:del w:id="843" w:author="Henry Hurt" w:date="2022-04-13T05:24:00Z"/>
                <w:rFonts w:ascii="Times New Roman" w:hAnsi="Times New Roman" w:cs="Times New Roman"/>
                <w:i/>
                <w:iCs/>
                <w:sz w:val="24"/>
                <w:szCs w:val="24"/>
              </w:rPr>
            </w:pPr>
            <w:del w:id="844" w:author="Henry Hurt" w:date="2022-04-13T05:24:00Z">
              <w:r w:rsidRPr="00DF52C4" w:rsidDel="008B2F30">
                <w:rPr>
                  <w:rFonts w:ascii="Times New Roman" w:hAnsi="Times New Roman" w:cs="Times New Roman"/>
                  <w:i/>
                  <w:iCs/>
                  <w:sz w:val="24"/>
                  <w:szCs w:val="24"/>
                </w:rPr>
                <w:delText>Agaricus augustus</w:delText>
              </w:r>
            </w:del>
          </w:p>
        </w:tc>
        <w:tc>
          <w:tcPr>
            <w:tcW w:w="2407" w:type="dxa"/>
            <w:tcBorders>
              <w:left w:val="nil"/>
              <w:bottom w:val="nil"/>
            </w:tcBorders>
          </w:tcPr>
          <w:p w14:paraId="3B1A1E9D" w14:textId="377257F7" w:rsidR="002D46F2" w:rsidRPr="00DF52C4" w:rsidDel="008B2F30" w:rsidRDefault="002D46F2" w:rsidP="002D46F2">
            <w:pPr>
              <w:rPr>
                <w:del w:id="845" w:author="Henry Hurt" w:date="2022-04-13T05:24:00Z"/>
                <w:rFonts w:ascii="Times New Roman" w:hAnsi="Times New Roman" w:cs="Times New Roman"/>
                <w:sz w:val="24"/>
                <w:szCs w:val="24"/>
              </w:rPr>
            </w:pPr>
            <w:del w:id="846"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4CF8B0ED" w14:textId="1061A987" w:rsidTr="002D46F2">
        <w:trPr>
          <w:trHeight w:val="288"/>
          <w:del w:id="847" w:author="Henry Hurt" w:date="2022-04-13T05:24:00Z"/>
        </w:trPr>
        <w:tc>
          <w:tcPr>
            <w:tcW w:w="3978" w:type="dxa"/>
            <w:tcBorders>
              <w:top w:val="nil"/>
              <w:bottom w:val="nil"/>
              <w:right w:val="nil"/>
            </w:tcBorders>
            <w:noWrap/>
            <w:hideMark/>
          </w:tcPr>
          <w:p w14:paraId="6DB1C38A" w14:textId="3530A471" w:rsidR="002D46F2" w:rsidRPr="00DF52C4" w:rsidDel="008B2F30" w:rsidRDefault="002D46F2" w:rsidP="002D46F2">
            <w:pPr>
              <w:rPr>
                <w:del w:id="848" w:author="Henry Hurt" w:date="2022-04-13T05:24:00Z"/>
                <w:rFonts w:ascii="Times New Roman" w:hAnsi="Times New Roman" w:cs="Times New Roman"/>
                <w:i/>
                <w:iCs/>
                <w:sz w:val="24"/>
                <w:szCs w:val="24"/>
              </w:rPr>
            </w:pPr>
            <w:del w:id="849" w:author="Henry Hurt" w:date="2022-04-13T05:24:00Z">
              <w:r w:rsidRPr="00DF52C4" w:rsidDel="008B2F30">
                <w:rPr>
                  <w:rFonts w:ascii="Times New Roman" w:hAnsi="Times New Roman" w:cs="Times New Roman"/>
                  <w:i/>
                  <w:iCs/>
                  <w:sz w:val="24"/>
                  <w:szCs w:val="24"/>
                </w:rPr>
                <w:delText>Agaricus avrensis</w:delText>
              </w:r>
            </w:del>
          </w:p>
        </w:tc>
        <w:tc>
          <w:tcPr>
            <w:tcW w:w="2407" w:type="dxa"/>
            <w:tcBorders>
              <w:top w:val="nil"/>
              <w:left w:val="nil"/>
              <w:bottom w:val="nil"/>
            </w:tcBorders>
          </w:tcPr>
          <w:p w14:paraId="57A76C75" w14:textId="675A5AFE" w:rsidR="002D46F2" w:rsidRPr="00DF52C4" w:rsidDel="008B2F30" w:rsidRDefault="002D46F2" w:rsidP="002D46F2">
            <w:pPr>
              <w:rPr>
                <w:del w:id="850" w:author="Henry Hurt" w:date="2022-04-13T05:24:00Z"/>
                <w:rFonts w:ascii="Times New Roman" w:hAnsi="Times New Roman" w:cs="Times New Roman"/>
                <w:i/>
                <w:iCs/>
                <w:sz w:val="24"/>
                <w:szCs w:val="24"/>
              </w:rPr>
            </w:pPr>
            <w:del w:id="851"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6732C5AE" w14:textId="4E95901B" w:rsidTr="002D46F2">
        <w:trPr>
          <w:trHeight w:val="288"/>
          <w:del w:id="852" w:author="Henry Hurt" w:date="2022-04-13T05:24:00Z"/>
        </w:trPr>
        <w:tc>
          <w:tcPr>
            <w:tcW w:w="3978" w:type="dxa"/>
            <w:tcBorders>
              <w:top w:val="nil"/>
              <w:bottom w:val="nil"/>
              <w:right w:val="nil"/>
            </w:tcBorders>
            <w:noWrap/>
            <w:hideMark/>
          </w:tcPr>
          <w:p w14:paraId="7BA84791" w14:textId="68989312" w:rsidR="002D46F2" w:rsidRPr="00DF52C4" w:rsidDel="008B2F30" w:rsidRDefault="002D46F2" w:rsidP="002D46F2">
            <w:pPr>
              <w:rPr>
                <w:del w:id="853" w:author="Henry Hurt" w:date="2022-04-13T05:24:00Z"/>
                <w:rFonts w:ascii="Times New Roman" w:hAnsi="Times New Roman" w:cs="Times New Roman"/>
                <w:i/>
                <w:iCs/>
                <w:sz w:val="24"/>
                <w:szCs w:val="24"/>
              </w:rPr>
            </w:pPr>
            <w:del w:id="854" w:author="Henry Hurt" w:date="2022-04-13T05:24:00Z">
              <w:r w:rsidRPr="00DF52C4" w:rsidDel="008B2F30">
                <w:rPr>
                  <w:rFonts w:ascii="Times New Roman" w:hAnsi="Times New Roman" w:cs="Times New Roman"/>
                  <w:i/>
                  <w:iCs/>
                  <w:sz w:val="24"/>
                  <w:szCs w:val="24"/>
                </w:rPr>
                <w:delText>Hericium americanum</w:delText>
              </w:r>
            </w:del>
          </w:p>
        </w:tc>
        <w:tc>
          <w:tcPr>
            <w:tcW w:w="2407" w:type="dxa"/>
            <w:tcBorders>
              <w:top w:val="nil"/>
              <w:left w:val="nil"/>
              <w:bottom w:val="nil"/>
            </w:tcBorders>
          </w:tcPr>
          <w:p w14:paraId="01CE6CDB" w14:textId="326B046D" w:rsidR="002D46F2" w:rsidRPr="00DF52C4" w:rsidDel="008B2F30" w:rsidRDefault="002D46F2" w:rsidP="002D46F2">
            <w:pPr>
              <w:rPr>
                <w:del w:id="855" w:author="Henry Hurt" w:date="2022-04-13T05:24:00Z"/>
                <w:rFonts w:ascii="Times New Roman" w:hAnsi="Times New Roman" w:cs="Times New Roman"/>
                <w:i/>
                <w:iCs/>
                <w:sz w:val="24"/>
                <w:szCs w:val="24"/>
              </w:rPr>
            </w:pPr>
            <w:del w:id="856"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5752EDA5" w14:textId="10FB214C" w:rsidTr="002D46F2">
        <w:trPr>
          <w:trHeight w:val="288"/>
          <w:del w:id="857" w:author="Henry Hurt" w:date="2022-04-13T05:24:00Z"/>
        </w:trPr>
        <w:tc>
          <w:tcPr>
            <w:tcW w:w="3978" w:type="dxa"/>
            <w:tcBorders>
              <w:top w:val="nil"/>
              <w:bottom w:val="nil"/>
              <w:right w:val="nil"/>
            </w:tcBorders>
            <w:noWrap/>
            <w:hideMark/>
          </w:tcPr>
          <w:p w14:paraId="21D67FED" w14:textId="0094D806" w:rsidR="002D46F2" w:rsidRPr="00DF52C4" w:rsidDel="008B2F30" w:rsidRDefault="002D46F2" w:rsidP="002D46F2">
            <w:pPr>
              <w:rPr>
                <w:del w:id="858" w:author="Henry Hurt" w:date="2022-04-13T05:24:00Z"/>
                <w:rFonts w:ascii="Times New Roman" w:hAnsi="Times New Roman" w:cs="Times New Roman"/>
                <w:i/>
                <w:iCs/>
                <w:sz w:val="24"/>
                <w:szCs w:val="24"/>
              </w:rPr>
            </w:pPr>
            <w:del w:id="859" w:author="Henry Hurt" w:date="2022-04-13T05:24:00Z">
              <w:r w:rsidRPr="00DF52C4" w:rsidDel="008B2F30">
                <w:rPr>
                  <w:rFonts w:ascii="Times New Roman" w:hAnsi="Times New Roman" w:cs="Times New Roman"/>
                  <w:i/>
                  <w:iCs/>
                  <w:sz w:val="24"/>
                  <w:szCs w:val="24"/>
                </w:rPr>
                <w:delText>Pleurotus</w:delText>
              </w:r>
            </w:del>
          </w:p>
        </w:tc>
        <w:tc>
          <w:tcPr>
            <w:tcW w:w="2407" w:type="dxa"/>
            <w:tcBorders>
              <w:top w:val="nil"/>
              <w:left w:val="nil"/>
              <w:bottom w:val="nil"/>
            </w:tcBorders>
          </w:tcPr>
          <w:p w14:paraId="3CF67E2A" w14:textId="7527BFEF" w:rsidR="002D46F2" w:rsidRPr="00DF52C4" w:rsidDel="008B2F30" w:rsidRDefault="002D46F2" w:rsidP="002D46F2">
            <w:pPr>
              <w:rPr>
                <w:del w:id="860" w:author="Henry Hurt" w:date="2022-04-13T05:24:00Z"/>
                <w:rFonts w:ascii="Times New Roman" w:hAnsi="Times New Roman" w:cs="Times New Roman"/>
                <w:i/>
                <w:iCs/>
                <w:sz w:val="24"/>
                <w:szCs w:val="24"/>
              </w:rPr>
            </w:pPr>
            <w:del w:id="861"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343501FC" w14:textId="06A5C43F" w:rsidTr="002D46F2">
        <w:trPr>
          <w:trHeight w:val="288"/>
          <w:del w:id="862" w:author="Henry Hurt" w:date="2022-04-13T05:24:00Z"/>
        </w:trPr>
        <w:tc>
          <w:tcPr>
            <w:tcW w:w="3978" w:type="dxa"/>
            <w:tcBorders>
              <w:top w:val="nil"/>
              <w:bottom w:val="nil"/>
              <w:right w:val="nil"/>
            </w:tcBorders>
            <w:noWrap/>
            <w:hideMark/>
          </w:tcPr>
          <w:p w14:paraId="2373AB5C" w14:textId="63F20893" w:rsidR="002D46F2" w:rsidRPr="00DF52C4" w:rsidDel="008B2F30" w:rsidRDefault="002D46F2" w:rsidP="002D46F2">
            <w:pPr>
              <w:rPr>
                <w:del w:id="863" w:author="Henry Hurt" w:date="2022-04-13T05:24:00Z"/>
                <w:rFonts w:ascii="Times New Roman" w:hAnsi="Times New Roman" w:cs="Times New Roman"/>
                <w:i/>
                <w:iCs/>
                <w:sz w:val="24"/>
                <w:szCs w:val="24"/>
              </w:rPr>
            </w:pPr>
            <w:del w:id="864" w:author="Henry Hurt" w:date="2022-04-13T05:24:00Z">
              <w:r w:rsidRPr="00DF52C4" w:rsidDel="008B2F30">
                <w:rPr>
                  <w:rFonts w:ascii="Times New Roman" w:hAnsi="Times New Roman" w:cs="Times New Roman"/>
                  <w:i/>
                  <w:iCs/>
                  <w:sz w:val="24"/>
                  <w:szCs w:val="24"/>
                </w:rPr>
                <w:delText>Pisolithus</w:delText>
              </w:r>
            </w:del>
          </w:p>
        </w:tc>
        <w:tc>
          <w:tcPr>
            <w:tcW w:w="2407" w:type="dxa"/>
            <w:tcBorders>
              <w:top w:val="nil"/>
              <w:left w:val="nil"/>
              <w:bottom w:val="nil"/>
            </w:tcBorders>
          </w:tcPr>
          <w:p w14:paraId="2781A8C9" w14:textId="45F2975E" w:rsidR="002D46F2" w:rsidRPr="00DF52C4" w:rsidDel="008B2F30" w:rsidRDefault="002D46F2" w:rsidP="002D46F2">
            <w:pPr>
              <w:rPr>
                <w:del w:id="865" w:author="Henry Hurt" w:date="2022-04-13T05:24:00Z"/>
                <w:rFonts w:ascii="Times New Roman" w:hAnsi="Times New Roman" w:cs="Times New Roman"/>
                <w:i/>
                <w:iCs/>
                <w:sz w:val="24"/>
                <w:szCs w:val="24"/>
              </w:rPr>
            </w:pPr>
            <w:del w:id="866"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7AAED2EF" w14:textId="06ED27BA" w:rsidTr="002D46F2">
        <w:trPr>
          <w:trHeight w:val="288"/>
          <w:del w:id="867" w:author="Henry Hurt" w:date="2022-04-13T05:24:00Z"/>
        </w:trPr>
        <w:tc>
          <w:tcPr>
            <w:tcW w:w="3978" w:type="dxa"/>
            <w:tcBorders>
              <w:top w:val="nil"/>
              <w:bottom w:val="nil"/>
              <w:right w:val="nil"/>
            </w:tcBorders>
            <w:noWrap/>
            <w:hideMark/>
          </w:tcPr>
          <w:p w14:paraId="7099E7A7" w14:textId="13DF7C5D" w:rsidR="002D46F2" w:rsidRPr="00DF52C4" w:rsidDel="008B2F30" w:rsidRDefault="002D46F2" w:rsidP="002D46F2">
            <w:pPr>
              <w:rPr>
                <w:del w:id="868" w:author="Henry Hurt" w:date="2022-04-13T05:24:00Z"/>
                <w:rFonts w:ascii="Times New Roman" w:hAnsi="Times New Roman" w:cs="Times New Roman"/>
                <w:i/>
                <w:iCs/>
                <w:sz w:val="24"/>
                <w:szCs w:val="24"/>
              </w:rPr>
            </w:pPr>
            <w:del w:id="869" w:author="Henry Hurt" w:date="2022-04-13T05:24:00Z">
              <w:r w:rsidRPr="00DF52C4" w:rsidDel="008B2F30">
                <w:rPr>
                  <w:rFonts w:ascii="Times New Roman" w:hAnsi="Times New Roman" w:cs="Times New Roman"/>
                  <w:i/>
                  <w:iCs/>
                  <w:sz w:val="24"/>
                  <w:szCs w:val="24"/>
                </w:rPr>
                <w:delText>Coprinus comatus</w:delText>
              </w:r>
            </w:del>
          </w:p>
        </w:tc>
        <w:tc>
          <w:tcPr>
            <w:tcW w:w="2407" w:type="dxa"/>
            <w:tcBorders>
              <w:top w:val="nil"/>
              <w:left w:val="nil"/>
              <w:bottom w:val="nil"/>
            </w:tcBorders>
          </w:tcPr>
          <w:p w14:paraId="5B58D9F8" w14:textId="03EF1B0B" w:rsidR="002D46F2" w:rsidRPr="00DF52C4" w:rsidDel="008B2F30" w:rsidRDefault="002D46F2" w:rsidP="002D46F2">
            <w:pPr>
              <w:rPr>
                <w:del w:id="870" w:author="Henry Hurt" w:date="2022-04-13T05:24:00Z"/>
                <w:rFonts w:ascii="Times New Roman" w:hAnsi="Times New Roman" w:cs="Times New Roman"/>
                <w:i/>
                <w:iCs/>
                <w:sz w:val="24"/>
                <w:szCs w:val="24"/>
              </w:rPr>
            </w:pPr>
            <w:del w:id="871"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4E3BDFCA" w14:textId="57E2ABF5" w:rsidTr="002D46F2">
        <w:trPr>
          <w:trHeight w:val="288"/>
          <w:del w:id="872" w:author="Henry Hurt" w:date="2022-04-13T05:24:00Z"/>
        </w:trPr>
        <w:tc>
          <w:tcPr>
            <w:tcW w:w="3978" w:type="dxa"/>
            <w:tcBorders>
              <w:top w:val="nil"/>
              <w:bottom w:val="nil"/>
              <w:right w:val="nil"/>
            </w:tcBorders>
            <w:noWrap/>
            <w:hideMark/>
          </w:tcPr>
          <w:p w14:paraId="1FDF24D8" w14:textId="1D7185F9" w:rsidR="002D46F2" w:rsidRPr="00DF52C4" w:rsidDel="008B2F30" w:rsidRDefault="002D46F2" w:rsidP="002D46F2">
            <w:pPr>
              <w:pStyle w:val="Heading1"/>
              <w:shd w:val="clear" w:color="auto" w:fill="FFFFFF"/>
              <w:outlineLvl w:val="0"/>
              <w:rPr>
                <w:del w:id="873" w:author="Henry Hurt" w:date="2022-04-13T05:24:00Z"/>
                <w:b w:val="0"/>
                <w:bCs w:val="0"/>
                <w:i/>
                <w:iCs/>
                <w:sz w:val="24"/>
                <w:szCs w:val="24"/>
              </w:rPr>
            </w:pPr>
            <w:del w:id="874" w:author="Henry Hurt" w:date="2022-04-13T05:24:00Z">
              <w:r w:rsidRPr="00DF52C4" w:rsidDel="008B2F30">
                <w:rPr>
                  <w:b w:val="0"/>
                  <w:bCs w:val="0"/>
                  <w:i/>
                  <w:iCs/>
                  <w:sz w:val="24"/>
                  <w:szCs w:val="24"/>
                </w:rPr>
                <w:delText>Ganoderma applanatum</w:delText>
              </w:r>
            </w:del>
          </w:p>
        </w:tc>
        <w:tc>
          <w:tcPr>
            <w:tcW w:w="2407" w:type="dxa"/>
            <w:tcBorders>
              <w:top w:val="nil"/>
              <w:left w:val="nil"/>
              <w:bottom w:val="nil"/>
            </w:tcBorders>
          </w:tcPr>
          <w:p w14:paraId="4E953C6C" w14:textId="14929ECC" w:rsidR="002D46F2" w:rsidRPr="00DF52C4" w:rsidDel="008B2F30" w:rsidRDefault="002D46F2" w:rsidP="002D46F2">
            <w:pPr>
              <w:rPr>
                <w:del w:id="875" w:author="Henry Hurt" w:date="2022-04-13T05:24:00Z"/>
                <w:rFonts w:ascii="Times New Roman" w:hAnsi="Times New Roman" w:cs="Times New Roman"/>
                <w:i/>
                <w:iCs/>
                <w:sz w:val="24"/>
                <w:szCs w:val="24"/>
              </w:rPr>
            </w:pPr>
            <w:del w:id="876" w:author="Henry Hurt" w:date="2022-04-13T05:24:00Z">
              <w:r w:rsidRPr="00DF52C4" w:rsidDel="008B2F30">
                <w:rPr>
                  <w:rFonts w:ascii="Times New Roman" w:hAnsi="Times New Roman" w:cs="Times New Roman"/>
                  <w:sz w:val="24"/>
                  <w:szCs w:val="24"/>
                </w:rPr>
                <w:delText>Wild</w:delText>
              </w:r>
            </w:del>
          </w:p>
        </w:tc>
      </w:tr>
      <w:tr w:rsidR="002D46F2" w:rsidRPr="00DF52C4" w:rsidDel="008B2F30" w14:paraId="761909F7" w14:textId="00B56AAC" w:rsidTr="002D46F2">
        <w:trPr>
          <w:trHeight w:val="288"/>
          <w:del w:id="877" w:author="Henry Hurt" w:date="2022-04-13T05:24:00Z"/>
        </w:trPr>
        <w:tc>
          <w:tcPr>
            <w:tcW w:w="3978" w:type="dxa"/>
            <w:tcBorders>
              <w:top w:val="nil"/>
              <w:bottom w:val="nil"/>
              <w:right w:val="nil"/>
            </w:tcBorders>
            <w:noWrap/>
            <w:hideMark/>
          </w:tcPr>
          <w:p w14:paraId="6A051914" w14:textId="28C7568C" w:rsidR="002D46F2" w:rsidRPr="00DF52C4" w:rsidDel="008B2F30" w:rsidRDefault="002D46F2" w:rsidP="002D46F2">
            <w:pPr>
              <w:rPr>
                <w:del w:id="878" w:author="Henry Hurt" w:date="2022-04-13T05:24:00Z"/>
                <w:rFonts w:ascii="Times New Roman" w:hAnsi="Times New Roman" w:cs="Times New Roman"/>
                <w:i/>
                <w:iCs/>
                <w:sz w:val="24"/>
                <w:szCs w:val="24"/>
              </w:rPr>
            </w:pPr>
            <w:del w:id="879" w:author="Henry Hurt" w:date="2022-04-13T05:24:00Z">
              <w:r w:rsidRPr="00DF52C4" w:rsidDel="008B2F30">
                <w:rPr>
                  <w:rFonts w:ascii="Times New Roman" w:hAnsi="Times New Roman" w:cs="Times New Roman"/>
                  <w:sz w:val="24"/>
                  <w:szCs w:val="24"/>
                </w:rPr>
                <w:delText xml:space="preserve">SRUG1 </w:delText>
              </w:r>
              <w:r w:rsidRPr="00DF52C4" w:rsidDel="008B2F30">
                <w:rPr>
                  <w:rFonts w:ascii="Times New Roman" w:hAnsi="Times New Roman" w:cs="Times New Roman"/>
                  <w:i/>
                  <w:iCs/>
                  <w:sz w:val="24"/>
                  <w:szCs w:val="24"/>
                </w:rPr>
                <w:delText>- Stropharia rugoso-annulata</w:delText>
              </w:r>
            </w:del>
          </w:p>
        </w:tc>
        <w:tc>
          <w:tcPr>
            <w:tcW w:w="2407" w:type="dxa"/>
            <w:tcBorders>
              <w:top w:val="nil"/>
              <w:left w:val="nil"/>
              <w:bottom w:val="nil"/>
            </w:tcBorders>
          </w:tcPr>
          <w:p w14:paraId="60A00628" w14:textId="502A4567" w:rsidR="002D46F2" w:rsidRPr="00DF52C4" w:rsidDel="008B2F30" w:rsidRDefault="002D46F2" w:rsidP="002D46F2">
            <w:pPr>
              <w:rPr>
                <w:del w:id="880" w:author="Henry Hurt" w:date="2022-04-13T05:24:00Z"/>
                <w:rFonts w:ascii="Times New Roman" w:hAnsi="Times New Roman" w:cs="Times New Roman"/>
                <w:i/>
                <w:iCs/>
                <w:sz w:val="24"/>
                <w:szCs w:val="24"/>
              </w:rPr>
            </w:pPr>
            <w:del w:id="881" w:author="Henry Hurt" w:date="2022-04-13T05:24:00Z">
              <w:r w:rsidRPr="00DF52C4" w:rsidDel="008B2F30">
                <w:rPr>
                  <w:rFonts w:ascii="Times New Roman" w:hAnsi="Times New Roman" w:cs="Times New Roman"/>
                  <w:sz w:val="24"/>
                  <w:szCs w:val="24"/>
                </w:rPr>
                <w:delText>Mushroom Mountain</w:delText>
              </w:r>
            </w:del>
          </w:p>
        </w:tc>
      </w:tr>
      <w:tr w:rsidR="002D46F2" w:rsidRPr="00DF52C4" w:rsidDel="008B2F30" w14:paraId="04465CEF" w14:textId="292705D2" w:rsidTr="002D46F2">
        <w:trPr>
          <w:trHeight w:val="288"/>
          <w:del w:id="882" w:author="Henry Hurt" w:date="2022-04-13T05:24:00Z"/>
        </w:trPr>
        <w:tc>
          <w:tcPr>
            <w:tcW w:w="3978" w:type="dxa"/>
            <w:tcBorders>
              <w:top w:val="nil"/>
              <w:bottom w:val="nil"/>
              <w:right w:val="nil"/>
            </w:tcBorders>
            <w:noWrap/>
            <w:hideMark/>
          </w:tcPr>
          <w:p w14:paraId="39A035FA" w14:textId="155B3332" w:rsidR="002D46F2" w:rsidRPr="00DF52C4" w:rsidDel="008B2F30" w:rsidRDefault="002D46F2" w:rsidP="002D46F2">
            <w:pPr>
              <w:rPr>
                <w:del w:id="883" w:author="Henry Hurt" w:date="2022-04-13T05:24:00Z"/>
                <w:rFonts w:ascii="Times New Roman" w:hAnsi="Times New Roman" w:cs="Times New Roman"/>
                <w:i/>
                <w:iCs/>
                <w:sz w:val="24"/>
                <w:szCs w:val="24"/>
              </w:rPr>
            </w:pPr>
            <w:del w:id="884" w:author="Henry Hurt" w:date="2022-04-13T05:24:00Z">
              <w:r w:rsidRPr="00DF52C4" w:rsidDel="008B2F30">
                <w:rPr>
                  <w:rFonts w:ascii="Times New Roman" w:hAnsi="Times New Roman" w:cs="Times New Roman"/>
                  <w:sz w:val="24"/>
                  <w:szCs w:val="24"/>
                </w:rPr>
                <w:delText>LEDO2</w:delText>
              </w:r>
              <w:r w:rsidRPr="00DF52C4" w:rsidDel="008B2F30">
                <w:rPr>
                  <w:rFonts w:ascii="Times New Roman" w:hAnsi="Times New Roman" w:cs="Times New Roman"/>
                  <w:i/>
                  <w:iCs/>
                  <w:sz w:val="24"/>
                  <w:szCs w:val="24"/>
                </w:rPr>
                <w:delText xml:space="preserve"> - Lentinula edodes - Cold Outdoor</w:delText>
              </w:r>
            </w:del>
          </w:p>
        </w:tc>
        <w:tc>
          <w:tcPr>
            <w:tcW w:w="2407" w:type="dxa"/>
            <w:tcBorders>
              <w:top w:val="nil"/>
              <w:left w:val="nil"/>
              <w:bottom w:val="nil"/>
            </w:tcBorders>
          </w:tcPr>
          <w:p w14:paraId="52438B5D" w14:textId="18D7C82C" w:rsidR="002D46F2" w:rsidRPr="00DF52C4" w:rsidDel="008B2F30" w:rsidRDefault="002D46F2" w:rsidP="002D46F2">
            <w:pPr>
              <w:rPr>
                <w:del w:id="885" w:author="Henry Hurt" w:date="2022-04-13T05:24:00Z"/>
                <w:rFonts w:ascii="Times New Roman" w:hAnsi="Times New Roman" w:cs="Times New Roman"/>
                <w:sz w:val="24"/>
                <w:szCs w:val="24"/>
              </w:rPr>
            </w:pPr>
            <w:del w:id="886" w:author="Henry Hurt" w:date="2022-04-13T05:24:00Z">
              <w:r w:rsidRPr="00DF52C4" w:rsidDel="008B2F30">
                <w:rPr>
                  <w:rFonts w:ascii="Times New Roman" w:hAnsi="Times New Roman" w:cs="Times New Roman"/>
                  <w:sz w:val="24"/>
                  <w:szCs w:val="24"/>
                </w:rPr>
                <w:delText>Mushroom Mountain</w:delText>
              </w:r>
            </w:del>
          </w:p>
        </w:tc>
      </w:tr>
      <w:tr w:rsidR="002D46F2" w:rsidRPr="00DF52C4" w:rsidDel="008B2F30" w14:paraId="2DF28DAD" w14:textId="259A94B0" w:rsidTr="002D46F2">
        <w:trPr>
          <w:trHeight w:val="288"/>
          <w:del w:id="887" w:author="Henry Hurt" w:date="2022-04-13T05:24:00Z"/>
        </w:trPr>
        <w:tc>
          <w:tcPr>
            <w:tcW w:w="3978" w:type="dxa"/>
            <w:tcBorders>
              <w:top w:val="nil"/>
              <w:right w:val="nil"/>
            </w:tcBorders>
            <w:noWrap/>
            <w:hideMark/>
          </w:tcPr>
          <w:p w14:paraId="1A67F0C1" w14:textId="6C6EEE95" w:rsidR="002D46F2" w:rsidRPr="00DF52C4" w:rsidDel="008B2F30" w:rsidRDefault="002D46F2" w:rsidP="002D46F2">
            <w:pPr>
              <w:rPr>
                <w:del w:id="888" w:author="Henry Hurt" w:date="2022-04-13T05:24:00Z"/>
                <w:rFonts w:ascii="Times New Roman" w:hAnsi="Times New Roman" w:cs="Times New Roman"/>
                <w:i/>
                <w:iCs/>
                <w:sz w:val="24"/>
                <w:szCs w:val="24"/>
              </w:rPr>
            </w:pPr>
            <w:del w:id="889" w:author="Henry Hurt" w:date="2022-04-13T05:24:00Z">
              <w:r w:rsidRPr="00DF52C4" w:rsidDel="008B2F30">
                <w:rPr>
                  <w:rFonts w:ascii="Times New Roman" w:hAnsi="Times New Roman" w:cs="Times New Roman"/>
                  <w:sz w:val="24"/>
                  <w:szCs w:val="24"/>
                </w:rPr>
                <w:delText>AAUR1</w:delText>
              </w:r>
              <w:r w:rsidRPr="00DF52C4" w:rsidDel="008B2F30">
                <w:rPr>
                  <w:rFonts w:ascii="Times New Roman" w:hAnsi="Times New Roman" w:cs="Times New Roman"/>
                  <w:i/>
                  <w:iCs/>
                  <w:sz w:val="24"/>
                  <w:szCs w:val="24"/>
                </w:rPr>
                <w:delText xml:space="preserve"> - Auricularia auricula - Wood Ear - Wild type, SC</w:delText>
              </w:r>
            </w:del>
          </w:p>
        </w:tc>
        <w:tc>
          <w:tcPr>
            <w:tcW w:w="2407" w:type="dxa"/>
            <w:tcBorders>
              <w:top w:val="nil"/>
              <w:left w:val="nil"/>
            </w:tcBorders>
          </w:tcPr>
          <w:p w14:paraId="208BCADF" w14:textId="4B480953" w:rsidR="002D46F2" w:rsidRPr="00DF52C4" w:rsidDel="008B2F30" w:rsidRDefault="002D46F2" w:rsidP="002D46F2">
            <w:pPr>
              <w:rPr>
                <w:del w:id="890" w:author="Henry Hurt" w:date="2022-04-13T05:24:00Z"/>
                <w:rFonts w:ascii="Times New Roman" w:hAnsi="Times New Roman" w:cs="Times New Roman"/>
                <w:sz w:val="24"/>
                <w:szCs w:val="24"/>
              </w:rPr>
            </w:pPr>
            <w:del w:id="891" w:author="Henry Hurt" w:date="2022-04-13T05:24:00Z">
              <w:r w:rsidRPr="00DF52C4" w:rsidDel="008B2F30">
                <w:rPr>
                  <w:rFonts w:ascii="Times New Roman" w:hAnsi="Times New Roman" w:cs="Times New Roman"/>
                  <w:sz w:val="24"/>
                  <w:szCs w:val="24"/>
                </w:rPr>
                <w:delText>Mushroom Mountain</w:delText>
              </w:r>
            </w:del>
          </w:p>
        </w:tc>
      </w:tr>
    </w:tbl>
    <w:p w14:paraId="75654900" w14:textId="6C76D52F" w:rsidR="00E4692D" w:rsidRPr="00DF52C4" w:rsidDel="008B2F30" w:rsidRDefault="00E4692D" w:rsidP="004D57A8">
      <w:pPr>
        <w:spacing w:before="100" w:beforeAutospacing="1" w:after="0" w:line="240" w:lineRule="auto"/>
        <w:rPr>
          <w:del w:id="892" w:author="Henry Hurt" w:date="2022-04-13T05:25:00Z"/>
          <w:rFonts w:ascii="Times New Roman" w:eastAsia="Times New Roman" w:hAnsi="Times New Roman" w:cs="Times New Roman"/>
          <w:color w:val="1D1C1D"/>
          <w:sz w:val="24"/>
          <w:szCs w:val="24"/>
        </w:rPr>
      </w:pPr>
    </w:p>
    <w:p w14:paraId="58A499B6" w14:textId="25DD6FCD" w:rsidR="00E20371" w:rsidRPr="00DF52C4" w:rsidDel="008B2F30" w:rsidRDefault="00E20371" w:rsidP="004D57A8">
      <w:pPr>
        <w:spacing w:line="240" w:lineRule="auto"/>
        <w:ind w:left="360"/>
        <w:rPr>
          <w:del w:id="893" w:author="Henry Hurt" w:date="2022-04-13T05:25:00Z"/>
          <w:rFonts w:ascii="Times New Roman" w:hAnsi="Times New Roman" w:cs="Times New Roman"/>
          <w:b/>
          <w:bCs/>
          <w:sz w:val="24"/>
          <w:szCs w:val="24"/>
          <w:u w:val="single"/>
        </w:rPr>
      </w:pPr>
    </w:p>
    <w:p w14:paraId="335363E2" w14:textId="3B16CB89" w:rsidR="00E20371" w:rsidRPr="00DF52C4" w:rsidDel="008B2F30" w:rsidRDefault="00E20371" w:rsidP="004D57A8">
      <w:pPr>
        <w:spacing w:line="240" w:lineRule="auto"/>
        <w:ind w:left="360"/>
        <w:rPr>
          <w:del w:id="894" w:author="Henry Hurt" w:date="2022-04-13T05:25:00Z"/>
          <w:rFonts w:ascii="Times New Roman" w:hAnsi="Times New Roman" w:cs="Times New Roman"/>
          <w:b/>
          <w:bCs/>
          <w:sz w:val="24"/>
          <w:szCs w:val="24"/>
          <w:u w:val="single"/>
        </w:rPr>
      </w:pPr>
    </w:p>
    <w:p w14:paraId="22117A2D" w14:textId="748B2C38" w:rsidR="00E20371" w:rsidRPr="00DF52C4" w:rsidDel="008B2F30" w:rsidRDefault="00E20371" w:rsidP="004D57A8">
      <w:pPr>
        <w:spacing w:line="240" w:lineRule="auto"/>
        <w:ind w:left="360"/>
        <w:rPr>
          <w:del w:id="895" w:author="Henry Hurt" w:date="2022-04-13T05:25:00Z"/>
          <w:rFonts w:ascii="Times New Roman" w:hAnsi="Times New Roman" w:cs="Times New Roman"/>
          <w:b/>
          <w:bCs/>
          <w:sz w:val="24"/>
          <w:szCs w:val="24"/>
          <w:u w:val="single"/>
        </w:rPr>
      </w:pPr>
    </w:p>
    <w:p w14:paraId="16604169" w14:textId="1A2C5E4D" w:rsidR="00E20371" w:rsidRPr="00DF52C4" w:rsidDel="008B2F30" w:rsidRDefault="00E20371" w:rsidP="004D57A8">
      <w:pPr>
        <w:spacing w:line="240" w:lineRule="auto"/>
        <w:ind w:left="360"/>
        <w:rPr>
          <w:del w:id="896" w:author="Henry Hurt" w:date="2022-04-13T05:25:00Z"/>
          <w:rFonts w:ascii="Times New Roman" w:hAnsi="Times New Roman" w:cs="Times New Roman"/>
          <w:b/>
          <w:bCs/>
          <w:sz w:val="24"/>
          <w:szCs w:val="24"/>
          <w:u w:val="single"/>
        </w:rPr>
      </w:pPr>
    </w:p>
    <w:p w14:paraId="2F35489A" w14:textId="332A707D" w:rsidR="00E20371" w:rsidRPr="00DF52C4" w:rsidDel="008B2F30" w:rsidRDefault="00E20371" w:rsidP="004D57A8">
      <w:pPr>
        <w:spacing w:line="240" w:lineRule="auto"/>
        <w:ind w:left="360"/>
        <w:rPr>
          <w:del w:id="897" w:author="Henry Hurt" w:date="2022-04-13T05:25:00Z"/>
          <w:rFonts w:ascii="Times New Roman" w:hAnsi="Times New Roman" w:cs="Times New Roman"/>
          <w:b/>
          <w:bCs/>
          <w:sz w:val="24"/>
          <w:szCs w:val="24"/>
          <w:u w:val="single"/>
        </w:rPr>
      </w:pPr>
    </w:p>
    <w:p w14:paraId="66C07E1B"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3F1C4938"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7C792902" w14:textId="57790D51" w:rsidR="00E20371" w:rsidRPr="00DF52C4" w:rsidRDefault="00E20371" w:rsidP="004D57A8">
      <w:pPr>
        <w:spacing w:line="240" w:lineRule="auto"/>
        <w:ind w:left="360"/>
        <w:rPr>
          <w:rFonts w:ascii="Times New Roman" w:hAnsi="Times New Roman" w:cs="Times New Roman"/>
          <w:b/>
          <w:bCs/>
          <w:sz w:val="24"/>
          <w:szCs w:val="24"/>
          <w:u w:val="single"/>
        </w:rPr>
      </w:pPr>
    </w:p>
    <w:p w14:paraId="5A00B464" w14:textId="6815439B" w:rsidR="003011FA" w:rsidRPr="00DF52C4" w:rsidRDefault="003011FA" w:rsidP="004D57A8">
      <w:pPr>
        <w:spacing w:line="240" w:lineRule="auto"/>
        <w:ind w:left="360"/>
        <w:rPr>
          <w:rFonts w:ascii="Times New Roman" w:hAnsi="Times New Roman" w:cs="Times New Roman"/>
          <w:b/>
          <w:bCs/>
          <w:sz w:val="24"/>
          <w:szCs w:val="24"/>
          <w:u w:val="single"/>
        </w:rPr>
      </w:pPr>
    </w:p>
    <w:p w14:paraId="12CF8500" w14:textId="77777777" w:rsidR="003011FA" w:rsidRPr="004D57A8" w:rsidRDefault="003011FA" w:rsidP="004D57A8">
      <w:pPr>
        <w:spacing w:line="240" w:lineRule="auto"/>
        <w:ind w:left="360"/>
        <w:rPr>
          <w:rFonts w:ascii="Times New Roman" w:hAnsi="Times New Roman" w:cs="Times New Roman"/>
          <w:b/>
          <w:bCs/>
          <w:sz w:val="24"/>
          <w:szCs w:val="24"/>
          <w:u w:val="single"/>
        </w:rPr>
      </w:pPr>
    </w:p>
    <w:tbl>
      <w:tblPr>
        <w:tblpPr w:leftFromText="180" w:rightFromText="180" w:vertAnchor="text" w:horzAnchor="margin" w:tblpY="-62"/>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31"/>
        <w:gridCol w:w="1230"/>
        <w:gridCol w:w="1136"/>
        <w:gridCol w:w="1294"/>
        <w:gridCol w:w="1440"/>
      </w:tblGrid>
      <w:tr w:rsidR="009874CC" w:rsidRPr="004D57A8" w:rsidDel="008B2F30" w14:paraId="6EF261A1" w14:textId="7B635176" w:rsidTr="00961B90">
        <w:trPr>
          <w:trHeight w:val="288"/>
          <w:del w:id="898" w:author="Henry Hurt" w:date="2022-04-13T05:25:00Z"/>
        </w:trPr>
        <w:tc>
          <w:tcPr>
            <w:tcW w:w="7645" w:type="dxa"/>
            <w:gridSpan w:val="6"/>
            <w:shd w:val="clear" w:color="auto" w:fill="auto"/>
            <w:noWrap/>
          </w:tcPr>
          <w:p w14:paraId="0A9771B8" w14:textId="25F321C5" w:rsidR="009874CC" w:rsidRPr="004D57A8" w:rsidDel="008B2F30" w:rsidRDefault="009874CC" w:rsidP="009874CC">
            <w:pPr>
              <w:spacing w:after="0" w:line="240" w:lineRule="auto"/>
              <w:rPr>
                <w:del w:id="899" w:author="Henry Hurt" w:date="2022-04-13T05:25:00Z"/>
                <w:rFonts w:ascii="Times New Roman" w:hAnsi="Times New Roman" w:cs="Times New Roman"/>
                <w:b/>
                <w:bCs/>
                <w:sz w:val="24"/>
                <w:szCs w:val="24"/>
              </w:rPr>
            </w:pPr>
            <w:del w:id="900" w:author="Henry Hurt" w:date="2022-04-13T05:25:00Z">
              <w:r w:rsidRPr="004D57A8" w:rsidDel="008B2F30">
                <w:rPr>
                  <w:rFonts w:ascii="Times New Roman" w:hAnsi="Times New Roman" w:cs="Times New Roman"/>
                  <w:b/>
                  <w:bCs/>
                  <w:sz w:val="24"/>
                  <w:szCs w:val="24"/>
                </w:rPr>
                <w:delText>Table 2: Substrate Mixtures</w:delText>
              </w:r>
            </w:del>
          </w:p>
        </w:tc>
      </w:tr>
      <w:tr w:rsidR="009874CC" w:rsidRPr="004D57A8" w:rsidDel="008B2F30" w14:paraId="57376C03" w14:textId="2FAA3B3E" w:rsidTr="00961B90">
        <w:trPr>
          <w:trHeight w:val="288"/>
          <w:del w:id="901" w:author="Henry Hurt" w:date="2022-04-13T05:25:00Z"/>
        </w:trPr>
        <w:tc>
          <w:tcPr>
            <w:tcW w:w="1314" w:type="dxa"/>
            <w:shd w:val="clear" w:color="auto" w:fill="auto"/>
            <w:noWrap/>
          </w:tcPr>
          <w:p w14:paraId="639849C2" w14:textId="27807E7F" w:rsidR="009874CC" w:rsidRPr="004D57A8" w:rsidDel="008B2F30" w:rsidRDefault="009874CC" w:rsidP="009874CC">
            <w:pPr>
              <w:spacing w:after="0" w:line="240" w:lineRule="auto"/>
              <w:rPr>
                <w:del w:id="902" w:author="Henry Hurt" w:date="2022-04-13T05:25:00Z"/>
                <w:rFonts w:ascii="Times New Roman" w:eastAsia="Times New Roman" w:hAnsi="Times New Roman" w:cs="Times New Roman"/>
                <w:sz w:val="24"/>
                <w:szCs w:val="24"/>
              </w:rPr>
            </w:pPr>
            <w:del w:id="903" w:author="Henry Hurt" w:date="2022-04-13T05:25:00Z">
              <w:r w:rsidRPr="004D57A8" w:rsidDel="008B2F30">
                <w:rPr>
                  <w:rFonts w:ascii="Times New Roman" w:eastAsia="Times New Roman" w:hAnsi="Times New Roman" w:cs="Times New Roman"/>
                  <w:b/>
                  <w:bCs/>
                  <w:sz w:val="24"/>
                  <w:szCs w:val="24"/>
                </w:rPr>
                <w:delText>Mixture:</w:delText>
              </w:r>
            </w:del>
          </w:p>
        </w:tc>
        <w:tc>
          <w:tcPr>
            <w:tcW w:w="4891" w:type="dxa"/>
            <w:gridSpan w:val="4"/>
            <w:shd w:val="clear" w:color="auto" w:fill="auto"/>
            <w:noWrap/>
          </w:tcPr>
          <w:p w14:paraId="64528372" w14:textId="0FE5C3BC" w:rsidR="009874CC" w:rsidRPr="004D57A8" w:rsidDel="008B2F30" w:rsidRDefault="009874CC" w:rsidP="009874CC">
            <w:pPr>
              <w:spacing w:after="0" w:line="240" w:lineRule="auto"/>
              <w:rPr>
                <w:del w:id="904" w:author="Henry Hurt" w:date="2022-04-13T05:25:00Z"/>
                <w:rFonts w:ascii="Times New Roman" w:hAnsi="Times New Roman" w:cs="Times New Roman"/>
                <w:b/>
                <w:bCs/>
                <w:sz w:val="24"/>
                <w:szCs w:val="24"/>
              </w:rPr>
            </w:pPr>
            <w:del w:id="905" w:author="Henry Hurt" w:date="2022-04-13T05:25:00Z">
              <w:r w:rsidRPr="004D57A8" w:rsidDel="008B2F30">
                <w:rPr>
                  <w:rFonts w:ascii="Times New Roman" w:hAnsi="Times New Roman" w:cs="Times New Roman"/>
                  <w:b/>
                  <w:bCs/>
                  <w:sz w:val="24"/>
                  <w:szCs w:val="24"/>
                </w:rPr>
                <w:delText>Substrates (% dry weight)</w:delText>
              </w:r>
            </w:del>
          </w:p>
        </w:tc>
        <w:tc>
          <w:tcPr>
            <w:tcW w:w="1440" w:type="dxa"/>
            <w:shd w:val="clear" w:color="auto" w:fill="auto"/>
            <w:noWrap/>
          </w:tcPr>
          <w:p w14:paraId="4C89A2CD" w14:textId="23CDF7DA" w:rsidR="009874CC" w:rsidRPr="004D57A8" w:rsidDel="008B2F30" w:rsidRDefault="009874CC" w:rsidP="009874CC">
            <w:pPr>
              <w:spacing w:after="0" w:line="240" w:lineRule="auto"/>
              <w:rPr>
                <w:del w:id="906" w:author="Henry Hurt" w:date="2022-04-13T05:25:00Z"/>
                <w:rFonts w:ascii="Times New Roman" w:hAnsi="Times New Roman" w:cs="Times New Roman"/>
                <w:b/>
                <w:bCs/>
                <w:sz w:val="24"/>
                <w:szCs w:val="24"/>
              </w:rPr>
            </w:pPr>
            <w:del w:id="907" w:author="Henry Hurt" w:date="2022-04-13T05:25:00Z">
              <w:r w:rsidRPr="004D57A8" w:rsidDel="008B2F30">
                <w:rPr>
                  <w:rFonts w:ascii="Times New Roman" w:hAnsi="Times New Roman" w:cs="Times New Roman"/>
                  <w:b/>
                  <w:bCs/>
                  <w:sz w:val="24"/>
                  <w:szCs w:val="24"/>
                </w:rPr>
                <w:delText>Additives</w:delText>
              </w:r>
            </w:del>
          </w:p>
        </w:tc>
      </w:tr>
      <w:tr w:rsidR="009874CC" w:rsidRPr="004D57A8" w:rsidDel="008B2F30" w14:paraId="67AA0C46" w14:textId="003F01E4" w:rsidTr="00961B90">
        <w:trPr>
          <w:trHeight w:val="288"/>
          <w:del w:id="908" w:author="Henry Hurt" w:date="2022-04-13T05:25:00Z"/>
        </w:trPr>
        <w:tc>
          <w:tcPr>
            <w:tcW w:w="1314" w:type="dxa"/>
            <w:tcBorders>
              <w:bottom w:val="single" w:sz="4" w:space="0" w:color="auto"/>
            </w:tcBorders>
            <w:shd w:val="clear" w:color="auto" w:fill="auto"/>
            <w:noWrap/>
            <w:hideMark/>
          </w:tcPr>
          <w:p w14:paraId="04378B41" w14:textId="30AF7338" w:rsidR="009874CC" w:rsidRPr="00E25BC2" w:rsidDel="008B2F30" w:rsidRDefault="009874CC" w:rsidP="009874CC">
            <w:pPr>
              <w:spacing w:after="0" w:line="240" w:lineRule="auto"/>
              <w:jc w:val="right"/>
              <w:rPr>
                <w:del w:id="909" w:author="Henry Hurt" w:date="2022-04-13T05:25:00Z"/>
                <w:rFonts w:ascii="Times New Roman" w:eastAsia="Times New Roman" w:hAnsi="Times New Roman" w:cs="Times New Roman"/>
                <w:b/>
                <w:bCs/>
                <w:sz w:val="24"/>
                <w:szCs w:val="24"/>
              </w:rPr>
            </w:pPr>
          </w:p>
        </w:tc>
        <w:tc>
          <w:tcPr>
            <w:tcW w:w="1231" w:type="dxa"/>
            <w:tcBorders>
              <w:bottom w:val="single" w:sz="4" w:space="0" w:color="auto"/>
            </w:tcBorders>
            <w:shd w:val="clear" w:color="auto" w:fill="auto"/>
            <w:noWrap/>
            <w:hideMark/>
          </w:tcPr>
          <w:p w14:paraId="61E6001F" w14:textId="26DE76CD" w:rsidR="009874CC" w:rsidRPr="00E25BC2" w:rsidDel="008B2F30" w:rsidRDefault="009874CC" w:rsidP="009874CC">
            <w:pPr>
              <w:spacing w:after="0" w:line="240" w:lineRule="auto"/>
              <w:jc w:val="right"/>
              <w:rPr>
                <w:del w:id="910" w:author="Henry Hurt" w:date="2022-04-13T05:25:00Z"/>
                <w:rFonts w:ascii="Times New Roman" w:eastAsia="Times New Roman" w:hAnsi="Times New Roman" w:cs="Times New Roman"/>
                <w:b/>
                <w:bCs/>
                <w:color w:val="000000"/>
                <w:sz w:val="24"/>
                <w:szCs w:val="24"/>
              </w:rPr>
            </w:pPr>
            <w:del w:id="911" w:author="Henry Hurt" w:date="2022-04-13T05:25:00Z">
              <w:r w:rsidRPr="004D57A8" w:rsidDel="008B2F30">
                <w:rPr>
                  <w:rFonts w:ascii="Times New Roman" w:hAnsi="Times New Roman" w:cs="Times New Roman"/>
                  <w:b/>
                  <w:bCs/>
                  <w:sz w:val="24"/>
                  <w:szCs w:val="24"/>
                </w:rPr>
                <w:delText>Sawdust</w:delText>
              </w:r>
            </w:del>
          </w:p>
        </w:tc>
        <w:tc>
          <w:tcPr>
            <w:tcW w:w="1230" w:type="dxa"/>
            <w:tcBorders>
              <w:bottom w:val="single" w:sz="4" w:space="0" w:color="auto"/>
            </w:tcBorders>
            <w:shd w:val="clear" w:color="auto" w:fill="auto"/>
            <w:noWrap/>
            <w:hideMark/>
          </w:tcPr>
          <w:p w14:paraId="4F9F985A" w14:textId="3A8D1F53" w:rsidR="009874CC" w:rsidRPr="00E25BC2" w:rsidDel="008B2F30" w:rsidRDefault="009874CC" w:rsidP="009874CC">
            <w:pPr>
              <w:spacing w:after="0" w:line="240" w:lineRule="auto"/>
              <w:jc w:val="right"/>
              <w:rPr>
                <w:del w:id="912" w:author="Henry Hurt" w:date="2022-04-13T05:25:00Z"/>
                <w:rFonts w:ascii="Times New Roman" w:eastAsia="Times New Roman" w:hAnsi="Times New Roman" w:cs="Times New Roman"/>
                <w:b/>
                <w:bCs/>
                <w:color w:val="000000"/>
                <w:sz w:val="24"/>
                <w:szCs w:val="24"/>
              </w:rPr>
            </w:pPr>
            <w:del w:id="913" w:author="Henry Hurt" w:date="2022-04-13T05:25:00Z">
              <w:r w:rsidRPr="004D57A8" w:rsidDel="008B2F30">
                <w:rPr>
                  <w:rFonts w:ascii="Times New Roman" w:hAnsi="Times New Roman" w:cs="Times New Roman"/>
                  <w:b/>
                  <w:bCs/>
                  <w:sz w:val="24"/>
                  <w:szCs w:val="24"/>
                </w:rPr>
                <w:delText>Straw</w:delText>
              </w:r>
            </w:del>
          </w:p>
        </w:tc>
        <w:tc>
          <w:tcPr>
            <w:tcW w:w="1136" w:type="dxa"/>
            <w:tcBorders>
              <w:bottom w:val="single" w:sz="4" w:space="0" w:color="auto"/>
            </w:tcBorders>
            <w:shd w:val="clear" w:color="auto" w:fill="auto"/>
            <w:noWrap/>
            <w:hideMark/>
          </w:tcPr>
          <w:p w14:paraId="38A48E89" w14:textId="7E3EFA10" w:rsidR="009874CC" w:rsidRPr="00E25BC2" w:rsidDel="008B2F30" w:rsidRDefault="009874CC" w:rsidP="009874CC">
            <w:pPr>
              <w:spacing w:after="0" w:line="240" w:lineRule="auto"/>
              <w:jc w:val="right"/>
              <w:rPr>
                <w:del w:id="914" w:author="Henry Hurt" w:date="2022-04-13T05:25:00Z"/>
                <w:rFonts w:ascii="Times New Roman" w:eastAsia="Times New Roman" w:hAnsi="Times New Roman" w:cs="Times New Roman"/>
                <w:b/>
                <w:bCs/>
                <w:color w:val="000000"/>
                <w:sz w:val="24"/>
                <w:szCs w:val="24"/>
              </w:rPr>
            </w:pPr>
            <w:del w:id="915" w:author="Henry Hurt" w:date="2022-04-13T05:25:00Z">
              <w:r w:rsidRPr="004D57A8" w:rsidDel="008B2F30">
                <w:rPr>
                  <w:rFonts w:ascii="Times New Roman" w:hAnsi="Times New Roman" w:cs="Times New Roman"/>
                  <w:b/>
                  <w:bCs/>
                  <w:sz w:val="24"/>
                  <w:szCs w:val="24"/>
                </w:rPr>
                <w:delText>Brewer's Grain</w:delText>
              </w:r>
            </w:del>
          </w:p>
        </w:tc>
        <w:tc>
          <w:tcPr>
            <w:tcW w:w="1294" w:type="dxa"/>
            <w:tcBorders>
              <w:bottom w:val="single" w:sz="4" w:space="0" w:color="auto"/>
            </w:tcBorders>
            <w:shd w:val="clear" w:color="auto" w:fill="auto"/>
            <w:noWrap/>
            <w:hideMark/>
          </w:tcPr>
          <w:p w14:paraId="1BFCEF72" w14:textId="5B74D2B8" w:rsidR="009874CC" w:rsidRPr="00E25BC2" w:rsidDel="008B2F30" w:rsidRDefault="009874CC" w:rsidP="009874CC">
            <w:pPr>
              <w:spacing w:after="0" w:line="240" w:lineRule="auto"/>
              <w:jc w:val="right"/>
              <w:rPr>
                <w:del w:id="916" w:author="Henry Hurt" w:date="2022-04-13T05:25:00Z"/>
                <w:rFonts w:ascii="Times New Roman" w:eastAsia="Times New Roman" w:hAnsi="Times New Roman" w:cs="Times New Roman"/>
                <w:b/>
                <w:bCs/>
                <w:color w:val="000000"/>
                <w:sz w:val="24"/>
                <w:szCs w:val="24"/>
              </w:rPr>
            </w:pPr>
            <w:del w:id="917" w:author="Henry Hurt" w:date="2022-04-13T05:25:00Z">
              <w:r w:rsidRPr="004D57A8" w:rsidDel="008B2F30">
                <w:rPr>
                  <w:rFonts w:ascii="Times New Roman" w:hAnsi="Times New Roman" w:cs="Times New Roman"/>
                  <w:b/>
                  <w:bCs/>
                  <w:sz w:val="24"/>
                  <w:szCs w:val="24"/>
                </w:rPr>
                <w:delText>Coffee Grounds</w:delText>
              </w:r>
            </w:del>
          </w:p>
        </w:tc>
        <w:tc>
          <w:tcPr>
            <w:tcW w:w="1440" w:type="dxa"/>
            <w:tcBorders>
              <w:bottom w:val="single" w:sz="4" w:space="0" w:color="auto"/>
            </w:tcBorders>
            <w:shd w:val="clear" w:color="auto" w:fill="auto"/>
            <w:noWrap/>
            <w:hideMark/>
          </w:tcPr>
          <w:p w14:paraId="517A9B71" w14:textId="34FA453D" w:rsidR="009874CC" w:rsidRPr="00E25BC2" w:rsidDel="008B2F30" w:rsidRDefault="009874CC" w:rsidP="009874CC">
            <w:pPr>
              <w:spacing w:after="0" w:line="240" w:lineRule="auto"/>
              <w:jc w:val="right"/>
              <w:rPr>
                <w:del w:id="918" w:author="Henry Hurt" w:date="2022-04-13T05:25:00Z"/>
                <w:rFonts w:ascii="Times New Roman" w:eastAsia="Times New Roman" w:hAnsi="Times New Roman" w:cs="Times New Roman"/>
                <w:b/>
                <w:bCs/>
                <w:color w:val="000000"/>
                <w:sz w:val="24"/>
                <w:szCs w:val="24"/>
              </w:rPr>
            </w:pPr>
            <w:del w:id="919" w:author="Henry Hurt" w:date="2022-04-13T05:25:00Z">
              <w:r w:rsidRPr="004D57A8" w:rsidDel="008B2F30">
                <w:rPr>
                  <w:rFonts w:ascii="Times New Roman" w:hAnsi="Times New Roman" w:cs="Times New Roman"/>
                  <w:b/>
                  <w:bCs/>
                  <w:sz w:val="24"/>
                  <w:szCs w:val="24"/>
                </w:rPr>
                <w:delText>Gypsum</w:delText>
              </w:r>
            </w:del>
          </w:p>
        </w:tc>
      </w:tr>
      <w:tr w:rsidR="009874CC" w:rsidRPr="004D57A8" w:rsidDel="008B2F30" w14:paraId="5461BB0D" w14:textId="5EEA67A5" w:rsidTr="00961B90">
        <w:trPr>
          <w:trHeight w:val="288"/>
          <w:del w:id="920" w:author="Henry Hurt" w:date="2022-04-13T05:25:00Z"/>
        </w:trPr>
        <w:tc>
          <w:tcPr>
            <w:tcW w:w="1314" w:type="dxa"/>
            <w:tcBorders>
              <w:bottom w:val="nil"/>
            </w:tcBorders>
            <w:shd w:val="clear" w:color="auto" w:fill="auto"/>
            <w:noWrap/>
            <w:hideMark/>
          </w:tcPr>
          <w:p w14:paraId="01A5CB8D" w14:textId="6447F102" w:rsidR="009874CC" w:rsidRPr="00E25BC2" w:rsidDel="008B2F30" w:rsidRDefault="009874CC" w:rsidP="009874CC">
            <w:pPr>
              <w:spacing w:after="0" w:line="240" w:lineRule="auto"/>
              <w:jc w:val="right"/>
              <w:rPr>
                <w:del w:id="921" w:author="Henry Hurt" w:date="2022-04-13T05:25:00Z"/>
                <w:rFonts w:ascii="Times New Roman" w:eastAsia="Times New Roman" w:hAnsi="Times New Roman" w:cs="Times New Roman"/>
                <w:b/>
                <w:bCs/>
                <w:color w:val="000000"/>
                <w:sz w:val="24"/>
                <w:szCs w:val="24"/>
              </w:rPr>
            </w:pPr>
            <w:del w:id="922" w:author="Henry Hurt" w:date="2022-04-13T05:25:00Z">
              <w:r w:rsidRPr="004D57A8" w:rsidDel="008B2F30">
                <w:rPr>
                  <w:rFonts w:ascii="Times New Roman" w:eastAsia="Times New Roman" w:hAnsi="Times New Roman" w:cs="Times New Roman"/>
                  <w:b/>
                  <w:bCs/>
                  <w:color w:val="000000"/>
                  <w:sz w:val="24"/>
                  <w:szCs w:val="24"/>
                </w:rPr>
                <w:delText>A</w:delText>
              </w:r>
            </w:del>
          </w:p>
        </w:tc>
        <w:tc>
          <w:tcPr>
            <w:tcW w:w="1231" w:type="dxa"/>
            <w:tcBorders>
              <w:bottom w:val="nil"/>
            </w:tcBorders>
            <w:shd w:val="clear" w:color="auto" w:fill="auto"/>
            <w:noWrap/>
            <w:hideMark/>
          </w:tcPr>
          <w:p w14:paraId="507E85D6" w14:textId="0D0CDF49" w:rsidR="009874CC" w:rsidRPr="00E25BC2" w:rsidDel="008B2F30" w:rsidRDefault="009874CC" w:rsidP="009874CC">
            <w:pPr>
              <w:spacing w:after="0" w:line="240" w:lineRule="auto"/>
              <w:jc w:val="right"/>
              <w:rPr>
                <w:del w:id="923" w:author="Henry Hurt" w:date="2022-04-13T05:25:00Z"/>
                <w:rFonts w:ascii="Times New Roman" w:eastAsia="Times New Roman" w:hAnsi="Times New Roman" w:cs="Times New Roman"/>
                <w:color w:val="000000"/>
                <w:sz w:val="24"/>
                <w:szCs w:val="24"/>
              </w:rPr>
            </w:pPr>
            <w:del w:id="924" w:author="Henry Hurt" w:date="2022-04-13T05:25:00Z">
              <w:r w:rsidRPr="004D57A8" w:rsidDel="008B2F30">
                <w:rPr>
                  <w:rFonts w:ascii="Times New Roman" w:hAnsi="Times New Roman" w:cs="Times New Roman"/>
                  <w:sz w:val="24"/>
                  <w:szCs w:val="24"/>
                </w:rPr>
                <w:delText>40</w:delText>
              </w:r>
            </w:del>
          </w:p>
        </w:tc>
        <w:tc>
          <w:tcPr>
            <w:tcW w:w="1230" w:type="dxa"/>
            <w:tcBorders>
              <w:bottom w:val="nil"/>
            </w:tcBorders>
            <w:shd w:val="clear" w:color="auto" w:fill="auto"/>
            <w:noWrap/>
            <w:hideMark/>
          </w:tcPr>
          <w:p w14:paraId="20E143A1" w14:textId="1574596A" w:rsidR="009874CC" w:rsidRPr="00E25BC2" w:rsidDel="008B2F30" w:rsidRDefault="009874CC" w:rsidP="009874CC">
            <w:pPr>
              <w:spacing w:after="0" w:line="240" w:lineRule="auto"/>
              <w:jc w:val="right"/>
              <w:rPr>
                <w:del w:id="925" w:author="Henry Hurt" w:date="2022-04-13T05:25:00Z"/>
                <w:rFonts w:ascii="Times New Roman" w:eastAsia="Times New Roman" w:hAnsi="Times New Roman" w:cs="Times New Roman"/>
                <w:color w:val="000000"/>
                <w:sz w:val="24"/>
                <w:szCs w:val="24"/>
              </w:rPr>
            </w:pPr>
            <w:del w:id="926" w:author="Henry Hurt" w:date="2022-04-13T05:25:00Z">
              <w:r w:rsidRPr="004D57A8" w:rsidDel="008B2F30">
                <w:rPr>
                  <w:rFonts w:ascii="Times New Roman" w:hAnsi="Times New Roman" w:cs="Times New Roman"/>
                  <w:sz w:val="24"/>
                  <w:szCs w:val="24"/>
                </w:rPr>
                <w:delText>40</w:delText>
              </w:r>
            </w:del>
          </w:p>
        </w:tc>
        <w:tc>
          <w:tcPr>
            <w:tcW w:w="1136" w:type="dxa"/>
            <w:tcBorders>
              <w:bottom w:val="nil"/>
            </w:tcBorders>
            <w:shd w:val="clear" w:color="auto" w:fill="auto"/>
            <w:noWrap/>
            <w:hideMark/>
          </w:tcPr>
          <w:p w14:paraId="7CEC311B" w14:textId="5B0331B6" w:rsidR="009874CC" w:rsidRPr="00E25BC2" w:rsidDel="008B2F30" w:rsidRDefault="009874CC" w:rsidP="009874CC">
            <w:pPr>
              <w:spacing w:after="0" w:line="240" w:lineRule="auto"/>
              <w:jc w:val="right"/>
              <w:rPr>
                <w:del w:id="927" w:author="Henry Hurt" w:date="2022-04-13T05:25:00Z"/>
                <w:rFonts w:ascii="Times New Roman" w:eastAsia="Times New Roman" w:hAnsi="Times New Roman" w:cs="Times New Roman"/>
                <w:color w:val="000000"/>
                <w:sz w:val="24"/>
                <w:szCs w:val="24"/>
              </w:rPr>
            </w:pPr>
            <w:del w:id="928" w:author="Henry Hurt" w:date="2022-04-13T05:25:00Z">
              <w:r w:rsidRPr="004D57A8" w:rsidDel="008B2F30">
                <w:rPr>
                  <w:rFonts w:ascii="Times New Roman" w:eastAsia="Times New Roman" w:hAnsi="Times New Roman" w:cs="Times New Roman"/>
                  <w:color w:val="000000"/>
                  <w:sz w:val="24"/>
                  <w:szCs w:val="24"/>
                </w:rPr>
                <w:delText>20</w:delText>
              </w:r>
            </w:del>
          </w:p>
        </w:tc>
        <w:tc>
          <w:tcPr>
            <w:tcW w:w="1294" w:type="dxa"/>
            <w:tcBorders>
              <w:bottom w:val="nil"/>
            </w:tcBorders>
            <w:shd w:val="clear" w:color="auto" w:fill="auto"/>
            <w:noWrap/>
            <w:hideMark/>
          </w:tcPr>
          <w:p w14:paraId="0C24CCCD" w14:textId="51DB8D53" w:rsidR="009874CC" w:rsidRPr="00E25BC2" w:rsidDel="008B2F30" w:rsidRDefault="009874CC" w:rsidP="009874CC">
            <w:pPr>
              <w:spacing w:after="0" w:line="240" w:lineRule="auto"/>
              <w:jc w:val="right"/>
              <w:rPr>
                <w:del w:id="929" w:author="Henry Hurt" w:date="2022-04-13T05:25:00Z"/>
                <w:rFonts w:ascii="Times New Roman" w:eastAsia="Times New Roman" w:hAnsi="Times New Roman" w:cs="Times New Roman"/>
                <w:color w:val="000000"/>
                <w:sz w:val="24"/>
                <w:szCs w:val="24"/>
              </w:rPr>
            </w:pPr>
            <w:del w:id="930" w:author="Henry Hurt" w:date="2022-04-13T05:25:00Z">
              <w:r w:rsidRPr="004D57A8" w:rsidDel="008B2F30">
                <w:rPr>
                  <w:rFonts w:ascii="Times New Roman" w:eastAsia="Times New Roman" w:hAnsi="Times New Roman" w:cs="Times New Roman"/>
                  <w:color w:val="000000"/>
                  <w:sz w:val="24"/>
                  <w:szCs w:val="24"/>
                </w:rPr>
                <w:delText>0</w:delText>
              </w:r>
            </w:del>
          </w:p>
        </w:tc>
        <w:tc>
          <w:tcPr>
            <w:tcW w:w="1440" w:type="dxa"/>
            <w:tcBorders>
              <w:bottom w:val="nil"/>
            </w:tcBorders>
            <w:shd w:val="clear" w:color="auto" w:fill="auto"/>
            <w:noWrap/>
            <w:hideMark/>
          </w:tcPr>
          <w:p w14:paraId="7AD18ED7" w14:textId="43C45B2B" w:rsidR="00A9210D" w:rsidRPr="00E25BC2" w:rsidDel="008B2F30" w:rsidRDefault="00A9210D" w:rsidP="009874CC">
            <w:pPr>
              <w:spacing w:after="0" w:line="240" w:lineRule="auto"/>
              <w:jc w:val="right"/>
              <w:rPr>
                <w:del w:id="931" w:author="Henry Hurt" w:date="2022-04-13T05:25:00Z"/>
                <w:rFonts w:ascii="Times New Roman" w:eastAsia="Times New Roman" w:hAnsi="Times New Roman" w:cs="Times New Roman"/>
                <w:sz w:val="24"/>
                <w:szCs w:val="24"/>
              </w:rPr>
            </w:pPr>
          </w:p>
        </w:tc>
      </w:tr>
      <w:tr w:rsidR="009874CC" w:rsidRPr="004D57A8" w:rsidDel="008B2F30" w14:paraId="5E8D621B" w14:textId="2D70DC97" w:rsidTr="00961B90">
        <w:trPr>
          <w:trHeight w:val="288"/>
          <w:del w:id="932" w:author="Henry Hurt" w:date="2022-04-13T05:25:00Z"/>
        </w:trPr>
        <w:tc>
          <w:tcPr>
            <w:tcW w:w="1314" w:type="dxa"/>
            <w:tcBorders>
              <w:top w:val="nil"/>
              <w:bottom w:val="nil"/>
            </w:tcBorders>
            <w:shd w:val="clear" w:color="auto" w:fill="auto"/>
            <w:noWrap/>
            <w:hideMark/>
          </w:tcPr>
          <w:p w14:paraId="4451BFC2" w14:textId="7D117E47" w:rsidR="009874CC" w:rsidRPr="00E25BC2" w:rsidDel="008B2F30" w:rsidRDefault="009874CC" w:rsidP="009874CC">
            <w:pPr>
              <w:spacing w:after="0" w:line="240" w:lineRule="auto"/>
              <w:jc w:val="right"/>
              <w:rPr>
                <w:del w:id="933" w:author="Henry Hurt" w:date="2022-04-13T05:25:00Z"/>
                <w:rFonts w:ascii="Times New Roman" w:eastAsia="Times New Roman" w:hAnsi="Times New Roman" w:cs="Times New Roman"/>
                <w:b/>
                <w:bCs/>
                <w:color w:val="000000"/>
                <w:sz w:val="24"/>
                <w:szCs w:val="24"/>
              </w:rPr>
            </w:pPr>
            <w:del w:id="934" w:author="Henry Hurt" w:date="2022-04-13T05:25:00Z">
              <w:r w:rsidRPr="004D57A8" w:rsidDel="008B2F30">
                <w:rPr>
                  <w:rFonts w:ascii="Times New Roman" w:eastAsia="Times New Roman" w:hAnsi="Times New Roman" w:cs="Times New Roman"/>
                  <w:b/>
                  <w:bCs/>
                  <w:color w:val="000000"/>
                  <w:sz w:val="24"/>
                  <w:szCs w:val="24"/>
                </w:rPr>
                <w:delText>B</w:delText>
              </w:r>
            </w:del>
          </w:p>
        </w:tc>
        <w:tc>
          <w:tcPr>
            <w:tcW w:w="1231" w:type="dxa"/>
            <w:tcBorders>
              <w:top w:val="nil"/>
              <w:bottom w:val="nil"/>
            </w:tcBorders>
            <w:shd w:val="clear" w:color="auto" w:fill="auto"/>
            <w:noWrap/>
            <w:hideMark/>
          </w:tcPr>
          <w:p w14:paraId="0F364DBF" w14:textId="1061B3FB" w:rsidR="009874CC" w:rsidRPr="00E25BC2" w:rsidDel="008B2F30" w:rsidRDefault="009874CC" w:rsidP="009874CC">
            <w:pPr>
              <w:spacing w:after="0" w:line="240" w:lineRule="auto"/>
              <w:jc w:val="right"/>
              <w:rPr>
                <w:del w:id="935" w:author="Henry Hurt" w:date="2022-04-13T05:25:00Z"/>
                <w:rFonts w:ascii="Times New Roman" w:eastAsia="Times New Roman" w:hAnsi="Times New Roman" w:cs="Times New Roman"/>
                <w:color w:val="000000"/>
                <w:sz w:val="24"/>
                <w:szCs w:val="24"/>
              </w:rPr>
            </w:pPr>
            <w:del w:id="936" w:author="Henry Hurt" w:date="2022-04-13T05:25:00Z">
              <w:r w:rsidRPr="004D57A8" w:rsidDel="008B2F30">
                <w:rPr>
                  <w:rFonts w:ascii="Times New Roman" w:hAnsi="Times New Roman" w:cs="Times New Roman"/>
                  <w:sz w:val="24"/>
                  <w:szCs w:val="24"/>
                </w:rPr>
                <w:delText>40</w:delText>
              </w:r>
            </w:del>
          </w:p>
        </w:tc>
        <w:tc>
          <w:tcPr>
            <w:tcW w:w="1230" w:type="dxa"/>
            <w:tcBorders>
              <w:top w:val="nil"/>
              <w:bottom w:val="nil"/>
            </w:tcBorders>
            <w:shd w:val="clear" w:color="auto" w:fill="auto"/>
            <w:noWrap/>
            <w:hideMark/>
          </w:tcPr>
          <w:p w14:paraId="31514AD1" w14:textId="7FC7D8F3" w:rsidR="009874CC" w:rsidRPr="00E25BC2" w:rsidDel="008B2F30" w:rsidRDefault="009874CC" w:rsidP="009874CC">
            <w:pPr>
              <w:spacing w:after="0" w:line="240" w:lineRule="auto"/>
              <w:jc w:val="right"/>
              <w:rPr>
                <w:del w:id="937" w:author="Henry Hurt" w:date="2022-04-13T05:25:00Z"/>
                <w:rFonts w:ascii="Times New Roman" w:eastAsia="Times New Roman" w:hAnsi="Times New Roman" w:cs="Times New Roman"/>
                <w:color w:val="000000"/>
                <w:sz w:val="24"/>
                <w:szCs w:val="24"/>
              </w:rPr>
            </w:pPr>
            <w:del w:id="938" w:author="Henry Hurt" w:date="2022-04-13T05:25:00Z">
              <w:r w:rsidRPr="004D57A8" w:rsidDel="008B2F30">
                <w:rPr>
                  <w:rFonts w:ascii="Times New Roman" w:hAnsi="Times New Roman" w:cs="Times New Roman"/>
                  <w:sz w:val="24"/>
                  <w:szCs w:val="24"/>
                </w:rPr>
                <w:delText>40</w:delText>
              </w:r>
            </w:del>
          </w:p>
        </w:tc>
        <w:tc>
          <w:tcPr>
            <w:tcW w:w="1136" w:type="dxa"/>
            <w:tcBorders>
              <w:top w:val="nil"/>
              <w:bottom w:val="nil"/>
            </w:tcBorders>
            <w:shd w:val="clear" w:color="auto" w:fill="auto"/>
            <w:noWrap/>
            <w:hideMark/>
          </w:tcPr>
          <w:p w14:paraId="16AFF0C5" w14:textId="58A5350D" w:rsidR="009874CC" w:rsidRPr="00E25BC2" w:rsidDel="008B2F30" w:rsidRDefault="009874CC" w:rsidP="009874CC">
            <w:pPr>
              <w:spacing w:after="0" w:line="240" w:lineRule="auto"/>
              <w:jc w:val="right"/>
              <w:rPr>
                <w:del w:id="939" w:author="Henry Hurt" w:date="2022-04-13T05:25:00Z"/>
                <w:rFonts w:ascii="Times New Roman" w:eastAsia="Times New Roman" w:hAnsi="Times New Roman" w:cs="Times New Roman"/>
                <w:color w:val="000000"/>
                <w:sz w:val="24"/>
                <w:szCs w:val="24"/>
              </w:rPr>
            </w:pPr>
            <w:del w:id="940" w:author="Henry Hurt" w:date="2022-04-13T05:25:00Z">
              <w:r w:rsidRPr="004D57A8" w:rsidDel="008B2F30">
                <w:rPr>
                  <w:rFonts w:ascii="Times New Roman" w:hAnsi="Times New Roman" w:cs="Times New Roman"/>
                  <w:sz w:val="24"/>
                  <w:szCs w:val="24"/>
                </w:rPr>
                <w:delText>0</w:delText>
              </w:r>
            </w:del>
          </w:p>
        </w:tc>
        <w:tc>
          <w:tcPr>
            <w:tcW w:w="1294" w:type="dxa"/>
            <w:tcBorders>
              <w:top w:val="nil"/>
              <w:bottom w:val="nil"/>
            </w:tcBorders>
            <w:shd w:val="clear" w:color="auto" w:fill="auto"/>
            <w:noWrap/>
            <w:hideMark/>
          </w:tcPr>
          <w:p w14:paraId="76B47BEC" w14:textId="41FD9851" w:rsidR="009874CC" w:rsidRPr="00E25BC2" w:rsidDel="008B2F30" w:rsidRDefault="009874CC" w:rsidP="009874CC">
            <w:pPr>
              <w:spacing w:after="0" w:line="240" w:lineRule="auto"/>
              <w:jc w:val="right"/>
              <w:rPr>
                <w:del w:id="941" w:author="Henry Hurt" w:date="2022-04-13T05:25:00Z"/>
                <w:rFonts w:ascii="Times New Roman" w:eastAsia="Times New Roman" w:hAnsi="Times New Roman" w:cs="Times New Roman"/>
                <w:color w:val="000000"/>
                <w:sz w:val="24"/>
                <w:szCs w:val="24"/>
              </w:rPr>
            </w:pPr>
            <w:del w:id="942" w:author="Henry Hurt" w:date="2022-04-13T05:25:00Z">
              <w:r w:rsidRPr="004D57A8" w:rsidDel="008B2F30">
                <w:rPr>
                  <w:rFonts w:ascii="Times New Roman" w:hAnsi="Times New Roman" w:cs="Times New Roman"/>
                  <w:sz w:val="24"/>
                  <w:szCs w:val="24"/>
                </w:rPr>
                <w:delText>20</w:delText>
              </w:r>
            </w:del>
          </w:p>
        </w:tc>
        <w:tc>
          <w:tcPr>
            <w:tcW w:w="1440" w:type="dxa"/>
            <w:tcBorders>
              <w:top w:val="nil"/>
              <w:bottom w:val="nil"/>
            </w:tcBorders>
            <w:shd w:val="clear" w:color="auto" w:fill="auto"/>
            <w:noWrap/>
            <w:hideMark/>
          </w:tcPr>
          <w:p w14:paraId="0502FC15" w14:textId="194CAC0B" w:rsidR="009874CC" w:rsidRPr="00E25BC2" w:rsidDel="008B2F30" w:rsidRDefault="009874CC" w:rsidP="009874CC">
            <w:pPr>
              <w:spacing w:after="0" w:line="240" w:lineRule="auto"/>
              <w:jc w:val="right"/>
              <w:rPr>
                <w:del w:id="943" w:author="Henry Hurt" w:date="2022-04-13T05:25:00Z"/>
                <w:rFonts w:ascii="Times New Roman" w:eastAsia="Times New Roman" w:hAnsi="Times New Roman" w:cs="Times New Roman"/>
                <w:sz w:val="24"/>
                <w:szCs w:val="24"/>
              </w:rPr>
            </w:pPr>
          </w:p>
        </w:tc>
      </w:tr>
      <w:tr w:rsidR="009874CC" w:rsidRPr="004D57A8" w:rsidDel="008B2F30" w14:paraId="6A6AA037" w14:textId="2ED09134" w:rsidTr="00961B90">
        <w:trPr>
          <w:trHeight w:val="288"/>
          <w:del w:id="944" w:author="Henry Hurt" w:date="2022-04-13T05:25:00Z"/>
        </w:trPr>
        <w:tc>
          <w:tcPr>
            <w:tcW w:w="1314" w:type="dxa"/>
            <w:tcBorders>
              <w:top w:val="nil"/>
              <w:bottom w:val="nil"/>
            </w:tcBorders>
            <w:shd w:val="clear" w:color="auto" w:fill="auto"/>
            <w:noWrap/>
            <w:hideMark/>
          </w:tcPr>
          <w:p w14:paraId="70F993A7" w14:textId="5F6EC97D" w:rsidR="009874CC" w:rsidRPr="00E25BC2" w:rsidDel="008B2F30" w:rsidRDefault="009874CC" w:rsidP="009874CC">
            <w:pPr>
              <w:spacing w:after="0" w:line="240" w:lineRule="auto"/>
              <w:jc w:val="right"/>
              <w:rPr>
                <w:del w:id="945" w:author="Henry Hurt" w:date="2022-04-13T05:25:00Z"/>
                <w:rFonts w:ascii="Times New Roman" w:eastAsia="Times New Roman" w:hAnsi="Times New Roman" w:cs="Times New Roman"/>
                <w:b/>
                <w:bCs/>
                <w:color w:val="000000"/>
                <w:sz w:val="24"/>
                <w:szCs w:val="24"/>
              </w:rPr>
            </w:pPr>
            <w:del w:id="946" w:author="Henry Hurt" w:date="2022-04-13T05:25:00Z">
              <w:r w:rsidRPr="004D57A8" w:rsidDel="008B2F30">
                <w:rPr>
                  <w:rFonts w:ascii="Times New Roman" w:eastAsia="Times New Roman" w:hAnsi="Times New Roman" w:cs="Times New Roman"/>
                  <w:b/>
                  <w:bCs/>
                  <w:color w:val="000000"/>
                  <w:sz w:val="24"/>
                  <w:szCs w:val="24"/>
                </w:rPr>
                <w:delText>C</w:delText>
              </w:r>
            </w:del>
          </w:p>
        </w:tc>
        <w:tc>
          <w:tcPr>
            <w:tcW w:w="1231" w:type="dxa"/>
            <w:tcBorders>
              <w:top w:val="nil"/>
              <w:bottom w:val="nil"/>
            </w:tcBorders>
            <w:shd w:val="clear" w:color="auto" w:fill="auto"/>
            <w:noWrap/>
            <w:hideMark/>
          </w:tcPr>
          <w:p w14:paraId="31A25273" w14:textId="58A63189" w:rsidR="009874CC" w:rsidRPr="00E25BC2" w:rsidDel="008B2F30" w:rsidRDefault="009874CC" w:rsidP="009874CC">
            <w:pPr>
              <w:spacing w:after="0" w:line="240" w:lineRule="auto"/>
              <w:jc w:val="right"/>
              <w:rPr>
                <w:del w:id="947" w:author="Henry Hurt" w:date="2022-04-13T05:25:00Z"/>
                <w:rFonts w:ascii="Times New Roman" w:eastAsia="Times New Roman" w:hAnsi="Times New Roman" w:cs="Times New Roman"/>
                <w:b/>
                <w:bCs/>
                <w:color w:val="000000"/>
                <w:sz w:val="24"/>
                <w:szCs w:val="24"/>
              </w:rPr>
            </w:pPr>
            <w:del w:id="948" w:author="Henry Hurt" w:date="2022-04-13T05:25:00Z">
              <w:r w:rsidRPr="004D57A8" w:rsidDel="008B2F30">
                <w:rPr>
                  <w:rFonts w:ascii="Times New Roman" w:hAnsi="Times New Roman" w:cs="Times New Roman"/>
                  <w:sz w:val="24"/>
                  <w:szCs w:val="24"/>
                </w:rPr>
                <w:delText>80</w:delText>
              </w:r>
            </w:del>
          </w:p>
        </w:tc>
        <w:tc>
          <w:tcPr>
            <w:tcW w:w="1230" w:type="dxa"/>
            <w:tcBorders>
              <w:top w:val="nil"/>
              <w:bottom w:val="nil"/>
            </w:tcBorders>
            <w:shd w:val="clear" w:color="auto" w:fill="auto"/>
            <w:noWrap/>
            <w:hideMark/>
          </w:tcPr>
          <w:p w14:paraId="3B41C518" w14:textId="49DA7FBC" w:rsidR="009874CC" w:rsidRPr="00E25BC2" w:rsidDel="008B2F30" w:rsidRDefault="009874CC" w:rsidP="009874CC">
            <w:pPr>
              <w:spacing w:after="0" w:line="240" w:lineRule="auto"/>
              <w:jc w:val="right"/>
              <w:rPr>
                <w:del w:id="949" w:author="Henry Hurt" w:date="2022-04-13T05:25:00Z"/>
                <w:rFonts w:ascii="Times New Roman" w:eastAsia="Times New Roman" w:hAnsi="Times New Roman" w:cs="Times New Roman"/>
                <w:sz w:val="24"/>
                <w:szCs w:val="24"/>
              </w:rPr>
            </w:pPr>
            <w:del w:id="950" w:author="Henry Hurt" w:date="2022-04-13T05:25:00Z">
              <w:r w:rsidRPr="004D57A8" w:rsidDel="008B2F30">
                <w:rPr>
                  <w:rFonts w:ascii="Times New Roman" w:hAnsi="Times New Roman" w:cs="Times New Roman"/>
                  <w:sz w:val="24"/>
                  <w:szCs w:val="24"/>
                </w:rPr>
                <w:delText>0</w:delText>
              </w:r>
            </w:del>
          </w:p>
        </w:tc>
        <w:tc>
          <w:tcPr>
            <w:tcW w:w="1136" w:type="dxa"/>
            <w:tcBorders>
              <w:top w:val="nil"/>
              <w:bottom w:val="nil"/>
            </w:tcBorders>
            <w:shd w:val="clear" w:color="auto" w:fill="auto"/>
            <w:noWrap/>
            <w:hideMark/>
          </w:tcPr>
          <w:p w14:paraId="6532EFDA" w14:textId="1EA96451" w:rsidR="009874CC" w:rsidRPr="00E25BC2" w:rsidDel="008B2F30" w:rsidRDefault="009874CC" w:rsidP="009874CC">
            <w:pPr>
              <w:spacing w:after="0" w:line="240" w:lineRule="auto"/>
              <w:jc w:val="right"/>
              <w:rPr>
                <w:del w:id="951" w:author="Henry Hurt" w:date="2022-04-13T05:25:00Z"/>
                <w:rFonts w:ascii="Times New Roman" w:eastAsia="Times New Roman" w:hAnsi="Times New Roman" w:cs="Times New Roman"/>
                <w:sz w:val="24"/>
                <w:szCs w:val="24"/>
              </w:rPr>
            </w:pPr>
            <w:del w:id="952" w:author="Henry Hurt" w:date="2022-04-13T05:25:00Z">
              <w:r w:rsidRPr="004D57A8" w:rsidDel="008B2F30">
                <w:rPr>
                  <w:rFonts w:ascii="Times New Roman" w:hAnsi="Times New Roman" w:cs="Times New Roman"/>
                  <w:sz w:val="24"/>
                  <w:szCs w:val="24"/>
                </w:rPr>
                <w:delText>15</w:delText>
              </w:r>
            </w:del>
          </w:p>
        </w:tc>
        <w:tc>
          <w:tcPr>
            <w:tcW w:w="1294" w:type="dxa"/>
            <w:tcBorders>
              <w:top w:val="nil"/>
              <w:bottom w:val="nil"/>
            </w:tcBorders>
            <w:shd w:val="clear" w:color="auto" w:fill="auto"/>
            <w:noWrap/>
            <w:hideMark/>
          </w:tcPr>
          <w:p w14:paraId="6E2858A2" w14:textId="6572BC0C" w:rsidR="009874CC" w:rsidRPr="00E25BC2" w:rsidDel="008B2F30" w:rsidRDefault="009874CC" w:rsidP="009874CC">
            <w:pPr>
              <w:spacing w:after="0" w:line="240" w:lineRule="auto"/>
              <w:jc w:val="right"/>
              <w:rPr>
                <w:del w:id="953" w:author="Henry Hurt" w:date="2022-04-13T05:25:00Z"/>
                <w:rFonts w:ascii="Times New Roman" w:eastAsia="Times New Roman" w:hAnsi="Times New Roman" w:cs="Times New Roman"/>
                <w:sz w:val="24"/>
                <w:szCs w:val="24"/>
              </w:rPr>
            </w:pPr>
            <w:del w:id="954" w:author="Henry Hurt" w:date="2022-04-13T05:25:00Z">
              <w:r w:rsidRPr="004D57A8" w:rsidDel="008B2F30">
                <w:rPr>
                  <w:rFonts w:ascii="Times New Roman" w:hAnsi="Times New Roman" w:cs="Times New Roman"/>
                  <w:sz w:val="24"/>
                  <w:szCs w:val="24"/>
                </w:rPr>
                <w:delText>5</w:delText>
              </w:r>
            </w:del>
          </w:p>
        </w:tc>
        <w:tc>
          <w:tcPr>
            <w:tcW w:w="1440" w:type="dxa"/>
            <w:tcBorders>
              <w:top w:val="nil"/>
              <w:bottom w:val="nil"/>
            </w:tcBorders>
            <w:shd w:val="clear" w:color="auto" w:fill="auto"/>
            <w:noWrap/>
            <w:hideMark/>
          </w:tcPr>
          <w:p w14:paraId="1CDD21E9" w14:textId="3EE33E0F" w:rsidR="009874CC" w:rsidRPr="00E25BC2" w:rsidDel="008B2F30" w:rsidRDefault="009874CC" w:rsidP="009874CC">
            <w:pPr>
              <w:spacing w:after="0" w:line="240" w:lineRule="auto"/>
              <w:jc w:val="right"/>
              <w:rPr>
                <w:del w:id="955" w:author="Henry Hurt" w:date="2022-04-13T05:25:00Z"/>
                <w:rFonts w:ascii="Times New Roman" w:eastAsia="Times New Roman" w:hAnsi="Times New Roman" w:cs="Times New Roman"/>
                <w:sz w:val="24"/>
                <w:szCs w:val="24"/>
              </w:rPr>
            </w:pPr>
          </w:p>
        </w:tc>
      </w:tr>
      <w:tr w:rsidR="009874CC" w:rsidRPr="004D57A8" w:rsidDel="008B2F30" w14:paraId="713766B8" w14:textId="62D9789C" w:rsidTr="00961B90">
        <w:trPr>
          <w:trHeight w:val="288"/>
          <w:del w:id="956" w:author="Henry Hurt" w:date="2022-04-13T05:25:00Z"/>
        </w:trPr>
        <w:tc>
          <w:tcPr>
            <w:tcW w:w="1314" w:type="dxa"/>
            <w:tcBorders>
              <w:top w:val="nil"/>
              <w:bottom w:val="nil"/>
            </w:tcBorders>
            <w:shd w:val="clear" w:color="auto" w:fill="auto"/>
            <w:noWrap/>
            <w:hideMark/>
          </w:tcPr>
          <w:p w14:paraId="17913D24" w14:textId="6BBB7C87" w:rsidR="009874CC" w:rsidRPr="00E25BC2" w:rsidDel="008B2F30" w:rsidRDefault="009874CC" w:rsidP="009874CC">
            <w:pPr>
              <w:spacing w:after="0" w:line="240" w:lineRule="auto"/>
              <w:jc w:val="right"/>
              <w:rPr>
                <w:del w:id="957" w:author="Henry Hurt" w:date="2022-04-13T05:25:00Z"/>
                <w:rFonts w:ascii="Times New Roman" w:eastAsia="Times New Roman" w:hAnsi="Times New Roman" w:cs="Times New Roman"/>
                <w:b/>
                <w:bCs/>
                <w:color w:val="000000"/>
                <w:sz w:val="24"/>
                <w:szCs w:val="24"/>
              </w:rPr>
            </w:pPr>
            <w:del w:id="958" w:author="Henry Hurt" w:date="2022-04-13T05:25:00Z">
              <w:r w:rsidRPr="004D57A8" w:rsidDel="008B2F30">
                <w:rPr>
                  <w:rFonts w:ascii="Times New Roman" w:eastAsia="Times New Roman" w:hAnsi="Times New Roman" w:cs="Times New Roman"/>
                  <w:b/>
                  <w:bCs/>
                  <w:color w:val="000000"/>
                  <w:sz w:val="24"/>
                  <w:szCs w:val="24"/>
                </w:rPr>
                <w:delText>D</w:delText>
              </w:r>
            </w:del>
          </w:p>
        </w:tc>
        <w:tc>
          <w:tcPr>
            <w:tcW w:w="1231" w:type="dxa"/>
            <w:tcBorders>
              <w:top w:val="nil"/>
              <w:bottom w:val="nil"/>
            </w:tcBorders>
            <w:shd w:val="clear" w:color="auto" w:fill="auto"/>
            <w:noWrap/>
          </w:tcPr>
          <w:p w14:paraId="39E35BC8" w14:textId="68DEF6BD" w:rsidR="009874CC" w:rsidRPr="00E25BC2" w:rsidDel="008B2F30" w:rsidRDefault="009874CC" w:rsidP="009874CC">
            <w:pPr>
              <w:spacing w:after="0" w:line="240" w:lineRule="auto"/>
              <w:jc w:val="right"/>
              <w:rPr>
                <w:del w:id="959" w:author="Henry Hurt" w:date="2022-04-13T05:25:00Z"/>
                <w:rFonts w:ascii="Times New Roman" w:eastAsia="Times New Roman" w:hAnsi="Times New Roman" w:cs="Times New Roman"/>
                <w:color w:val="000000"/>
                <w:sz w:val="24"/>
                <w:szCs w:val="24"/>
              </w:rPr>
            </w:pPr>
            <w:del w:id="960" w:author="Henry Hurt" w:date="2022-04-13T05:25:00Z">
              <w:r w:rsidRPr="004D57A8" w:rsidDel="008B2F30">
                <w:rPr>
                  <w:rFonts w:ascii="Times New Roman" w:hAnsi="Times New Roman" w:cs="Times New Roman"/>
                  <w:sz w:val="24"/>
                  <w:szCs w:val="24"/>
                </w:rPr>
                <w:delText>0</w:delText>
              </w:r>
            </w:del>
          </w:p>
        </w:tc>
        <w:tc>
          <w:tcPr>
            <w:tcW w:w="1230" w:type="dxa"/>
            <w:tcBorders>
              <w:top w:val="nil"/>
              <w:bottom w:val="nil"/>
            </w:tcBorders>
            <w:shd w:val="clear" w:color="auto" w:fill="auto"/>
            <w:noWrap/>
          </w:tcPr>
          <w:p w14:paraId="6244C8FE" w14:textId="15D39970" w:rsidR="009874CC" w:rsidRPr="00E25BC2" w:rsidDel="008B2F30" w:rsidRDefault="009874CC" w:rsidP="009874CC">
            <w:pPr>
              <w:spacing w:after="0" w:line="240" w:lineRule="auto"/>
              <w:jc w:val="right"/>
              <w:rPr>
                <w:del w:id="961" w:author="Henry Hurt" w:date="2022-04-13T05:25:00Z"/>
                <w:rFonts w:ascii="Times New Roman" w:eastAsia="Times New Roman" w:hAnsi="Times New Roman" w:cs="Times New Roman"/>
                <w:color w:val="000000"/>
                <w:sz w:val="24"/>
                <w:szCs w:val="24"/>
              </w:rPr>
            </w:pPr>
            <w:del w:id="962" w:author="Henry Hurt" w:date="2022-04-13T05:25:00Z">
              <w:r w:rsidRPr="004D57A8" w:rsidDel="008B2F30">
                <w:rPr>
                  <w:rFonts w:ascii="Times New Roman" w:hAnsi="Times New Roman" w:cs="Times New Roman"/>
                  <w:sz w:val="24"/>
                  <w:szCs w:val="24"/>
                </w:rPr>
                <w:delText>80</w:delText>
              </w:r>
            </w:del>
          </w:p>
        </w:tc>
        <w:tc>
          <w:tcPr>
            <w:tcW w:w="1136" w:type="dxa"/>
            <w:tcBorders>
              <w:top w:val="nil"/>
              <w:bottom w:val="nil"/>
            </w:tcBorders>
            <w:shd w:val="clear" w:color="auto" w:fill="auto"/>
            <w:noWrap/>
          </w:tcPr>
          <w:p w14:paraId="03DFA11A" w14:textId="58269FF8" w:rsidR="009874CC" w:rsidRPr="00E25BC2" w:rsidDel="008B2F30" w:rsidRDefault="009874CC" w:rsidP="009874CC">
            <w:pPr>
              <w:spacing w:after="0" w:line="240" w:lineRule="auto"/>
              <w:jc w:val="right"/>
              <w:rPr>
                <w:del w:id="963" w:author="Henry Hurt" w:date="2022-04-13T05:25:00Z"/>
                <w:rFonts w:ascii="Times New Roman" w:eastAsia="Times New Roman" w:hAnsi="Times New Roman" w:cs="Times New Roman"/>
                <w:color w:val="000000"/>
                <w:sz w:val="24"/>
                <w:szCs w:val="24"/>
              </w:rPr>
            </w:pPr>
            <w:del w:id="964" w:author="Henry Hurt" w:date="2022-04-13T05:25:00Z">
              <w:r w:rsidRPr="004D57A8" w:rsidDel="008B2F30">
                <w:rPr>
                  <w:rFonts w:ascii="Times New Roman" w:hAnsi="Times New Roman" w:cs="Times New Roman"/>
                  <w:sz w:val="24"/>
                  <w:szCs w:val="24"/>
                </w:rPr>
                <w:delText>15</w:delText>
              </w:r>
            </w:del>
          </w:p>
        </w:tc>
        <w:tc>
          <w:tcPr>
            <w:tcW w:w="1294" w:type="dxa"/>
            <w:tcBorders>
              <w:top w:val="nil"/>
              <w:bottom w:val="nil"/>
            </w:tcBorders>
            <w:shd w:val="clear" w:color="auto" w:fill="auto"/>
            <w:noWrap/>
          </w:tcPr>
          <w:p w14:paraId="35341A58" w14:textId="47A560E7" w:rsidR="009874CC" w:rsidRPr="00E25BC2" w:rsidDel="008B2F30" w:rsidRDefault="009874CC" w:rsidP="009874CC">
            <w:pPr>
              <w:spacing w:after="0" w:line="240" w:lineRule="auto"/>
              <w:jc w:val="right"/>
              <w:rPr>
                <w:del w:id="965" w:author="Henry Hurt" w:date="2022-04-13T05:25:00Z"/>
                <w:rFonts w:ascii="Times New Roman" w:eastAsia="Times New Roman" w:hAnsi="Times New Roman" w:cs="Times New Roman"/>
                <w:color w:val="000000"/>
                <w:sz w:val="24"/>
                <w:szCs w:val="24"/>
              </w:rPr>
            </w:pPr>
            <w:del w:id="966" w:author="Henry Hurt" w:date="2022-04-13T05:25:00Z">
              <w:r w:rsidRPr="004D57A8" w:rsidDel="008B2F30">
                <w:rPr>
                  <w:rFonts w:ascii="Times New Roman" w:hAnsi="Times New Roman" w:cs="Times New Roman"/>
                  <w:sz w:val="24"/>
                  <w:szCs w:val="24"/>
                </w:rPr>
                <w:delText>5</w:delText>
              </w:r>
            </w:del>
          </w:p>
        </w:tc>
        <w:tc>
          <w:tcPr>
            <w:tcW w:w="1440" w:type="dxa"/>
            <w:tcBorders>
              <w:top w:val="nil"/>
              <w:bottom w:val="nil"/>
            </w:tcBorders>
            <w:shd w:val="clear" w:color="auto" w:fill="auto"/>
            <w:noWrap/>
            <w:hideMark/>
          </w:tcPr>
          <w:p w14:paraId="2AE368C7" w14:textId="026B20E4" w:rsidR="009874CC" w:rsidRPr="00E25BC2" w:rsidDel="008B2F30" w:rsidRDefault="009874CC" w:rsidP="009874CC">
            <w:pPr>
              <w:spacing w:after="0" w:line="240" w:lineRule="auto"/>
              <w:jc w:val="right"/>
              <w:rPr>
                <w:del w:id="967" w:author="Henry Hurt" w:date="2022-04-13T05:25:00Z"/>
                <w:rFonts w:ascii="Times New Roman" w:eastAsia="Times New Roman" w:hAnsi="Times New Roman" w:cs="Times New Roman"/>
                <w:sz w:val="24"/>
                <w:szCs w:val="24"/>
              </w:rPr>
            </w:pPr>
          </w:p>
        </w:tc>
      </w:tr>
      <w:tr w:rsidR="009874CC" w:rsidRPr="004D57A8" w:rsidDel="008B2F30" w14:paraId="1667431C" w14:textId="2E9936A2" w:rsidTr="00961B90">
        <w:trPr>
          <w:trHeight w:val="288"/>
          <w:del w:id="968" w:author="Henry Hurt" w:date="2022-04-13T05:25:00Z"/>
        </w:trPr>
        <w:tc>
          <w:tcPr>
            <w:tcW w:w="1314" w:type="dxa"/>
            <w:tcBorders>
              <w:top w:val="nil"/>
            </w:tcBorders>
            <w:shd w:val="clear" w:color="auto" w:fill="auto"/>
            <w:noWrap/>
            <w:hideMark/>
          </w:tcPr>
          <w:p w14:paraId="756C852B" w14:textId="0A22F56F" w:rsidR="009874CC" w:rsidRPr="00E25BC2" w:rsidDel="008B2F30" w:rsidRDefault="009874CC" w:rsidP="009874CC">
            <w:pPr>
              <w:spacing w:after="0" w:line="240" w:lineRule="auto"/>
              <w:jc w:val="right"/>
              <w:rPr>
                <w:del w:id="969" w:author="Henry Hurt" w:date="2022-04-13T05:25:00Z"/>
                <w:rFonts w:ascii="Times New Roman" w:eastAsia="Times New Roman" w:hAnsi="Times New Roman" w:cs="Times New Roman"/>
                <w:b/>
                <w:bCs/>
                <w:sz w:val="24"/>
                <w:szCs w:val="24"/>
              </w:rPr>
            </w:pPr>
            <w:del w:id="970" w:author="Henry Hurt" w:date="2022-04-13T05:25:00Z">
              <w:r w:rsidRPr="004D57A8" w:rsidDel="008B2F30">
                <w:rPr>
                  <w:rFonts w:ascii="Times New Roman" w:eastAsia="Times New Roman" w:hAnsi="Times New Roman" w:cs="Times New Roman"/>
                  <w:b/>
                  <w:bCs/>
                  <w:sz w:val="24"/>
                  <w:szCs w:val="24"/>
                </w:rPr>
                <w:delText>Industry Control</w:delText>
              </w:r>
            </w:del>
          </w:p>
        </w:tc>
        <w:tc>
          <w:tcPr>
            <w:tcW w:w="1231" w:type="dxa"/>
            <w:tcBorders>
              <w:top w:val="nil"/>
            </w:tcBorders>
            <w:shd w:val="clear" w:color="auto" w:fill="auto"/>
            <w:noWrap/>
          </w:tcPr>
          <w:p w14:paraId="5F3DCB37" w14:textId="5D26DAC4" w:rsidR="009874CC" w:rsidRPr="00E25BC2" w:rsidDel="008B2F30" w:rsidRDefault="009874CC" w:rsidP="009874CC">
            <w:pPr>
              <w:spacing w:after="0" w:line="240" w:lineRule="auto"/>
              <w:jc w:val="right"/>
              <w:rPr>
                <w:del w:id="971" w:author="Henry Hurt" w:date="2022-04-13T05:25:00Z"/>
                <w:rFonts w:ascii="Times New Roman" w:eastAsia="Times New Roman" w:hAnsi="Times New Roman" w:cs="Times New Roman"/>
                <w:color w:val="000000"/>
                <w:sz w:val="24"/>
                <w:szCs w:val="24"/>
              </w:rPr>
            </w:pPr>
            <w:del w:id="972" w:author="Henry Hurt" w:date="2022-04-13T05:25:00Z">
              <w:r w:rsidRPr="004D57A8" w:rsidDel="008B2F30">
                <w:rPr>
                  <w:rFonts w:ascii="Times New Roman" w:eastAsia="Times New Roman" w:hAnsi="Times New Roman" w:cs="Times New Roman"/>
                  <w:color w:val="000000"/>
                  <w:sz w:val="24"/>
                  <w:szCs w:val="24"/>
                </w:rPr>
                <w:delText>N/A</w:delText>
              </w:r>
            </w:del>
          </w:p>
        </w:tc>
        <w:tc>
          <w:tcPr>
            <w:tcW w:w="1230" w:type="dxa"/>
            <w:tcBorders>
              <w:top w:val="nil"/>
            </w:tcBorders>
            <w:shd w:val="clear" w:color="auto" w:fill="auto"/>
            <w:noWrap/>
          </w:tcPr>
          <w:p w14:paraId="60A9DBEA" w14:textId="38F4B826" w:rsidR="009874CC" w:rsidRPr="00E25BC2" w:rsidDel="008B2F30" w:rsidRDefault="009874CC" w:rsidP="009874CC">
            <w:pPr>
              <w:spacing w:after="0" w:line="240" w:lineRule="auto"/>
              <w:jc w:val="right"/>
              <w:rPr>
                <w:del w:id="973" w:author="Henry Hurt" w:date="2022-04-13T05:25:00Z"/>
                <w:rFonts w:ascii="Times New Roman" w:eastAsia="Times New Roman" w:hAnsi="Times New Roman" w:cs="Times New Roman"/>
                <w:color w:val="000000"/>
                <w:sz w:val="24"/>
                <w:szCs w:val="24"/>
              </w:rPr>
            </w:pPr>
            <w:del w:id="974" w:author="Henry Hurt" w:date="2022-04-13T05:25:00Z">
              <w:r w:rsidRPr="004D57A8" w:rsidDel="008B2F30">
                <w:rPr>
                  <w:rFonts w:ascii="Times New Roman" w:eastAsia="Times New Roman" w:hAnsi="Times New Roman" w:cs="Times New Roman"/>
                  <w:color w:val="000000"/>
                  <w:sz w:val="24"/>
                  <w:szCs w:val="24"/>
                </w:rPr>
                <w:delText>N/A</w:delText>
              </w:r>
            </w:del>
          </w:p>
        </w:tc>
        <w:tc>
          <w:tcPr>
            <w:tcW w:w="1136" w:type="dxa"/>
            <w:tcBorders>
              <w:top w:val="nil"/>
            </w:tcBorders>
            <w:shd w:val="clear" w:color="auto" w:fill="auto"/>
            <w:noWrap/>
          </w:tcPr>
          <w:p w14:paraId="6F667F2A" w14:textId="5B69DAAB" w:rsidR="009874CC" w:rsidRPr="00E25BC2" w:rsidDel="008B2F30" w:rsidRDefault="009874CC" w:rsidP="009874CC">
            <w:pPr>
              <w:spacing w:after="0" w:line="240" w:lineRule="auto"/>
              <w:jc w:val="right"/>
              <w:rPr>
                <w:del w:id="975" w:author="Henry Hurt" w:date="2022-04-13T05:25:00Z"/>
                <w:rFonts w:ascii="Times New Roman" w:eastAsia="Times New Roman" w:hAnsi="Times New Roman" w:cs="Times New Roman"/>
                <w:color w:val="000000"/>
                <w:sz w:val="24"/>
                <w:szCs w:val="24"/>
              </w:rPr>
            </w:pPr>
            <w:del w:id="976" w:author="Henry Hurt" w:date="2022-04-13T05:25:00Z">
              <w:r w:rsidRPr="004D57A8" w:rsidDel="008B2F30">
                <w:rPr>
                  <w:rFonts w:ascii="Times New Roman" w:eastAsia="Times New Roman" w:hAnsi="Times New Roman" w:cs="Times New Roman"/>
                  <w:color w:val="000000"/>
                  <w:sz w:val="24"/>
                  <w:szCs w:val="24"/>
                </w:rPr>
                <w:delText>N/A</w:delText>
              </w:r>
            </w:del>
          </w:p>
        </w:tc>
        <w:tc>
          <w:tcPr>
            <w:tcW w:w="1294" w:type="dxa"/>
            <w:tcBorders>
              <w:top w:val="nil"/>
            </w:tcBorders>
            <w:shd w:val="clear" w:color="auto" w:fill="auto"/>
            <w:noWrap/>
          </w:tcPr>
          <w:p w14:paraId="4A296252" w14:textId="4001D01C" w:rsidR="009874CC" w:rsidRPr="00E25BC2" w:rsidDel="008B2F30" w:rsidRDefault="009874CC" w:rsidP="009874CC">
            <w:pPr>
              <w:spacing w:after="0" w:line="240" w:lineRule="auto"/>
              <w:jc w:val="right"/>
              <w:rPr>
                <w:del w:id="977" w:author="Henry Hurt" w:date="2022-04-13T05:25:00Z"/>
                <w:rFonts w:ascii="Times New Roman" w:eastAsia="Times New Roman" w:hAnsi="Times New Roman" w:cs="Times New Roman"/>
                <w:color w:val="000000"/>
                <w:sz w:val="24"/>
                <w:szCs w:val="24"/>
              </w:rPr>
            </w:pPr>
            <w:del w:id="978" w:author="Henry Hurt" w:date="2022-04-13T05:25:00Z">
              <w:r w:rsidRPr="004D57A8" w:rsidDel="008B2F30">
                <w:rPr>
                  <w:rFonts w:ascii="Times New Roman" w:eastAsia="Times New Roman" w:hAnsi="Times New Roman" w:cs="Times New Roman"/>
                  <w:color w:val="000000"/>
                  <w:sz w:val="24"/>
                  <w:szCs w:val="24"/>
                </w:rPr>
                <w:delText>N/A</w:delText>
              </w:r>
            </w:del>
          </w:p>
        </w:tc>
        <w:tc>
          <w:tcPr>
            <w:tcW w:w="1440" w:type="dxa"/>
            <w:tcBorders>
              <w:top w:val="nil"/>
            </w:tcBorders>
            <w:shd w:val="clear" w:color="auto" w:fill="auto"/>
            <w:noWrap/>
            <w:hideMark/>
          </w:tcPr>
          <w:p w14:paraId="30ADCB91" w14:textId="3E53C429" w:rsidR="009874CC" w:rsidRPr="00E25BC2" w:rsidDel="008B2F30" w:rsidRDefault="009874CC" w:rsidP="009874CC">
            <w:pPr>
              <w:spacing w:after="0" w:line="240" w:lineRule="auto"/>
              <w:jc w:val="right"/>
              <w:rPr>
                <w:del w:id="979" w:author="Henry Hurt" w:date="2022-04-13T05:25:00Z"/>
                <w:rFonts w:ascii="Times New Roman" w:eastAsia="Times New Roman" w:hAnsi="Times New Roman" w:cs="Times New Roman"/>
                <w:sz w:val="24"/>
                <w:szCs w:val="24"/>
              </w:rPr>
            </w:pPr>
            <w:del w:id="980" w:author="Henry Hurt" w:date="2022-04-13T05:25:00Z">
              <w:r w:rsidRPr="004D57A8" w:rsidDel="008B2F30">
                <w:rPr>
                  <w:rFonts w:ascii="Times New Roman" w:eastAsia="Times New Roman" w:hAnsi="Times New Roman" w:cs="Times New Roman"/>
                  <w:sz w:val="24"/>
                  <w:szCs w:val="24"/>
                </w:rPr>
                <w:delText>N/A</w:delText>
              </w:r>
            </w:del>
          </w:p>
        </w:tc>
      </w:tr>
    </w:tbl>
    <w:p w14:paraId="2D0F70A8" w14:textId="77777777" w:rsidR="00E20371" w:rsidRPr="004D57A8" w:rsidRDefault="00E20371" w:rsidP="004D57A8">
      <w:pPr>
        <w:spacing w:line="240" w:lineRule="auto"/>
        <w:ind w:left="360"/>
        <w:rPr>
          <w:rFonts w:ascii="Times New Roman" w:hAnsi="Times New Roman" w:cs="Times New Roman"/>
          <w:b/>
          <w:bCs/>
          <w:sz w:val="24"/>
          <w:szCs w:val="24"/>
          <w:u w:val="single"/>
        </w:rPr>
      </w:pPr>
    </w:p>
    <w:p w14:paraId="70AC1D78" w14:textId="04E984CD" w:rsidR="00E20371" w:rsidDel="008B2F30" w:rsidRDefault="00E20371" w:rsidP="004D57A8">
      <w:pPr>
        <w:spacing w:line="240" w:lineRule="auto"/>
        <w:ind w:left="360"/>
        <w:rPr>
          <w:del w:id="981" w:author="Henry Hurt" w:date="2022-04-13T05:25:00Z"/>
          <w:rFonts w:ascii="Times New Roman" w:hAnsi="Times New Roman" w:cs="Times New Roman"/>
          <w:b/>
          <w:bCs/>
          <w:sz w:val="24"/>
          <w:szCs w:val="24"/>
          <w:u w:val="single"/>
        </w:rPr>
      </w:pPr>
    </w:p>
    <w:p w14:paraId="0D985B75" w14:textId="28F946B6" w:rsidR="009874CC" w:rsidDel="008B2F30" w:rsidRDefault="009874CC" w:rsidP="004D57A8">
      <w:pPr>
        <w:spacing w:line="240" w:lineRule="auto"/>
        <w:ind w:left="360"/>
        <w:rPr>
          <w:del w:id="982" w:author="Henry Hurt" w:date="2022-04-13T05:25:00Z"/>
          <w:rFonts w:ascii="Times New Roman" w:hAnsi="Times New Roman" w:cs="Times New Roman"/>
          <w:b/>
          <w:bCs/>
          <w:sz w:val="24"/>
          <w:szCs w:val="24"/>
          <w:u w:val="single"/>
        </w:rPr>
      </w:pPr>
    </w:p>
    <w:p w14:paraId="7E1A7839" w14:textId="5883272E" w:rsidR="009874CC" w:rsidDel="008B2F30" w:rsidRDefault="009874CC" w:rsidP="004D57A8">
      <w:pPr>
        <w:spacing w:line="240" w:lineRule="auto"/>
        <w:ind w:left="360"/>
        <w:rPr>
          <w:del w:id="983" w:author="Henry Hurt" w:date="2022-04-13T05:25:00Z"/>
          <w:rFonts w:ascii="Times New Roman" w:hAnsi="Times New Roman" w:cs="Times New Roman"/>
          <w:b/>
          <w:bCs/>
          <w:sz w:val="24"/>
          <w:szCs w:val="24"/>
          <w:u w:val="single"/>
        </w:rPr>
      </w:pPr>
    </w:p>
    <w:p w14:paraId="3A82EEF2" w14:textId="4C158E95" w:rsidR="009874CC" w:rsidDel="008B2F30" w:rsidRDefault="009874CC" w:rsidP="004D57A8">
      <w:pPr>
        <w:spacing w:line="240" w:lineRule="auto"/>
        <w:ind w:left="360"/>
        <w:rPr>
          <w:del w:id="984" w:author="Henry Hurt" w:date="2022-04-13T05:25:00Z"/>
          <w:rFonts w:ascii="Times New Roman" w:hAnsi="Times New Roman" w:cs="Times New Roman"/>
          <w:b/>
          <w:bCs/>
          <w:sz w:val="24"/>
          <w:szCs w:val="24"/>
          <w:u w:val="single"/>
        </w:rPr>
      </w:pPr>
    </w:p>
    <w:p w14:paraId="720BCDB5" w14:textId="49DF81F4" w:rsidR="009874CC" w:rsidDel="008B2F30" w:rsidRDefault="009874CC" w:rsidP="004D57A8">
      <w:pPr>
        <w:spacing w:line="240" w:lineRule="auto"/>
        <w:ind w:left="360"/>
        <w:rPr>
          <w:del w:id="985" w:author="Henry Hurt" w:date="2022-04-13T05:25:00Z"/>
          <w:rFonts w:ascii="Times New Roman" w:hAnsi="Times New Roman" w:cs="Times New Roman"/>
          <w:b/>
          <w:bCs/>
          <w:sz w:val="24"/>
          <w:szCs w:val="24"/>
          <w:u w:val="single"/>
        </w:rPr>
      </w:pPr>
    </w:p>
    <w:p w14:paraId="3B305E9D" w14:textId="77777777" w:rsidR="00F72D0B" w:rsidRDefault="00F72D0B" w:rsidP="004D57A8">
      <w:pPr>
        <w:spacing w:line="240" w:lineRule="auto"/>
        <w:ind w:left="360"/>
        <w:rPr>
          <w:rFonts w:ascii="Times New Roman" w:hAnsi="Times New Roman" w:cs="Times New Roman"/>
          <w:b/>
          <w:bCs/>
          <w:sz w:val="24"/>
          <w:szCs w:val="24"/>
          <w:u w:val="single"/>
        </w:rPr>
      </w:pPr>
    </w:p>
    <w:sectPr w:rsidR="00F72D0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ry Hurt" w:date="2022-03-07T14:38:00Z" w:initials="HH">
    <w:p w14:paraId="5C95E74D" w14:textId="77777777" w:rsidR="00006E7F" w:rsidRDefault="00006E7F" w:rsidP="00006E7F">
      <w:pPr>
        <w:pStyle w:val="CommentText"/>
      </w:pPr>
      <w:r>
        <w:rPr>
          <w:rStyle w:val="CommentReference"/>
        </w:rPr>
        <w:annotationRef/>
      </w:r>
      <w:r>
        <w:t>Template Used:</w:t>
      </w:r>
    </w:p>
    <w:p w14:paraId="7DD74D4F" w14:textId="77777777" w:rsidR="00006E7F" w:rsidRDefault="00006E7F" w:rsidP="00006E7F">
      <w:pPr>
        <w:pStyle w:val="Articletitle"/>
      </w:pPr>
      <w:r>
        <w:t>Taylor &amp; Francis Word Template for journal articles</w:t>
      </w:r>
      <w:r>
        <w:rPr>
          <w:rStyle w:val="CommentReference"/>
          <w:rFonts w:asciiTheme="minorHAnsi" w:eastAsiaTheme="minorHAnsi" w:hAnsiTheme="minorHAnsi" w:cstheme="minorBidi"/>
          <w:b w:val="0"/>
          <w:lang w:val="en-US" w:eastAsia="en-US"/>
        </w:rPr>
        <w:annotationRef/>
      </w:r>
    </w:p>
    <w:p w14:paraId="289B671A" w14:textId="47BDD5D2" w:rsidR="00006E7F" w:rsidRDefault="00006E7F" w:rsidP="00006E7F">
      <w:pPr>
        <w:pStyle w:val="CommentText"/>
      </w:pPr>
      <w:r>
        <w:t>Journal: Compost Science and Utilization</w:t>
      </w:r>
    </w:p>
  </w:comment>
  <w:comment w:id="2" w:author="Wheeler, David Linnard" w:date="2022-03-08T09:42:00Z" w:initials="WDL">
    <w:p w14:paraId="1E5DFA7B" w14:textId="77777777" w:rsidR="00883C53" w:rsidRDefault="00883C53">
      <w:pPr>
        <w:pStyle w:val="CommentText"/>
      </w:pPr>
      <w:r>
        <w:rPr>
          <w:rStyle w:val="CommentReference"/>
        </w:rPr>
        <w:annotationRef/>
      </w:r>
      <w:r>
        <w:t>Only one? If you do one experiment, you will at least need to repeat it to show that the results are reproducible.</w:t>
      </w:r>
    </w:p>
    <w:p w14:paraId="026F1EFB" w14:textId="69488688" w:rsidR="00883C53" w:rsidRDefault="00883C53">
      <w:pPr>
        <w:pStyle w:val="CommentText"/>
      </w:pPr>
    </w:p>
  </w:comment>
  <w:comment w:id="10" w:author="Wheeler, David Linnard" w:date="2022-03-08T09:43:00Z" w:initials="WDL">
    <w:p w14:paraId="2D1A61EB" w14:textId="77777777" w:rsidR="00883C53" w:rsidRDefault="00883C53">
      <w:pPr>
        <w:pStyle w:val="CommentText"/>
      </w:pPr>
      <w:r>
        <w:rPr>
          <w:rStyle w:val="CommentReference"/>
        </w:rPr>
        <w:annotationRef/>
      </w:r>
      <w:r>
        <w:t>Why SC? I thought the goal was to use PNW fungi?</w:t>
      </w:r>
    </w:p>
    <w:p w14:paraId="165F09D1" w14:textId="6C5C5449" w:rsidR="00883C53" w:rsidRDefault="00883C53">
      <w:pPr>
        <w:pStyle w:val="CommentText"/>
      </w:pPr>
    </w:p>
  </w:comment>
  <w:comment w:id="122" w:author="Henry Hurt" w:date="2022-02-23T13:52:00Z" w:initials="HH">
    <w:p w14:paraId="6682C1EA" w14:textId="54229689" w:rsidR="009874CC" w:rsidRPr="009874CC" w:rsidRDefault="009874CC" w:rsidP="009874CC">
      <w:pPr>
        <w:spacing w:before="100" w:beforeAutospacing="1" w:after="0" w:line="240" w:lineRule="auto"/>
        <w:rPr>
          <w:rFonts w:ascii="Times New Roman" w:eastAsia="Times New Roman" w:hAnsi="Times New Roman" w:cs="Times New Roman"/>
          <w:color w:val="1D1C1D"/>
          <w:sz w:val="24"/>
          <w:szCs w:val="24"/>
        </w:rPr>
      </w:pPr>
      <w:r>
        <w:rPr>
          <w:rStyle w:val="CommentReference"/>
        </w:rPr>
        <w:annotationRef/>
      </w:r>
      <w:r w:rsidR="00CC14A1">
        <w:t>“</w:t>
      </w:r>
      <w:r w:rsidR="00604018">
        <w:t>Each mushroom species was treated as a separate experiment. Experiments were established in fully randomized design, in 4 replications and 2 cultivation cycles. When comparing the experimental results, the analysis of variance for randomized block with 5 composts treatments was applied (level of significance α=0.05). The results of cultivation experiments were discussed based on mean values from cultivation cycles</w:t>
      </w:r>
      <w:r w:rsidR="00CC14A1">
        <w:t>”</w:t>
      </w:r>
      <w:r w:rsidR="00604018">
        <w:t>.</w:t>
      </w:r>
      <w:r w:rsidRPr="004D57A8">
        <w:rPr>
          <w:rFonts w:ascii="Times New Roman" w:eastAsia="Times New Roman" w:hAnsi="Times New Roman" w:cs="Times New Roman"/>
          <w:color w:val="1D1C1D"/>
          <w:sz w:val="24"/>
          <w:szCs w:val="24"/>
        </w:rPr>
        <w:t xml:space="preserve"> </w:t>
      </w:r>
      <w:r w:rsidRPr="004D57A8">
        <w:rPr>
          <w:rFonts w:ascii="Times New Roman" w:hAnsi="Times New Roman" w:cs="Times New Roman"/>
          <w:b/>
          <w:bCs/>
          <w:sz w:val="24"/>
          <w:szCs w:val="24"/>
        </w:rPr>
        <w:t>(</w:t>
      </w:r>
      <w:proofErr w:type="spellStart"/>
      <w:r w:rsidRPr="004D57A8">
        <w:rPr>
          <w:rFonts w:ascii="Times New Roman" w:hAnsi="Times New Roman" w:cs="Times New Roman"/>
          <w:b/>
          <w:bCs/>
          <w:sz w:val="24"/>
          <w:szCs w:val="24"/>
        </w:rPr>
        <w:t>Jasińska</w:t>
      </w:r>
      <w:proofErr w:type="spellEnd"/>
      <w:r w:rsidRPr="004D57A8">
        <w:rPr>
          <w:rFonts w:ascii="Times New Roman" w:hAnsi="Times New Roman" w:cs="Times New Roman"/>
          <w:b/>
          <w:bCs/>
          <w:sz w:val="24"/>
          <w:szCs w:val="24"/>
        </w:rPr>
        <w:t xml:space="preserve"> et al. 2014)</w:t>
      </w:r>
    </w:p>
  </w:comment>
  <w:comment w:id="123" w:author="Henry Hurt" w:date="2022-03-13T18:29:00Z" w:initials="HH">
    <w:p w14:paraId="6344BF44" w14:textId="4660A471" w:rsidR="00604018" w:rsidRDefault="00604018">
      <w:pPr>
        <w:pStyle w:val="CommentText"/>
      </w:pPr>
      <w:r>
        <w:rPr>
          <w:rStyle w:val="CommentReference"/>
        </w:rPr>
        <w:annotationRef/>
      </w:r>
      <w:r>
        <w:t xml:space="preserve">This research also tested the effects of substrates on growth of different species. </w:t>
      </w:r>
    </w:p>
  </w:comment>
  <w:comment w:id="133" w:author="Wheeler, David Linnard" w:date="2022-03-08T09:50:00Z" w:initials="WDL">
    <w:p w14:paraId="34E10B92" w14:textId="77777777" w:rsidR="00D26204" w:rsidRDefault="00D26204">
      <w:pPr>
        <w:pStyle w:val="CommentText"/>
      </w:pPr>
      <w:r>
        <w:rPr>
          <w:rStyle w:val="CommentReference"/>
        </w:rPr>
        <w:annotationRef/>
      </w:r>
      <w:r>
        <w:t>CRD or RCBD? If you want to block than the latter is your best bet. What will you block on?</w:t>
      </w:r>
    </w:p>
    <w:p w14:paraId="067DCACD" w14:textId="42F7BB81" w:rsidR="00D26204" w:rsidRDefault="00D26204">
      <w:pPr>
        <w:pStyle w:val="CommentText"/>
      </w:pPr>
    </w:p>
  </w:comment>
  <w:comment w:id="140" w:author="Wheeler, David Linnard" w:date="2022-03-08T09:50:00Z" w:initials="WDL">
    <w:p w14:paraId="3885B35C" w14:textId="2FC4F97F" w:rsidR="00D26204" w:rsidRDefault="00D26204">
      <w:pPr>
        <w:pStyle w:val="CommentText"/>
      </w:pPr>
      <w:r>
        <w:rPr>
          <w:rStyle w:val="CommentReference"/>
        </w:rPr>
        <w:annotationRef/>
      </w:r>
      <w:r>
        <w:t>This is not how blocks work. If you block you will have 10 blocks and 8 x 5 = 40 units within each block. Make sense?</w:t>
      </w:r>
    </w:p>
  </w:comment>
  <w:comment w:id="144" w:author="Henry Hurt" w:date="2022-02-23T13:53:00Z" w:initials="HH">
    <w:p w14:paraId="3164F84C" w14:textId="0CBEE2AF" w:rsidR="009874CC" w:rsidRDefault="009874CC">
      <w:pPr>
        <w:pStyle w:val="CommentText"/>
      </w:pPr>
      <w:r>
        <w:rPr>
          <w:rStyle w:val="CommentReference"/>
        </w:rPr>
        <w:annotationRef/>
      </w:r>
      <w:r w:rsidRPr="004D57A8">
        <w:rPr>
          <w:rFonts w:ascii="Times New Roman" w:eastAsia="Times New Roman" w:hAnsi="Times New Roman" w:cs="Times New Roman"/>
          <w:color w:val="1D1C1D"/>
          <w:sz w:val="24"/>
          <w:szCs w:val="24"/>
        </w:rPr>
        <w:t>Grain spawn that is bought should b</w:t>
      </w:r>
      <w:r>
        <w:rPr>
          <w:rFonts w:ascii="Times New Roman" w:eastAsia="Times New Roman" w:hAnsi="Times New Roman" w:cs="Times New Roman"/>
          <w:color w:val="1D1C1D"/>
          <w:sz w:val="24"/>
          <w:szCs w:val="24"/>
        </w:rPr>
        <w:t>e used at rates</w:t>
      </w:r>
      <w:r w:rsidRPr="004D57A8">
        <w:rPr>
          <w:rFonts w:ascii="Times New Roman" w:eastAsia="Times New Roman" w:hAnsi="Times New Roman" w:cs="Times New Roman"/>
          <w:color w:val="1D1C1D"/>
          <w:sz w:val="24"/>
          <w:szCs w:val="24"/>
        </w:rPr>
        <w:t xml:space="preserve"> between 3-7% of substrate mass. Home produced</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 xml:space="preserve">most people use 10-20%. This may be too high for us. </w:t>
      </w:r>
      <w:r>
        <w:rPr>
          <w:rFonts w:ascii="Times New Roman" w:eastAsia="Times New Roman" w:hAnsi="Times New Roman" w:cs="Times New Roman"/>
          <w:color w:val="1D1C1D"/>
          <w:sz w:val="24"/>
          <w:szCs w:val="24"/>
        </w:rPr>
        <w:t>Measure by d</w:t>
      </w:r>
      <w:r w:rsidRPr="004D57A8">
        <w:rPr>
          <w:rFonts w:ascii="Times New Roman" w:eastAsia="Times New Roman" w:hAnsi="Times New Roman" w:cs="Times New Roman"/>
          <w:color w:val="1D1C1D"/>
          <w:sz w:val="24"/>
          <w:szCs w:val="24"/>
        </w:rPr>
        <w:t>ry weight substrate</w:t>
      </w:r>
      <w:r>
        <w:rPr>
          <w:rFonts w:ascii="Times New Roman" w:eastAsia="Times New Roman" w:hAnsi="Times New Roman" w:cs="Times New Roman"/>
          <w:color w:val="1D1C1D"/>
          <w:sz w:val="24"/>
          <w:szCs w:val="24"/>
        </w:rPr>
        <w:t xml:space="preserve"> and</w:t>
      </w:r>
      <w:r w:rsidRPr="004D57A8">
        <w:rPr>
          <w:rFonts w:ascii="Times New Roman" w:eastAsia="Times New Roman" w:hAnsi="Times New Roman" w:cs="Times New Roman"/>
          <w:color w:val="1D1C1D"/>
          <w:sz w:val="24"/>
          <w:szCs w:val="24"/>
        </w:rPr>
        <w:t xml:space="preserve"> wet weight spawn</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(Stamets 2000).</w:t>
      </w:r>
    </w:p>
  </w:comment>
  <w:comment w:id="159" w:author="Henry Hurt" w:date="2022-04-10T23:36:00Z" w:initials="HH">
    <w:p w14:paraId="275A75B9" w14:textId="51F68C87" w:rsidR="00A047AD" w:rsidRDefault="00A047AD">
      <w:pPr>
        <w:pStyle w:val="CommentText"/>
      </w:pPr>
      <w:r>
        <w:rPr>
          <w:rStyle w:val="CommentReference"/>
        </w:rPr>
        <w:annotationRef/>
      </w:r>
      <w:r>
        <w:t>Cite.</w:t>
      </w:r>
    </w:p>
  </w:comment>
  <w:comment w:id="185" w:author="Henry Hurt" w:date="2022-04-10T23:37:00Z" w:initials="HH">
    <w:p w14:paraId="2183FA0C" w14:textId="5A5832F7" w:rsidR="003E6256" w:rsidRDefault="003E6256">
      <w:pPr>
        <w:pStyle w:val="CommentText"/>
      </w:pPr>
      <w:r>
        <w:rPr>
          <w:rStyle w:val="CommentReference"/>
        </w:rPr>
        <w:annotationRef/>
      </w:r>
      <w:r>
        <w:t>Format</w:t>
      </w:r>
    </w:p>
  </w:comment>
  <w:comment w:id="205" w:author="Henry Hurt" w:date="2022-02-23T11:28:00Z" w:initials="HH">
    <w:p w14:paraId="30187BFB" w14:textId="77777777" w:rsidR="00E20371" w:rsidRPr="00E20371" w:rsidRDefault="00E20371" w:rsidP="00E20371">
      <w:pPr>
        <w:rPr>
          <w:rFonts w:ascii="Times New Roman" w:eastAsia="Times New Roman" w:hAnsi="Times New Roman" w:cs="Times New Roman"/>
          <w:color w:val="FF0000"/>
          <w:sz w:val="24"/>
          <w:szCs w:val="24"/>
        </w:rPr>
      </w:pPr>
      <w:r>
        <w:rPr>
          <w:rStyle w:val="CommentReference"/>
        </w:rPr>
        <w:annotationRef/>
      </w:r>
      <w:r w:rsidRPr="009874CC">
        <w:rPr>
          <w:rFonts w:ascii="Times New Roman" w:hAnsi="Times New Roman" w:cs="Times New Roman"/>
        </w:rPr>
        <w:t xml:space="preserve">(Inspired by the procedures in </w:t>
      </w:r>
      <w:proofErr w:type="spellStart"/>
      <w:r w:rsidRPr="009874CC">
        <w:rPr>
          <w:rFonts w:ascii="Times New Roman" w:hAnsi="Times New Roman" w:cs="Times New Roman"/>
        </w:rPr>
        <w:t>Jasińska</w:t>
      </w:r>
      <w:proofErr w:type="spellEnd"/>
      <w:r w:rsidRPr="009874CC">
        <w:rPr>
          <w:rFonts w:ascii="Times New Roman" w:hAnsi="Times New Roman" w:cs="Times New Roman"/>
        </w:rPr>
        <w:t xml:space="preserve"> </w:t>
      </w:r>
      <w:r w:rsidRPr="009874CC">
        <w:rPr>
          <w:rFonts w:ascii="Times New Roman" w:hAnsi="Times New Roman" w:cs="Times New Roman"/>
          <w:i/>
          <w:iCs/>
        </w:rPr>
        <w:t>et al.</w:t>
      </w:r>
      <w:r w:rsidRPr="009874CC">
        <w:rPr>
          <w:rFonts w:ascii="Times New Roman" w:hAnsi="Times New Roman" w:cs="Times New Roman"/>
        </w:rPr>
        <w:t xml:space="preserve"> 2014 &amp; </w:t>
      </w:r>
      <w:proofErr w:type="spellStart"/>
      <w:r w:rsidRPr="009874CC">
        <w:rPr>
          <w:rFonts w:ascii="Times New Roman" w:eastAsia="Times New Roman" w:hAnsi="Times New Roman" w:cs="Times New Roman"/>
          <w:sz w:val="24"/>
          <w:szCs w:val="24"/>
        </w:rPr>
        <w:t>Thongklang</w:t>
      </w:r>
      <w:proofErr w:type="spellEnd"/>
      <w:r w:rsidRPr="009874CC">
        <w:rPr>
          <w:rFonts w:ascii="Times New Roman" w:eastAsia="Times New Roman" w:hAnsi="Times New Roman" w:cs="Times New Roman"/>
          <w:sz w:val="24"/>
          <w:szCs w:val="24"/>
        </w:rPr>
        <w:t xml:space="preserve"> &amp; </w:t>
      </w:r>
      <w:proofErr w:type="spellStart"/>
      <w:r w:rsidRPr="009874CC">
        <w:rPr>
          <w:rFonts w:ascii="Times New Roman" w:eastAsia="Times New Roman" w:hAnsi="Times New Roman" w:cs="Times New Roman"/>
          <w:sz w:val="24"/>
          <w:szCs w:val="24"/>
        </w:rPr>
        <w:t>Laungharn</w:t>
      </w:r>
      <w:proofErr w:type="spellEnd"/>
      <w:r w:rsidRPr="009874CC">
        <w:rPr>
          <w:rFonts w:ascii="Times New Roman" w:eastAsia="Times New Roman" w:hAnsi="Times New Roman" w:cs="Times New Roman"/>
          <w:sz w:val="24"/>
          <w:szCs w:val="24"/>
        </w:rPr>
        <w:t xml:space="preserve"> 2016)</w:t>
      </w:r>
    </w:p>
    <w:p w14:paraId="36EB44CF" w14:textId="36590F8C" w:rsidR="00E20371" w:rsidRDefault="00E20371">
      <w:pPr>
        <w:pStyle w:val="CommentText"/>
      </w:pPr>
    </w:p>
  </w:comment>
  <w:comment w:id="229" w:author="Henry Hurt" w:date="2022-03-13T19:05:00Z" w:initials="HH">
    <w:p w14:paraId="55E54B32" w14:textId="77777777" w:rsidR="00384EB0" w:rsidRDefault="00384EB0">
      <w:pPr>
        <w:pStyle w:val="CommentText"/>
        <w:rPr>
          <w:rFonts w:ascii="Times New Roman" w:eastAsia="Times New Roman" w:hAnsi="Times New Roman" w:cs="Times New Roman"/>
          <w:b/>
          <w:bCs/>
          <w:sz w:val="24"/>
          <w:szCs w:val="24"/>
        </w:rPr>
      </w:pPr>
      <w:r>
        <w:rPr>
          <w:rStyle w:val="CommentReference"/>
        </w:rPr>
        <w:annotationRef/>
      </w:r>
      <w:r>
        <w:rPr>
          <w:rStyle w:val="CommentReference"/>
        </w:rPr>
        <w:t xml:space="preserve">70% </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p w14:paraId="1F60AA36" w14:textId="4C9D9EE3" w:rsidR="00384EB0" w:rsidRDefault="00384EB0">
      <w:pPr>
        <w:pStyle w:val="CommentText"/>
      </w:pPr>
    </w:p>
  </w:comment>
  <w:comment w:id="230" w:author="Henry Hurt" w:date="2022-03-13T19:28:00Z" w:initials="HH">
    <w:p w14:paraId="76678180" w14:textId="05DFCE1A" w:rsidR="00627ACA" w:rsidRDefault="001F52E6">
      <w:pPr>
        <w:pStyle w:val="CommentText"/>
      </w:pPr>
      <w:r>
        <w:rPr>
          <w:rStyle w:val="CommentReference"/>
        </w:rPr>
        <w:annotationRef/>
      </w:r>
      <w:r>
        <w:t>(</w:t>
      </w:r>
      <w:proofErr w:type="spellStart"/>
      <w:r>
        <w:t>Salmones</w:t>
      </w:r>
      <w:proofErr w:type="spellEnd"/>
      <w:r>
        <w:t xml:space="preserve"> et al. </w:t>
      </w:r>
      <w:r w:rsidR="00627ACA">
        <w:t xml:space="preserve">2004) Moistened by soaking in water for 12 hours, then allowing excess moisture to run off until moisture content reached desired levels. </w:t>
      </w:r>
    </w:p>
  </w:comment>
  <w:comment w:id="214" w:author="Wheeler, David Linnard" w:date="2022-03-08T09:53:00Z" w:initials="WDL">
    <w:p w14:paraId="030E48A3" w14:textId="430863E1" w:rsidR="00D26204" w:rsidRDefault="00D26204">
      <w:pPr>
        <w:pStyle w:val="CommentText"/>
      </w:pPr>
      <w:r>
        <w:rPr>
          <w:rStyle w:val="CommentReference"/>
        </w:rPr>
        <w:annotationRef/>
      </w:r>
      <w:r>
        <w:t>I highly recommend that you start reading published papers ASAP. The style of writing is much different from what you have here… Not a huge problem now but it is worth noting.</w:t>
      </w:r>
    </w:p>
  </w:comment>
  <w:comment w:id="242" w:author="Henry Hurt" w:date="2022-02-23T11:32:00Z" w:initials="HH">
    <w:p w14:paraId="4EDCC1EF" w14:textId="5FD0C0F5" w:rsidR="00E472C5" w:rsidRDefault="00E472C5">
      <w:pPr>
        <w:pStyle w:val="CommentText"/>
      </w:pPr>
      <w:r>
        <w:rPr>
          <w:rStyle w:val="CommentReference"/>
        </w:rPr>
        <w:annotationRef/>
      </w: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comment>
  <w:comment w:id="243" w:author="Wheeler, David Linnard" w:date="2022-03-08T09:54:00Z" w:initials="WDL">
    <w:p w14:paraId="413E2C89" w14:textId="736C7102" w:rsidR="00B2427D" w:rsidRDefault="00B2427D">
      <w:pPr>
        <w:pStyle w:val="CommentText"/>
      </w:pPr>
      <w:r>
        <w:rPr>
          <w:rStyle w:val="CommentReference"/>
        </w:rPr>
        <w:annotationRef/>
      </w:r>
      <w:r>
        <w:t>In papers they add the manufacturer and location in ().</w:t>
      </w:r>
    </w:p>
  </w:comment>
  <w:comment w:id="259" w:author="Henry Hurt" w:date="2022-02-17T12:24:00Z" w:initials="HH">
    <w:p w14:paraId="2774B041" w14:textId="0E00D229" w:rsidR="00085F46" w:rsidRDefault="00085F46">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270" w:author="Henry Hurt" w:date="2022-04-13T05:14:00Z" w:initials="HH">
    <w:p w14:paraId="211C14DC" w14:textId="0D5CBDB1" w:rsidR="00615EE7" w:rsidRDefault="00615EE7">
      <w:pPr>
        <w:pStyle w:val="CommentText"/>
      </w:pPr>
      <w:r>
        <w:rPr>
          <w:rStyle w:val="CommentReference"/>
        </w:rPr>
        <w:annotationRef/>
      </w:r>
      <w:r>
        <w:rPr>
          <w:rFonts w:ascii="Times New Roman" w:hAnsi="Times New Roman" w:cs="Times New Roman"/>
          <w:color w:val="FF0000"/>
          <w:sz w:val="24"/>
          <w:szCs w:val="24"/>
        </w:rPr>
        <w:t>The choice to use individual bags instead of a bulk substrate bed was made to facilitate data analysis. If bulk substate were used, then a different treatment procedure would be used.</w:t>
      </w:r>
    </w:p>
  </w:comment>
  <w:comment w:id="282" w:author="Wheeler, David Linnard" w:date="2022-03-08T09:55:00Z" w:initials="WDL">
    <w:p w14:paraId="103E74D4" w14:textId="76C349D0" w:rsidR="00B2427D" w:rsidRDefault="00B2427D">
      <w:pPr>
        <w:pStyle w:val="CommentText"/>
      </w:pPr>
      <w:r>
        <w:rPr>
          <w:rStyle w:val="CommentReference"/>
        </w:rPr>
        <w:annotationRef/>
      </w:r>
      <w:r>
        <w:t>Have you found this yet?</w:t>
      </w:r>
    </w:p>
  </w:comment>
  <w:comment w:id="283" w:author="Henry Hurt" w:date="2022-03-16T20:39:00Z" w:initials="HH">
    <w:p w14:paraId="2CC270E5" w14:textId="43C1DFF9" w:rsidR="00EE19E9" w:rsidRDefault="00EE19E9">
      <w:pPr>
        <w:pStyle w:val="CommentText"/>
      </w:pPr>
      <w:r>
        <w:rPr>
          <w:rStyle w:val="CommentReference"/>
        </w:rPr>
        <w:annotationRef/>
      </w:r>
      <w:r>
        <w:t>Yes. I’m working on reserving room(s)</w:t>
      </w:r>
    </w:p>
  </w:comment>
  <w:comment w:id="285" w:author="Henry Hurt" w:date="2022-02-17T13:07:00Z" w:initials="HH">
    <w:p w14:paraId="0BEFCA1C" w14:textId="0F3B8227"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308" w:author="Henry Hurt" w:date="2022-02-17T13:07:00Z" w:initials="HH">
    <w:p w14:paraId="15DAC9BC" w14:textId="320ABD6E"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319" w:author="Wheeler, David Linnard" w:date="2022-03-08T09:56:00Z" w:initials="WDL">
    <w:p w14:paraId="3E31842D" w14:textId="72F23046" w:rsidR="00B2427D" w:rsidRDefault="00B2427D">
      <w:pPr>
        <w:pStyle w:val="CommentText"/>
      </w:pPr>
      <w:r>
        <w:rPr>
          <w:rStyle w:val="CommentReference"/>
        </w:rPr>
        <w:annotationRef/>
      </w:r>
      <w:r>
        <w:t>How? How much? Is this reproducible?</w:t>
      </w:r>
    </w:p>
  </w:comment>
  <w:comment w:id="320" w:author="Henry Hurt" w:date="2022-03-13T19:23:00Z" w:initials="HH">
    <w:p w14:paraId="1797A3D7" w14:textId="2F7523DB" w:rsidR="001F52E6" w:rsidRDefault="001F52E6">
      <w:pPr>
        <w:pStyle w:val="CommentText"/>
      </w:pPr>
      <w:r>
        <w:rPr>
          <w:rStyle w:val="CommentReference"/>
        </w:rPr>
        <w:annotationRef/>
      </w:r>
    </w:p>
  </w:comment>
  <w:comment w:id="325" w:author="Henry Hurt" w:date="2022-03-13T19:46:00Z" w:initials="HH">
    <w:p w14:paraId="75BB0021" w14:textId="143B4368" w:rsidR="00D43F52" w:rsidRDefault="00D43F52">
      <w:pPr>
        <w:pStyle w:val="CommentText"/>
      </w:pPr>
      <w:r>
        <w:rPr>
          <w:rStyle w:val="CommentReference"/>
        </w:rPr>
        <w:annotationRef/>
      </w:r>
      <w:r>
        <w:t xml:space="preserve">No mention of harvesting methods in may papers. </w:t>
      </w:r>
    </w:p>
  </w:comment>
  <w:comment w:id="345" w:author="Wheeler, David Linnard" w:date="2022-03-08T09:56:00Z" w:initials="WDL">
    <w:p w14:paraId="672AB7F7" w14:textId="2DEA1E62" w:rsidR="00B2427D" w:rsidRDefault="00B2427D">
      <w:pPr>
        <w:pStyle w:val="CommentText"/>
      </w:pPr>
      <w:r>
        <w:rPr>
          <w:rStyle w:val="CommentReference"/>
        </w:rPr>
        <w:annotationRef/>
      </w:r>
      <w:r>
        <w:t>?</w:t>
      </w:r>
    </w:p>
  </w:comment>
  <w:comment w:id="351" w:author="Wheeler, David Linnard" w:date="2022-03-08T09:57:00Z" w:initials="WDL">
    <w:p w14:paraId="13997C8E" w14:textId="6B285C4F" w:rsidR="00B2427D" w:rsidRDefault="00B2427D">
      <w:pPr>
        <w:pStyle w:val="CommentText"/>
      </w:pPr>
      <w:r>
        <w:rPr>
          <w:rStyle w:val="CommentReference"/>
        </w:rPr>
        <w:annotationRef/>
      </w:r>
      <w:r>
        <w:t>When and how do you harvest</w:t>
      </w:r>
    </w:p>
    <w:p w14:paraId="723BC196" w14:textId="629BF1D6" w:rsidR="00B2427D" w:rsidRDefault="00B2427D">
      <w:pPr>
        <w:pStyle w:val="CommentText"/>
      </w:pPr>
    </w:p>
  </w:comment>
  <w:comment w:id="357" w:author="Henry Hurt" w:date="2022-03-13T18:36:00Z" w:initials="HH">
    <w:p w14:paraId="44AE0EF6" w14:textId="343AAEA9" w:rsidR="00604018" w:rsidRDefault="00604018">
      <w:pPr>
        <w:pStyle w:val="CommentText"/>
      </w:pPr>
      <w:r>
        <w:rPr>
          <w:rStyle w:val="CommentReference"/>
        </w:rPr>
        <w:annotationRef/>
      </w:r>
      <w:r>
        <w:t xml:space="preserve">Tukey </w:t>
      </w:r>
      <w:r w:rsidR="00EE19E9">
        <w:t>test used</w:t>
      </w:r>
    </w:p>
    <w:p w14:paraId="3BD46872" w14:textId="77777777" w:rsidR="00604018" w:rsidRDefault="00604018">
      <w:pPr>
        <w:pStyle w:val="CommentTex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p w14:paraId="4835F3F9" w14:textId="2267C36C" w:rsidR="00604018" w:rsidRDefault="00604018">
      <w:pPr>
        <w:pStyle w:val="CommentText"/>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Salmones</w:t>
      </w:r>
      <w:proofErr w:type="spellEnd"/>
      <w:r>
        <w:rPr>
          <w:rFonts w:ascii="Times New Roman" w:eastAsia="Times New Roman" w:hAnsi="Times New Roman" w:cs="Times New Roman"/>
          <w:b/>
          <w:bCs/>
          <w:sz w:val="24"/>
          <w:szCs w:val="24"/>
        </w:rPr>
        <w:t xml:space="preserve"> et a. 2004)</w:t>
      </w:r>
    </w:p>
  </w:comment>
  <w:comment w:id="367" w:author="Wheeler, David Linnard" w:date="2022-03-08T09:57:00Z" w:initials="WDL">
    <w:p w14:paraId="39872672" w14:textId="7464FF94" w:rsidR="00B2427D" w:rsidRDefault="00B2427D">
      <w:pPr>
        <w:pStyle w:val="CommentText"/>
      </w:pPr>
      <w:r>
        <w:rPr>
          <w:rStyle w:val="CommentReference"/>
        </w:rPr>
        <w:annotationRef/>
      </w:r>
      <w:r>
        <w:t>This reflects a poor understanding of statistics. What is a linear model? ANOVA is a type of linear model. They are not different.</w:t>
      </w:r>
    </w:p>
  </w:comment>
  <w:comment w:id="369" w:author="Henry Hurt" w:date="2022-02-21T17:42:00Z" w:initials="HH">
    <w:p w14:paraId="2753068E" w14:textId="77777777" w:rsidR="00E4692D" w:rsidRDefault="00E4692D" w:rsidP="00E4692D">
      <w:pPr>
        <w:pStyle w:val="CommentText"/>
      </w:pPr>
      <w:r>
        <w:rPr>
          <w:rStyle w:val="CommentReference"/>
        </w:rPr>
        <w:annotationRef/>
      </w:r>
      <w:r w:rsidR="00832DE3">
        <w:t>the analysis of variance for randomized block with 5 composts treatments was applied (level of significance α=0.05).</w:t>
      </w:r>
    </w:p>
    <w:p w14:paraId="5EF0990E" w14:textId="77777777" w:rsidR="00832DE3" w:rsidRDefault="00832DE3" w:rsidP="00E4692D">
      <w:pPr>
        <w:pStyle w:val="CommentText"/>
        <w:rPr>
          <w:rFonts w:ascii="Times New Roman" w:hAnsi="Times New Roman" w:cs="Times New Roman"/>
          <w:sz w:val="24"/>
          <w:szCs w:val="24"/>
        </w:rPr>
      </w:pP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p w14:paraId="7660EAD2" w14:textId="46FC7A5E" w:rsidR="003312C5" w:rsidRDefault="003312C5" w:rsidP="00E4692D">
      <w:pPr>
        <w:pStyle w:val="CommentText"/>
      </w:pPr>
      <w:r>
        <w:rPr>
          <w:rFonts w:ascii="Times New Roman" w:hAnsi="Times New Roman" w:cs="Times New Roman"/>
          <w:sz w:val="24"/>
          <w:szCs w:val="24"/>
        </w:rPr>
        <w:t>Other papers use p</w:t>
      </w:r>
    </w:p>
  </w:comment>
  <w:comment w:id="368" w:author="Wheeler, David Linnard" w:date="2022-03-08T09:58:00Z" w:initials="WDL">
    <w:p w14:paraId="10728F9A" w14:textId="48F2D597" w:rsidR="00B2427D" w:rsidRDefault="00B2427D">
      <w:pPr>
        <w:pStyle w:val="CommentText"/>
      </w:pPr>
      <w:r>
        <w:rPr>
          <w:rStyle w:val="CommentReference"/>
        </w:rPr>
        <w:annotationRef/>
      </w:r>
      <w:r>
        <w:t xml:space="preserve">Which each factor be treated as fixed or random? </w:t>
      </w:r>
    </w:p>
  </w:comment>
  <w:comment w:id="403" w:author="Wheeler, David Linnard" w:date="2022-03-08T10:02:00Z" w:initials="WDL">
    <w:p w14:paraId="05F95255" w14:textId="2CA99F09" w:rsidR="0010166C" w:rsidRDefault="0010166C">
      <w:pPr>
        <w:pStyle w:val="CommentText"/>
      </w:pPr>
      <w:r>
        <w:rPr>
          <w:rStyle w:val="CommentReference"/>
        </w:rPr>
        <w:annotationRef/>
      </w:r>
      <w:r>
        <w:t>Delete or rephrase. The first paragraph is about the functional form and specification of the model. You do not need to “teach” the reader. Just tell them, in 1 -2 paragraphs, how you will evaluate the assumptions.</w:t>
      </w:r>
    </w:p>
    <w:p w14:paraId="4DBE26ED" w14:textId="5B3E741D" w:rsidR="0010166C" w:rsidRDefault="0010166C">
      <w:pPr>
        <w:pStyle w:val="CommentText"/>
      </w:pPr>
    </w:p>
  </w:comment>
  <w:comment w:id="412" w:author="Wheeler, David Linnard" w:date="2022-03-08T09:59:00Z" w:initials="WDL">
    <w:p w14:paraId="0E5643CF" w14:textId="77777777" w:rsidR="00B2427D" w:rsidRDefault="00B2427D">
      <w:pPr>
        <w:pStyle w:val="CommentText"/>
      </w:pPr>
      <w:r>
        <w:rPr>
          <w:rStyle w:val="CommentReference"/>
        </w:rPr>
        <w:annotationRef/>
      </w:r>
      <w:r>
        <w:t>Why not just have Y = B0 + B1X1 + B2X2 + B3X3 + B4(</w:t>
      </w:r>
      <w:r w:rsidR="0010166C">
        <w:t>X1 * X2) + e where B0 is the intercept, B1 is the coefficient for X1 (species), B2 is the coefficient for X2 (substrates), B3 is the coefficient for X3 (block), and B4 is the coefficient for the interaction of species and substrates?</w:t>
      </w:r>
    </w:p>
    <w:p w14:paraId="63ABAC16" w14:textId="7C316756" w:rsidR="0010166C" w:rsidRDefault="0010166C">
      <w:pPr>
        <w:pStyle w:val="CommentText"/>
      </w:pPr>
    </w:p>
  </w:comment>
  <w:comment w:id="804" w:author="Wheeler, David Linnard" w:date="2022-03-08T10:02:00Z" w:initials="WDL">
    <w:p w14:paraId="670A86FB" w14:textId="77777777" w:rsidR="0010166C" w:rsidRDefault="0010166C">
      <w:pPr>
        <w:pStyle w:val="CommentText"/>
      </w:pPr>
      <w:r>
        <w:rPr>
          <w:rStyle w:val="CommentReference"/>
        </w:rPr>
        <w:annotationRef/>
      </w:r>
      <w:r>
        <w:t>Delete- this is pedantic. This is why reading papers is good. This stuff is not included.</w:t>
      </w:r>
    </w:p>
    <w:p w14:paraId="32EAECF9" w14:textId="5B304D18" w:rsidR="0010166C" w:rsidRDefault="0010166C">
      <w:pPr>
        <w:pStyle w:val="CommentText"/>
      </w:pPr>
    </w:p>
  </w:comment>
  <w:comment w:id="812" w:author="Wheeler, David Linnard" w:date="2022-03-08T10:04:00Z" w:initials="WDL">
    <w:p w14:paraId="69C7A3F4" w14:textId="7CC29A55" w:rsidR="0010166C" w:rsidRDefault="0010166C">
      <w:pPr>
        <w:pStyle w:val="CommentText"/>
      </w:pPr>
      <w:r>
        <w:rPr>
          <w:rStyle w:val="CommentReference"/>
        </w:rPr>
        <w:annotationRef/>
      </w:r>
      <w:r>
        <w:t xml:space="preserve">No. this is not the assumption. Linear in the parameters not graphically. </w:t>
      </w:r>
    </w:p>
  </w:comment>
  <w:comment w:id="820" w:author="Wheeler, David Linnard" w:date="2022-03-08T10:04:00Z" w:initials="WDL">
    <w:p w14:paraId="3CD3177E" w14:textId="77777777" w:rsidR="0010166C" w:rsidRDefault="0010166C">
      <w:pPr>
        <w:pStyle w:val="CommentText"/>
      </w:pPr>
      <w:r>
        <w:rPr>
          <w:rStyle w:val="CommentReference"/>
        </w:rPr>
        <w:annotationRef/>
      </w:r>
      <w:r>
        <w:t>You sure?</w:t>
      </w:r>
    </w:p>
    <w:p w14:paraId="3DD55748" w14:textId="2605852F" w:rsidR="0010166C" w:rsidRDefault="0010166C">
      <w:pPr>
        <w:pStyle w:val="CommentText"/>
      </w:pPr>
    </w:p>
  </w:comment>
  <w:comment w:id="832" w:author="Wheeler, David Linnard" w:date="2022-03-08T10:05:00Z" w:initials="WDL">
    <w:p w14:paraId="43CC8554" w14:textId="68E2FA08" w:rsidR="0010166C" w:rsidRDefault="0010166C">
      <w:pPr>
        <w:pStyle w:val="CommentText"/>
      </w:pPr>
      <w:r>
        <w:rPr>
          <w:rStyle w:val="CommentReference"/>
        </w:rPr>
        <w:annotationRef/>
      </w:r>
      <w:r>
        <w:t xml:space="preserve">It is used for independence </w:t>
      </w:r>
      <w:proofErr w:type="gramStart"/>
      <w:r>
        <w:t>too?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B671A" w15:done="0"/>
  <w15:commentEx w15:paraId="026F1EFB" w15:done="0"/>
  <w15:commentEx w15:paraId="165F09D1" w15:done="0"/>
  <w15:commentEx w15:paraId="6682C1EA" w15:done="0"/>
  <w15:commentEx w15:paraId="6344BF44" w15:paraIdParent="6682C1EA" w15:done="0"/>
  <w15:commentEx w15:paraId="067DCACD" w15:done="0"/>
  <w15:commentEx w15:paraId="3885B35C" w15:done="0"/>
  <w15:commentEx w15:paraId="3164F84C" w15:done="0"/>
  <w15:commentEx w15:paraId="275A75B9" w15:done="0"/>
  <w15:commentEx w15:paraId="2183FA0C" w15:done="0"/>
  <w15:commentEx w15:paraId="36EB44CF" w15:done="0"/>
  <w15:commentEx w15:paraId="1F60AA36" w15:done="0"/>
  <w15:commentEx w15:paraId="76678180" w15:done="0"/>
  <w15:commentEx w15:paraId="030E48A3" w15:done="0"/>
  <w15:commentEx w15:paraId="4EDCC1EF" w15:done="0"/>
  <w15:commentEx w15:paraId="413E2C89" w15:done="0"/>
  <w15:commentEx w15:paraId="2774B041" w15:done="0"/>
  <w15:commentEx w15:paraId="211C14DC" w15:done="0"/>
  <w15:commentEx w15:paraId="103E74D4" w15:done="0"/>
  <w15:commentEx w15:paraId="2CC270E5" w15:paraIdParent="103E74D4" w15:done="0"/>
  <w15:commentEx w15:paraId="0BEFCA1C" w15:done="0"/>
  <w15:commentEx w15:paraId="15DAC9BC" w15:done="0"/>
  <w15:commentEx w15:paraId="3E31842D" w15:done="0"/>
  <w15:commentEx w15:paraId="1797A3D7" w15:paraIdParent="3E31842D" w15:done="0"/>
  <w15:commentEx w15:paraId="75BB0021" w15:done="0"/>
  <w15:commentEx w15:paraId="672AB7F7" w15:done="0"/>
  <w15:commentEx w15:paraId="723BC196" w15:done="0"/>
  <w15:commentEx w15:paraId="4835F3F9" w15:done="0"/>
  <w15:commentEx w15:paraId="39872672" w15:done="0"/>
  <w15:commentEx w15:paraId="7660EAD2" w15:done="0"/>
  <w15:commentEx w15:paraId="10728F9A" w15:done="0"/>
  <w15:commentEx w15:paraId="4DBE26ED" w15:done="0"/>
  <w15:commentEx w15:paraId="63ABAC16" w15:done="0"/>
  <w15:commentEx w15:paraId="32EAECF9" w15:done="0"/>
  <w15:commentEx w15:paraId="69C7A3F4" w15:done="0"/>
  <w15:commentEx w15:paraId="3DD55748" w15:done="0"/>
  <w15:commentEx w15:paraId="43CC8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752" w16cex:dateUtc="2022-03-07T22:38:00Z"/>
  <w16cex:commentExtensible w16cex:durableId="25D1A3A2" w16cex:dateUtc="2022-03-08T17:42:00Z"/>
  <w16cex:commentExtensible w16cex:durableId="25D1A3D1" w16cex:dateUtc="2022-03-08T17:43:00Z"/>
  <w16cex:commentExtensible w16cex:durableId="25C0BA94" w16cex:dateUtc="2022-02-23T21:52:00Z"/>
  <w16cex:commentExtensible w16cex:durableId="25D8B67B" w16cex:dateUtc="2022-03-14T01:29:00Z"/>
  <w16cex:commentExtensible w16cex:durableId="25D1A548" w16cex:dateUtc="2022-03-08T17:50:00Z"/>
  <w16cex:commentExtensible w16cex:durableId="25D1A574" w16cex:dateUtc="2022-03-08T17:50:00Z"/>
  <w16cex:commentExtensible w16cex:durableId="25C0BAE4" w16cex:dateUtc="2022-02-23T21:53:00Z"/>
  <w16cex:commentExtensible w16cex:durableId="25FDE860" w16cex:dateUtc="2022-04-11T06:36:00Z"/>
  <w16cex:commentExtensible w16cex:durableId="25FDE8CD" w16cex:dateUtc="2022-04-11T06:37:00Z"/>
  <w16cex:commentExtensible w16cex:durableId="25C098F8" w16cex:dateUtc="2022-02-23T19:28:00Z"/>
  <w16cex:commentExtensible w16cex:durableId="25D8BEF3" w16cex:dateUtc="2022-03-14T02:05:00Z"/>
  <w16cex:commentExtensible w16cex:durableId="25D8C44A" w16cex:dateUtc="2022-03-14T02:28:00Z"/>
  <w16cex:commentExtensible w16cex:durableId="25D1A61D" w16cex:dateUtc="2022-03-08T17:53:00Z"/>
  <w16cex:commentExtensible w16cex:durableId="25C099BE" w16cex:dateUtc="2022-02-23T19:32:00Z"/>
  <w16cex:commentExtensible w16cex:durableId="25D1A660" w16cex:dateUtc="2022-03-08T17:54:00Z"/>
  <w16cex:commentExtensible w16cex:durableId="25B8BCFF" w16cex:dateUtc="2022-02-17T20:24:00Z"/>
  <w16cex:commentExtensible w16cex:durableId="2600DAC7" w16cex:dateUtc="2022-04-13T12:14:00Z"/>
  <w16cex:commentExtensible w16cex:durableId="25D1A69E" w16cex:dateUtc="2022-03-08T17:55:00Z"/>
  <w16cex:commentExtensible w16cex:durableId="25DCC980" w16cex:dateUtc="2022-03-17T03:39:00Z"/>
  <w16cex:commentExtensible w16cex:durableId="25B8C713" w16cex:dateUtc="2022-02-17T21:07:00Z"/>
  <w16cex:commentExtensible w16cex:durableId="25B8C71A" w16cex:dateUtc="2022-02-17T21:07:00Z"/>
  <w16cex:commentExtensible w16cex:durableId="25D1A6C1" w16cex:dateUtc="2022-03-08T17:56:00Z"/>
  <w16cex:commentExtensible w16cex:durableId="25D8C332" w16cex:dateUtc="2022-03-14T02:23:00Z"/>
  <w16cex:commentExtensible w16cex:durableId="25D8C882" w16cex:dateUtc="2022-03-14T02:46:00Z"/>
  <w16cex:commentExtensible w16cex:durableId="25D1A6DE" w16cex:dateUtc="2022-03-08T17:56:00Z"/>
  <w16cex:commentExtensible w16cex:durableId="25D1A6EC" w16cex:dateUtc="2022-03-08T17:57:00Z"/>
  <w16cex:commentExtensible w16cex:durableId="25D8B817" w16cex:dateUtc="2022-03-14T01:36:00Z"/>
  <w16cex:commentExtensible w16cex:durableId="25D1A710" w16cex:dateUtc="2022-03-08T17:57:00Z"/>
  <w16cex:commentExtensible w16cex:durableId="25BE4D81" w16cex:dateUtc="2022-02-22T01:42:00Z"/>
  <w16cex:commentExtensible w16cex:durableId="25D1A74C" w16cex:dateUtc="2022-03-08T17:58:00Z"/>
  <w16cex:commentExtensible w16cex:durableId="25D1A823" w16cex:dateUtc="2022-03-08T18:02:00Z"/>
  <w16cex:commentExtensible w16cex:durableId="25D1A772" w16cex:dateUtc="2022-03-08T17:59:00Z"/>
  <w16cex:commentExtensible w16cex:durableId="25D1A852" w16cex:dateUtc="2022-03-08T18:02:00Z"/>
  <w16cex:commentExtensible w16cex:durableId="25D1A89F" w16cex:dateUtc="2022-03-08T18:04:00Z"/>
  <w16cex:commentExtensible w16cex:durableId="25D1A8C1" w16cex:dateUtc="2022-03-08T18:04:00Z"/>
  <w16cex:commentExtensible w16cex:durableId="25D1A8DC" w16cex:dateUtc="2022-03-08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B671A" w16cid:durableId="25D09752"/>
  <w16cid:commentId w16cid:paraId="026F1EFB" w16cid:durableId="25D1A3A2"/>
  <w16cid:commentId w16cid:paraId="165F09D1" w16cid:durableId="25D1A3D1"/>
  <w16cid:commentId w16cid:paraId="6682C1EA" w16cid:durableId="25C0BA94"/>
  <w16cid:commentId w16cid:paraId="6344BF44" w16cid:durableId="25D8B67B"/>
  <w16cid:commentId w16cid:paraId="067DCACD" w16cid:durableId="25D1A548"/>
  <w16cid:commentId w16cid:paraId="3885B35C" w16cid:durableId="25D1A574"/>
  <w16cid:commentId w16cid:paraId="3164F84C" w16cid:durableId="25C0BAE4"/>
  <w16cid:commentId w16cid:paraId="275A75B9" w16cid:durableId="25FDE860"/>
  <w16cid:commentId w16cid:paraId="2183FA0C" w16cid:durableId="25FDE8CD"/>
  <w16cid:commentId w16cid:paraId="36EB44CF" w16cid:durableId="25C098F8"/>
  <w16cid:commentId w16cid:paraId="1F60AA36" w16cid:durableId="25D8BEF3"/>
  <w16cid:commentId w16cid:paraId="76678180" w16cid:durableId="25D8C44A"/>
  <w16cid:commentId w16cid:paraId="030E48A3" w16cid:durableId="25D1A61D"/>
  <w16cid:commentId w16cid:paraId="4EDCC1EF" w16cid:durableId="25C099BE"/>
  <w16cid:commentId w16cid:paraId="413E2C89" w16cid:durableId="25D1A660"/>
  <w16cid:commentId w16cid:paraId="2774B041" w16cid:durableId="25B8BCFF"/>
  <w16cid:commentId w16cid:paraId="211C14DC" w16cid:durableId="2600DAC7"/>
  <w16cid:commentId w16cid:paraId="103E74D4" w16cid:durableId="25D1A69E"/>
  <w16cid:commentId w16cid:paraId="2CC270E5" w16cid:durableId="25DCC980"/>
  <w16cid:commentId w16cid:paraId="0BEFCA1C" w16cid:durableId="25B8C713"/>
  <w16cid:commentId w16cid:paraId="15DAC9BC" w16cid:durableId="25B8C71A"/>
  <w16cid:commentId w16cid:paraId="3E31842D" w16cid:durableId="25D1A6C1"/>
  <w16cid:commentId w16cid:paraId="1797A3D7" w16cid:durableId="25D8C332"/>
  <w16cid:commentId w16cid:paraId="75BB0021" w16cid:durableId="25D8C882"/>
  <w16cid:commentId w16cid:paraId="672AB7F7" w16cid:durableId="25D1A6DE"/>
  <w16cid:commentId w16cid:paraId="723BC196" w16cid:durableId="25D1A6EC"/>
  <w16cid:commentId w16cid:paraId="4835F3F9" w16cid:durableId="25D8B817"/>
  <w16cid:commentId w16cid:paraId="39872672" w16cid:durableId="25D1A710"/>
  <w16cid:commentId w16cid:paraId="7660EAD2" w16cid:durableId="25BE4D81"/>
  <w16cid:commentId w16cid:paraId="10728F9A" w16cid:durableId="25D1A74C"/>
  <w16cid:commentId w16cid:paraId="4DBE26ED" w16cid:durableId="25D1A823"/>
  <w16cid:commentId w16cid:paraId="63ABAC16" w16cid:durableId="25D1A772"/>
  <w16cid:commentId w16cid:paraId="32EAECF9" w16cid:durableId="25D1A852"/>
  <w16cid:commentId w16cid:paraId="69C7A3F4" w16cid:durableId="25D1A89F"/>
  <w16cid:commentId w16cid:paraId="3DD55748" w16cid:durableId="25D1A8C1"/>
  <w16cid:commentId w16cid:paraId="43CC8554" w16cid:durableId="25D1A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AA0E" w14:textId="77777777" w:rsidR="00C3216B" w:rsidRDefault="00C3216B" w:rsidP="00006E7F">
      <w:pPr>
        <w:spacing w:after="0" w:line="240" w:lineRule="auto"/>
      </w:pPr>
      <w:r>
        <w:separator/>
      </w:r>
    </w:p>
  </w:endnote>
  <w:endnote w:type="continuationSeparator" w:id="0">
    <w:p w14:paraId="00447556" w14:textId="77777777" w:rsidR="00C3216B" w:rsidRDefault="00C3216B" w:rsidP="0000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0613" w14:textId="77777777" w:rsidR="00C3216B" w:rsidRDefault="00C3216B" w:rsidP="00006E7F">
      <w:pPr>
        <w:spacing w:after="0" w:line="240" w:lineRule="auto"/>
      </w:pPr>
      <w:r>
        <w:separator/>
      </w:r>
    </w:p>
  </w:footnote>
  <w:footnote w:type="continuationSeparator" w:id="0">
    <w:p w14:paraId="2E8003D8" w14:textId="77777777" w:rsidR="00C3216B" w:rsidRDefault="00C3216B" w:rsidP="00006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59818"/>
      <w:docPartObj>
        <w:docPartGallery w:val="Page Numbers (Top of Page)"/>
        <w:docPartUnique/>
      </w:docPartObj>
    </w:sdtPr>
    <w:sdtEndPr>
      <w:rPr>
        <w:rFonts w:ascii="Times New Roman" w:hAnsi="Times New Roman" w:cs="Times New Roman"/>
        <w:noProof/>
        <w:sz w:val="24"/>
        <w:szCs w:val="24"/>
      </w:rPr>
    </w:sdtEndPr>
    <w:sdtContent>
      <w:p w14:paraId="2EF6D7CC" w14:textId="705D55B7" w:rsidR="00006E7F" w:rsidRPr="00006E7F" w:rsidRDefault="00006E7F">
        <w:pPr>
          <w:pStyle w:val="Header"/>
          <w:jc w:val="right"/>
          <w:rPr>
            <w:rFonts w:ascii="Times New Roman" w:hAnsi="Times New Roman" w:cs="Times New Roman"/>
            <w:sz w:val="24"/>
            <w:szCs w:val="24"/>
          </w:rPr>
        </w:pPr>
        <w:r w:rsidRPr="00006E7F">
          <w:rPr>
            <w:rFonts w:ascii="Times New Roman" w:hAnsi="Times New Roman" w:cs="Times New Roman"/>
            <w:sz w:val="24"/>
            <w:szCs w:val="24"/>
          </w:rPr>
          <w:fldChar w:fldCharType="begin"/>
        </w:r>
        <w:r w:rsidRPr="00006E7F">
          <w:rPr>
            <w:rFonts w:ascii="Times New Roman" w:hAnsi="Times New Roman" w:cs="Times New Roman"/>
            <w:sz w:val="24"/>
            <w:szCs w:val="24"/>
          </w:rPr>
          <w:instrText xml:space="preserve"> PAGE   \* MERGEFORMAT </w:instrText>
        </w:r>
        <w:r w:rsidRPr="00006E7F">
          <w:rPr>
            <w:rFonts w:ascii="Times New Roman" w:hAnsi="Times New Roman" w:cs="Times New Roman"/>
            <w:sz w:val="24"/>
            <w:szCs w:val="24"/>
          </w:rPr>
          <w:fldChar w:fldCharType="separate"/>
        </w:r>
        <w:r w:rsidRPr="00006E7F">
          <w:rPr>
            <w:rFonts w:ascii="Times New Roman" w:hAnsi="Times New Roman" w:cs="Times New Roman"/>
            <w:noProof/>
            <w:sz w:val="24"/>
            <w:szCs w:val="24"/>
          </w:rPr>
          <w:t>2</w:t>
        </w:r>
        <w:r w:rsidRPr="00006E7F">
          <w:rPr>
            <w:rFonts w:ascii="Times New Roman" w:hAnsi="Times New Roman" w:cs="Times New Roman"/>
            <w:noProof/>
            <w:sz w:val="24"/>
            <w:szCs w:val="24"/>
          </w:rPr>
          <w:fldChar w:fldCharType="end"/>
        </w:r>
      </w:p>
    </w:sdtContent>
  </w:sdt>
  <w:p w14:paraId="0792697A" w14:textId="77777777" w:rsidR="00006E7F" w:rsidRDefault="0000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9EA"/>
    <w:multiLevelType w:val="hybridMultilevel"/>
    <w:tmpl w:val="B9A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3A5"/>
    <w:multiLevelType w:val="hybridMultilevel"/>
    <w:tmpl w:val="1DBE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3A62"/>
    <w:multiLevelType w:val="hybridMultilevel"/>
    <w:tmpl w:val="DD4E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D5CD2"/>
    <w:multiLevelType w:val="hybridMultilevel"/>
    <w:tmpl w:val="6CFEA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F4D2F"/>
    <w:multiLevelType w:val="hybridMultilevel"/>
    <w:tmpl w:val="704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E7ED9"/>
    <w:multiLevelType w:val="hybridMultilevel"/>
    <w:tmpl w:val="43F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1CFE"/>
    <w:multiLevelType w:val="hybridMultilevel"/>
    <w:tmpl w:val="C7B26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1356B"/>
    <w:multiLevelType w:val="hybridMultilevel"/>
    <w:tmpl w:val="B03C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7E72AA"/>
    <w:multiLevelType w:val="hybridMultilevel"/>
    <w:tmpl w:val="CD363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9E1DA4"/>
    <w:multiLevelType w:val="hybridMultilevel"/>
    <w:tmpl w:val="B99E7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3"/>
  </w:num>
  <w:num w:numId="7">
    <w:abstractNumId w:val="8"/>
  </w:num>
  <w:num w:numId="8">
    <w:abstractNumId w:val="6"/>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Hurt">
    <w15:presenceInfo w15:providerId="Windows Live" w15:userId="e3f5a01218ad109b"/>
  </w15:person>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C7"/>
    <w:rsid w:val="0000106F"/>
    <w:rsid w:val="00006E7F"/>
    <w:rsid w:val="000135D5"/>
    <w:rsid w:val="00015DCC"/>
    <w:rsid w:val="00031D2D"/>
    <w:rsid w:val="00032FDF"/>
    <w:rsid w:val="000524DA"/>
    <w:rsid w:val="00052C9C"/>
    <w:rsid w:val="00065F73"/>
    <w:rsid w:val="000753E7"/>
    <w:rsid w:val="00081FD8"/>
    <w:rsid w:val="00085F46"/>
    <w:rsid w:val="00093BAF"/>
    <w:rsid w:val="00097250"/>
    <w:rsid w:val="000A23EA"/>
    <w:rsid w:val="000A6558"/>
    <w:rsid w:val="000A776B"/>
    <w:rsid w:val="000B15D2"/>
    <w:rsid w:val="000C04E1"/>
    <w:rsid w:val="000C591C"/>
    <w:rsid w:val="000F0F16"/>
    <w:rsid w:val="0010166C"/>
    <w:rsid w:val="001031BE"/>
    <w:rsid w:val="001128A8"/>
    <w:rsid w:val="00130924"/>
    <w:rsid w:val="00134D23"/>
    <w:rsid w:val="00144324"/>
    <w:rsid w:val="00145BD2"/>
    <w:rsid w:val="00155324"/>
    <w:rsid w:val="001554DC"/>
    <w:rsid w:val="001667BB"/>
    <w:rsid w:val="00183E5D"/>
    <w:rsid w:val="001A4451"/>
    <w:rsid w:val="001A5E83"/>
    <w:rsid w:val="001B1C42"/>
    <w:rsid w:val="001B6B47"/>
    <w:rsid w:val="001C1D4B"/>
    <w:rsid w:val="001C4EAF"/>
    <w:rsid w:val="001C59B3"/>
    <w:rsid w:val="001D1EB3"/>
    <w:rsid w:val="001E7A5A"/>
    <w:rsid w:val="001F52E6"/>
    <w:rsid w:val="00202A2C"/>
    <w:rsid w:val="00212C5F"/>
    <w:rsid w:val="00213FB4"/>
    <w:rsid w:val="00215181"/>
    <w:rsid w:val="00223E29"/>
    <w:rsid w:val="002246E8"/>
    <w:rsid w:val="00224882"/>
    <w:rsid w:val="00240D83"/>
    <w:rsid w:val="00247627"/>
    <w:rsid w:val="00251784"/>
    <w:rsid w:val="0025337D"/>
    <w:rsid w:val="002542EE"/>
    <w:rsid w:val="00254313"/>
    <w:rsid w:val="002765B9"/>
    <w:rsid w:val="00277E42"/>
    <w:rsid w:val="00287D63"/>
    <w:rsid w:val="00292AAC"/>
    <w:rsid w:val="002B388C"/>
    <w:rsid w:val="002B64DF"/>
    <w:rsid w:val="002C5040"/>
    <w:rsid w:val="002C7272"/>
    <w:rsid w:val="002D46F2"/>
    <w:rsid w:val="002E155F"/>
    <w:rsid w:val="002E7B8D"/>
    <w:rsid w:val="002F469D"/>
    <w:rsid w:val="003011FA"/>
    <w:rsid w:val="0032251F"/>
    <w:rsid w:val="003312C5"/>
    <w:rsid w:val="00342D69"/>
    <w:rsid w:val="00350F9B"/>
    <w:rsid w:val="0035123F"/>
    <w:rsid w:val="00363AC1"/>
    <w:rsid w:val="00366479"/>
    <w:rsid w:val="00383C4D"/>
    <w:rsid w:val="00384EB0"/>
    <w:rsid w:val="003A31DB"/>
    <w:rsid w:val="003A3CAA"/>
    <w:rsid w:val="003B2AC3"/>
    <w:rsid w:val="003B6C0B"/>
    <w:rsid w:val="003B75A5"/>
    <w:rsid w:val="003C1534"/>
    <w:rsid w:val="003C4BCE"/>
    <w:rsid w:val="003C66D4"/>
    <w:rsid w:val="003D2E55"/>
    <w:rsid w:val="003D31BE"/>
    <w:rsid w:val="003E1FDE"/>
    <w:rsid w:val="003E238C"/>
    <w:rsid w:val="003E5417"/>
    <w:rsid w:val="003E6256"/>
    <w:rsid w:val="00404E25"/>
    <w:rsid w:val="004064D7"/>
    <w:rsid w:val="00411B9F"/>
    <w:rsid w:val="00433085"/>
    <w:rsid w:val="00435124"/>
    <w:rsid w:val="00446A62"/>
    <w:rsid w:val="00454018"/>
    <w:rsid w:val="004631D9"/>
    <w:rsid w:val="00463696"/>
    <w:rsid w:val="004657DC"/>
    <w:rsid w:val="004738E9"/>
    <w:rsid w:val="0048720E"/>
    <w:rsid w:val="0049112F"/>
    <w:rsid w:val="00491687"/>
    <w:rsid w:val="004B785F"/>
    <w:rsid w:val="004B7A4B"/>
    <w:rsid w:val="004C68A5"/>
    <w:rsid w:val="004D57A8"/>
    <w:rsid w:val="004E62FB"/>
    <w:rsid w:val="004E63E2"/>
    <w:rsid w:val="004F04E6"/>
    <w:rsid w:val="004F7198"/>
    <w:rsid w:val="0050747A"/>
    <w:rsid w:val="00510DC7"/>
    <w:rsid w:val="00511D59"/>
    <w:rsid w:val="005132F1"/>
    <w:rsid w:val="005234D3"/>
    <w:rsid w:val="00527F06"/>
    <w:rsid w:val="005321A3"/>
    <w:rsid w:val="005350DB"/>
    <w:rsid w:val="00550778"/>
    <w:rsid w:val="00552C75"/>
    <w:rsid w:val="00584112"/>
    <w:rsid w:val="0058736D"/>
    <w:rsid w:val="00587C60"/>
    <w:rsid w:val="005918B6"/>
    <w:rsid w:val="005B3E58"/>
    <w:rsid w:val="005D0545"/>
    <w:rsid w:val="005E7248"/>
    <w:rsid w:val="005F063C"/>
    <w:rsid w:val="005F4D31"/>
    <w:rsid w:val="006002CC"/>
    <w:rsid w:val="00604018"/>
    <w:rsid w:val="00607AA0"/>
    <w:rsid w:val="00610CB7"/>
    <w:rsid w:val="00611A0F"/>
    <w:rsid w:val="00612C5F"/>
    <w:rsid w:val="00614DA9"/>
    <w:rsid w:val="00615EE7"/>
    <w:rsid w:val="00627ACA"/>
    <w:rsid w:val="00633952"/>
    <w:rsid w:val="00636CA3"/>
    <w:rsid w:val="006370A1"/>
    <w:rsid w:val="00674446"/>
    <w:rsid w:val="006836DD"/>
    <w:rsid w:val="00686B7E"/>
    <w:rsid w:val="00695E6B"/>
    <w:rsid w:val="006A07FF"/>
    <w:rsid w:val="006A2BA3"/>
    <w:rsid w:val="006A462E"/>
    <w:rsid w:val="006A5DCD"/>
    <w:rsid w:val="006A7D43"/>
    <w:rsid w:val="006B4BB8"/>
    <w:rsid w:val="006C75F4"/>
    <w:rsid w:val="006D7DD8"/>
    <w:rsid w:val="006E37E0"/>
    <w:rsid w:val="00717A05"/>
    <w:rsid w:val="00722D8C"/>
    <w:rsid w:val="00730578"/>
    <w:rsid w:val="00742043"/>
    <w:rsid w:val="00744742"/>
    <w:rsid w:val="007736FA"/>
    <w:rsid w:val="00782066"/>
    <w:rsid w:val="007871B7"/>
    <w:rsid w:val="007A5948"/>
    <w:rsid w:val="007A7886"/>
    <w:rsid w:val="007B6365"/>
    <w:rsid w:val="007E1F87"/>
    <w:rsid w:val="007E5051"/>
    <w:rsid w:val="007F0902"/>
    <w:rsid w:val="007F1E18"/>
    <w:rsid w:val="007F76F4"/>
    <w:rsid w:val="00822199"/>
    <w:rsid w:val="008323A3"/>
    <w:rsid w:val="00832DE3"/>
    <w:rsid w:val="00835B66"/>
    <w:rsid w:val="008400A6"/>
    <w:rsid w:val="00843803"/>
    <w:rsid w:val="008440CB"/>
    <w:rsid w:val="0084416D"/>
    <w:rsid w:val="008441E4"/>
    <w:rsid w:val="008514B8"/>
    <w:rsid w:val="0086462F"/>
    <w:rsid w:val="00867BB3"/>
    <w:rsid w:val="00870FA6"/>
    <w:rsid w:val="00883C53"/>
    <w:rsid w:val="008855D5"/>
    <w:rsid w:val="00890AA7"/>
    <w:rsid w:val="008B2F30"/>
    <w:rsid w:val="008B3A30"/>
    <w:rsid w:val="008B55D1"/>
    <w:rsid w:val="008B67F3"/>
    <w:rsid w:val="008C59C6"/>
    <w:rsid w:val="008C67C0"/>
    <w:rsid w:val="008F0FD0"/>
    <w:rsid w:val="008F2694"/>
    <w:rsid w:val="008F2CEB"/>
    <w:rsid w:val="008F61D9"/>
    <w:rsid w:val="009139DA"/>
    <w:rsid w:val="009178CF"/>
    <w:rsid w:val="00932F36"/>
    <w:rsid w:val="009432DF"/>
    <w:rsid w:val="0094673E"/>
    <w:rsid w:val="00953256"/>
    <w:rsid w:val="009562AC"/>
    <w:rsid w:val="00961B90"/>
    <w:rsid w:val="00964F64"/>
    <w:rsid w:val="00966AB0"/>
    <w:rsid w:val="00975E94"/>
    <w:rsid w:val="009835B4"/>
    <w:rsid w:val="009874CC"/>
    <w:rsid w:val="0099026C"/>
    <w:rsid w:val="00996591"/>
    <w:rsid w:val="00997FE4"/>
    <w:rsid w:val="009A4814"/>
    <w:rsid w:val="009B3F39"/>
    <w:rsid w:val="009C06FE"/>
    <w:rsid w:val="009C2530"/>
    <w:rsid w:val="009C779F"/>
    <w:rsid w:val="009C7BD2"/>
    <w:rsid w:val="009D506D"/>
    <w:rsid w:val="009E2C03"/>
    <w:rsid w:val="009E3E2F"/>
    <w:rsid w:val="00A047AD"/>
    <w:rsid w:val="00A170E3"/>
    <w:rsid w:val="00A23425"/>
    <w:rsid w:val="00A46986"/>
    <w:rsid w:val="00A514C9"/>
    <w:rsid w:val="00A538B5"/>
    <w:rsid w:val="00A628C4"/>
    <w:rsid w:val="00A65028"/>
    <w:rsid w:val="00A80BDB"/>
    <w:rsid w:val="00A9210D"/>
    <w:rsid w:val="00A961E6"/>
    <w:rsid w:val="00AA1C8E"/>
    <w:rsid w:val="00AA22C3"/>
    <w:rsid w:val="00AA5483"/>
    <w:rsid w:val="00AA6402"/>
    <w:rsid w:val="00AA685B"/>
    <w:rsid w:val="00AB4BA7"/>
    <w:rsid w:val="00AB719E"/>
    <w:rsid w:val="00AD3AA5"/>
    <w:rsid w:val="00AF4551"/>
    <w:rsid w:val="00B020F4"/>
    <w:rsid w:val="00B11CA7"/>
    <w:rsid w:val="00B1377F"/>
    <w:rsid w:val="00B15172"/>
    <w:rsid w:val="00B21F20"/>
    <w:rsid w:val="00B2427D"/>
    <w:rsid w:val="00B536E9"/>
    <w:rsid w:val="00B8575F"/>
    <w:rsid w:val="00B9368E"/>
    <w:rsid w:val="00B94B05"/>
    <w:rsid w:val="00B97F32"/>
    <w:rsid w:val="00BA3A49"/>
    <w:rsid w:val="00BB35A5"/>
    <w:rsid w:val="00BB5D22"/>
    <w:rsid w:val="00BB7D74"/>
    <w:rsid w:val="00BC4269"/>
    <w:rsid w:val="00BC4326"/>
    <w:rsid w:val="00BD4A5F"/>
    <w:rsid w:val="00BE3854"/>
    <w:rsid w:val="00BE4F62"/>
    <w:rsid w:val="00C04DC7"/>
    <w:rsid w:val="00C07F6C"/>
    <w:rsid w:val="00C308E7"/>
    <w:rsid w:val="00C31063"/>
    <w:rsid w:val="00C3216B"/>
    <w:rsid w:val="00C3529C"/>
    <w:rsid w:val="00C41846"/>
    <w:rsid w:val="00C4493A"/>
    <w:rsid w:val="00C61A55"/>
    <w:rsid w:val="00C71DA1"/>
    <w:rsid w:val="00C72E83"/>
    <w:rsid w:val="00C80DCF"/>
    <w:rsid w:val="00C9281E"/>
    <w:rsid w:val="00C93329"/>
    <w:rsid w:val="00C945C9"/>
    <w:rsid w:val="00C97218"/>
    <w:rsid w:val="00CC14A1"/>
    <w:rsid w:val="00CD1ADD"/>
    <w:rsid w:val="00CD3351"/>
    <w:rsid w:val="00CE006E"/>
    <w:rsid w:val="00CE3E3D"/>
    <w:rsid w:val="00CE4C15"/>
    <w:rsid w:val="00CE6E4B"/>
    <w:rsid w:val="00D02511"/>
    <w:rsid w:val="00D042E2"/>
    <w:rsid w:val="00D20D87"/>
    <w:rsid w:val="00D24ECB"/>
    <w:rsid w:val="00D26204"/>
    <w:rsid w:val="00D30746"/>
    <w:rsid w:val="00D434D8"/>
    <w:rsid w:val="00D43F52"/>
    <w:rsid w:val="00D44515"/>
    <w:rsid w:val="00D46712"/>
    <w:rsid w:val="00D46988"/>
    <w:rsid w:val="00D47913"/>
    <w:rsid w:val="00D7277B"/>
    <w:rsid w:val="00D74D5A"/>
    <w:rsid w:val="00D77728"/>
    <w:rsid w:val="00D84B36"/>
    <w:rsid w:val="00D8702F"/>
    <w:rsid w:val="00D940DB"/>
    <w:rsid w:val="00DF196C"/>
    <w:rsid w:val="00DF5267"/>
    <w:rsid w:val="00DF52C4"/>
    <w:rsid w:val="00DF535F"/>
    <w:rsid w:val="00E20371"/>
    <w:rsid w:val="00E25BC2"/>
    <w:rsid w:val="00E31863"/>
    <w:rsid w:val="00E4328C"/>
    <w:rsid w:val="00E43970"/>
    <w:rsid w:val="00E4692D"/>
    <w:rsid w:val="00E472C5"/>
    <w:rsid w:val="00E572AC"/>
    <w:rsid w:val="00E7039F"/>
    <w:rsid w:val="00E77B50"/>
    <w:rsid w:val="00E85D52"/>
    <w:rsid w:val="00E86073"/>
    <w:rsid w:val="00E97DEA"/>
    <w:rsid w:val="00EA0B40"/>
    <w:rsid w:val="00EA5350"/>
    <w:rsid w:val="00EB0650"/>
    <w:rsid w:val="00EB0BD6"/>
    <w:rsid w:val="00EB5926"/>
    <w:rsid w:val="00EC76ED"/>
    <w:rsid w:val="00EE19E9"/>
    <w:rsid w:val="00EF46AA"/>
    <w:rsid w:val="00EF79D9"/>
    <w:rsid w:val="00F143FA"/>
    <w:rsid w:val="00F15FF6"/>
    <w:rsid w:val="00F20D05"/>
    <w:rsid w:val="00F370B6"/>
    <w:rsid w:val="00F52C0D"/>
    <w:rsid w:val="00F7167F"/>
    <w:rsid w:val="00F72178"/>
    <w:rsid w:val="00F72D0B"/>
    <w:rsid w:val="00F73827"/>
    <w:rsid w:val="00F751F0"/>
    <w:rsid w:val="00F84341"/>
    <w:rsid w:val="00F9379E"/>
    <w:rsid w:val="00FA1C69"/>
    <w:rsid w:val="00FC1122"/>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AE46"/>
  <w15:chartTrackingRefBased/>
  <w15:docId w15:val="{8423CD0C-0773-4D0E-8CA7-9B25F328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C7"/>
    <w:pPr>
      <w:spacing w:after="160" w:line="259" w:lineRule="auto"/>
      <w:ind w:left="720"/>
      <w:contextualSpacing/>
    </w:pPr>
  </w:style>
  <w:style w:type="character" w:styleId="CommentReference">
    <w:name w:val="annotation reference"/>
    <w:basedOn w:val="DefaultParagraphFont"/>
    <w:uiPriority w:val="99"/>
    <w:semiHidden/>
    <w:unhideWhenUsed/>
    <w:rsid w:val="00C04DC7"/>
    <w:rPr>
      <w:sz w:val="16"/>
      <w:szCs w:val="16"/>
    </w:rPr>
  </w:style>
  <w:style w:type="paragraph" w:styleId="CommentText">
    <w:name w:val="annotation text"/>
    <w:basedOn w:val="Normal"/>
    <w:link w:val="CommentTextChar"/>
    <w:uiPriority w:val="99"/>
    <w:unhideWhenUsed/>
    <w:rsid w:val="00C04DC7"/>
    <w:pPr>
      <w:spacing w:line="240" w:lineRule="auto"/>
    </w:pPr>
    <w:rPr>
      <w:sz w:val="20"/>
      <w:szCs w:val="20"/>
    </w:rPr>
  </w:style>
  <w:style w:type="character" w:customStyle="1" w:styleId="CommentTextChar">
    <w:name w:val="Comment Text Char"/>
    <w:basedOn w:val="DefaultParagraphFont"/>
    <w:link w:val="CommentText"/>
    <w:uiPriority w:val="99"/>
    <w:rsid w:val="00C04DC7"/>
    <w:rPr>
      <w:sz w:val="20"/>
      <w:szCs w:val="20"/>
    </w:rPr>
  </w:style>
  <w:style w:type="paragraph" w:styleId="CommentSubject">
    <w:name w:val="annotation subject"/>
    <w:basedOn w:val="CommentText"/>
    <w:next w:val="CommentText"/>
    <w:link w:val="CommentSubjectChar"/>
    <w:uiPriority w:val="99"/>
    <w:semiHidden/>
    <w:unhideWhenUsed/>
    <w:rsid w:val="00C04DC7"/>
    <w:rPr>
      <w:b/>
      <w:bCs/>
    </w:rPr>
  </w:style>
  <w:style w:type="character" w:customStyle="1" w:styleId="CommentSubjectChar">
    <w:name w:val="Comment Subject Char"/>
    <w:basedOn w:val="CommentTextChar"/>
    <w:link w:val="CommentSubject"/>
    <w:uiPriority w:val="99"/>
    <w:semiHidden/>
    <w:rsid w:val="00C04DC7"/>
    <w:rPr>
      <w:b/>
      <w:bCs/>
      <w:sz w:val="20"/>
      <w:szCs w:val="20"/>
    </w:rPr>
  </w:style>
  <w:style w:type="character" w:styleId="Hyperlink">
    <w:name w:val="Hyperlink"/>
    <w:basedOn w:val="DefaultParagraphFont"/>
    <w:uiPriority w:val="99"/>
    <w:unhideWhenUsed/>
    <w:rsid w:val="00E4328C"/>
    <w:rPr>
      <w:color w:val="0000FF" w:themeColor="hyperlink"/>
      <w:u w:val="single"/>
    </w:rPr>
  </w:style>
  <w:style w:type="table" w:styleId="TableGrid">
    <w:name w:val="Table Grid"/>
    <w:basedOn w:val="TableNormal"/>
    <w:uiPriority w:val="59"/>
    <w:rsid w:val="0024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0D05"/>
    <w:rPr>
      <w:color w:val="800080" w:themeColor="followedHyperlink"/>
      <w:u w:val="single"/>
    </w:rPr>
  </w:style>
  <w:style w:type="character" w:customStyle="1" w:styleId="Heading1Char">
    <w:name w:val="Heading 1 Char"/>
    <w:basedOn w:val="DefaultParagraphFont"/>
    <w:link w:val="Heading1"/>
    <w:uiPriority w:val="9"/>
    <w:rsid w:val="00F20D05"/>
    <w:rPr>
      <w:rFonts w:ascii="Times New Roman" w:eastAsia="Times New Roman" w:hAnsi="Times New Roman" w:cs="Times New Roman"/>
      <w:b/>
      <w:bCs/>
      <w:kern w:val="36"/>
      <w:sz w:val="48"/>
      <w:szCs w:val="48"/>
    </w:rPr>
  </w:style>
  <w:style w:type="paragraph" w:customStyle="1" w:styleId="xmsonormal">
    <w:name w:val="x_msonormal"/>
    <w:basedOn w:val="Normal"/>
    <w:rsid w:val="00D9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1128A8"/>
  </w:style>
  <w:style w:type="character" w:styleId="UnresolvedMention">
    <w:name w:val="Unresolved Mention"/>
    <w:basedOn w:val="DefaultParagraphFont"/>
    <w:uiPriority w:val="99"/>
    <w:semiHidden/>
    <w:unhideWhenUsed/>
    <w:rsid w:val="006A5DCD"/>
    <w:rPr>
      <w:color w:val="605E5C"/>
      <w:shd w:val="clear" w:color="auto" w:fill="E1DFDD"/>
    </w:rPr>
  </w:style>
  <w:style w:type="paragraph" w:customStyle="1" w:styleId="Articletitle">
    <w:name w:val="Article title"/>
    <w:basedOn w:val="Normal"/>
    <w:next w:val="Normal"/>
    <w:qFormat/>
    <w:rsid w:val="00843803"/>
    <w:pPr>
      <w:spacing w:after="120" w:line="360" w:lineRule="auto"/>
    </w:pPr>
    <w:rPr>
      <w:rFonts w:ascii="Times New Roman" w:eastAsia="Times New Roman" w:hAnsi="Times New Roman" w:cs="Times New Roman"/>
      <w:b/>
      <w:sz w:val="28"/>
      <w:szCs w:val="24"/>
      <w:lang w:val="en-GB" w:eastAsia="en-GB"/>
    </w:rPr>
  </w:style>
  <w:style w:type="paragraph" w:styleId="Header">
    <w:name w:val="header"/>
    <w:basedOn w:val="Normal"/>
    <w:link w:val="HeaderChar"/>
    <w:uiPriority w:val="99"/>
    <w:unhideWhenUsed/>
    <w:rsid w:val="0000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7F"/>
  </w:style>
  <w:style w:type="paragraph" w:styleId="Footer">
    <w:name w:val="footer"/>
    <w:basedOn w:val="Normal"/>
    <w:link w:val="FooterChar"/>
    <w:uiPriority w:val="99"/>
    <w:unhideWhenUsed/>
    <w:rsid w:val="0000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7F"/>
  </w:style>
  <w:style w:type="paragraph" w:styleId="Revision">
    <w:name w:val="Revision"/>
    <w:hidden/>
    <w:uiPriority w:val="99"/>
    <w:semiHidden/>
    <w:rsid w:val="00D26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315">
      <w:bodyDiv w:val="1"/>
      <w:marLeft w:val="0"/>
      <w:marRight w:val="0"/>
      <w:marTop w:val="0"/>
      <w:marBottom w:val="0"/>
      <w:divBdr>
        <w:top w:val="none" w:sz="0" w:space="0" w:color="auto"/>
        <w:left w:val="none" w:sz="0" w:space="0" w:color="auto"/>
        <w:bottom w:val="none" w:sz="0" w:space="0" w:color="auto"/>
        <w:right w:val="none" w:sz="0" w:space="0" w:color="auto"/>
      </w:divBdr>
    </w:div>
    <w:div w:id="127867110">
      <w:bodyDiv w:val="1"/>
      <w:marLeft w:val="0"/>
      <w:marRight w:val="0"/>
      <w:marTop w:val="0"/>
      <w:marBottom w:val="0"/>
      <w:divBdr>
        <w:top w:val="none" w:sz="0" w:space="0" w:color="auto"/>
        <w:left w:val="none" w:sz="0" w:space="0" w:color="auto"/>
        <w:bottom w:val="none" w:sz="0" w:space="0" w:color="auto"/>
        <w:right w:val="none" w:sz="0" w:space="0" w:color="auto"/>
      </w:divBdr>
    </w:div>
    <w:div w:id="252590170">
      <w:bodyDiv w:val="1"/>
      <w:marLeft w:val="0"/>
      <w:marRight w:val="0"/>
      <w:marTop w:val="0"/>
      <w:marBottom w:val="0"/>
      <w:divBdr>
        <w:top w:val="none" w:sz="0" w:space="0" w:color="auto"/>
        <w:left w:val="none" w:sz="0" w:space="0" w:color="auto"/>
        <w:bottom w:val="none" w:sz="0" w:space="0" w:color="auto"/>
        <w:right w:val="none" w:sz="0" w:space="0" w:color="auto"/>
      </w:divBdr>
    </w:div>
    <w:div w:id="529683131">
      <w:bodyDiv w:val="1"/>
      <w:marLeft w:val="0"/>
      <w:marRight w:val="0"/>
      <w:marTop w:val="0"/>
      <w:marBottom w:val="0"/>
      <w:divBdr>
        <w:top w:val="none" w:sz="0" w:space="0" w:color="auto"/>
        <w:left w:val="none" w:sz="0" w:space="0" w:color="auto"/>
        <w:bottom w:val="none" w:sz="0" w:space="0" w:color="auto"/>
        <w:right w:val="none" w:sz="0" w:space="0" w:color="auto"/>
      </w:divBdr>
    </w:div>
    <w:div w:id="906501207">
      <w:bodyDiv w:val="1"/>
      <w:marLeft w:val="0"/>
      <w:marRight w:val="0"/>
      <w:marTop w:val="0"/>
      <w:marBottom w:val="0"/>
      <w:divBdr>
        <w:top w:val="none" w:sz="0" w:space="0" w:color="auto"/>
        <w:left w:val="none" w:sz="0" w:space="0" w:color="auto"/>
        <w:bottom w:val="none" w:sz="0" w:space="0" w:color="auto"/>
        <w:right w:val="none" w:sz="0" w:space="0" w:color="auto"/>
      </w:divBdr>
    </w:div>
    <w:div w:id="983578999">
      <w:bodyDiv w:val="1"/>
      <w:marLeft w:val="0"/>
      <w:marRight w:val="0"/>
      <w:marTop w:val="0"/>
      <w:marBottom w:val="0"/>
      <w:divBdr>
        <w:top w:val="none" w:sz="0" w:space="0" w:color="auto"/>
        <w:left w:val="none" w:sz="0" w:space="0" w:color="auto"/>
        <w:bottom w:val="none" w:sz="0" w:space="0" w:color="auto"/>
        <w:right w:val="none" w:sz="0" w:space="0" w:color="auto"/>
      </w:divBdr>
    </w:div>
    <w:div w:id="1004210731">
      <w:bodyDiv w:val="1"/>
      <w:marLeft w:val="0"/>
      <w:marRight w:val="0"/>
      <w:marTop w:val="0"/>
      <w:marBottom w:val="0"/>
      <w:divBdr>
        <w:top w:val="none" w:sz="0" w:space="0" w:color="auto"/>
        <w:left w:val="none" w:sz="0" w:space="0" w:color="auto"/>
        <w:bottom w:val="none" w:sz="0" w:space="0" w:color="auto"/>
        <w:right w:val="none" w:sz="0" w:space="0" w:color="auto"/>
      </w:divBdr>
    </w:div>
    <w:div w:id="1080828817">
      <w:bodyDiv w:val="1"/>
      <w:marLeft w:val="0"/>
      <w:marRight w:val="0"/>
      <w:marTop w:val="0"/>
      <w:marBottom w:val="0"/>
      <w:divBdr>
        <w:top w:val="none" w:sz="0" w:space="0" w:color="auto"/>
        <w:left w:val="none" w:sz="0" w:space="0" w:color="auto"/>
        <w:bottom w:val="none" w:sz="0" w:space="0" w:color="auto"/>
        <w:right w:val="none" w:sz="0" w:space="0" w:color="auto"/>
      </w:divBdr>
    </w:div>
    <w:div w:id="1229682070">
      <w:bodyDiv w:val="1"/>
      <w:marLeft w:val="0"/>
      <w:marRight w:val="0"/>
      <w:marTop w:val="0"/>
      <w:marBottom w:val="0"/>
      <w:divBdr>
        <w:top w:val="none" w:sz="0" w:space="0" w:color="auto"/>
        <w:left w:val="none" w:sz="0" w:space="0" w:color="auto"/>
        <w:bottom w:val="none" w:sz="0" w:space="0" w:color="auto"/>
        <w:right w:val="none" w:sz="0" w:space="0" w:color="auto"/>
      </w:divBdr>
    </w:div>
    <w:div w:id="1643388221">
      <w:bodyDiv w:val="1"/>
      <w:marLeft w:val="0"/>
      <w:marRight w:val="0"/>
      <w:marTop w:val="0"/>
      <w:marBottom w:val="0"/>
      <w:divBdr>
        <w:top w:val="none" w:sz="0" w:space="0" w:color="auto"/>
        <w:left w:val="none" w:sz="0" w:space="0" w:color="auto"/>
        <w:bottom w:val="none" w:sz="0" w:space="0" w:color="auto"/>
        <w:right w:val="none" w:sz="0" w:space="0" w:color="auto"/>
      </w:divBdr>
    </w:div>
    <w:div w:id="1709064221">
      <w:bodyDiv w:val="1"/>
      <w:marLeft w:val="0"/>
      <w:marRight w:val="0"/>
      <w:marTop w:val="0"/>
      <w:marBottom w:val="0"/>
      <w:divBdr>
        <w:top w:val="none" w:sz="0" w:space="0" w:color="auto"/>
        <w:left w:val="none" w:sz="0" w:space="0" w:color="auto"/>
        <w:bottom w:val="none" w:sz="0" w:space="0" w:color="auto"/>
        <w:right w:val="none" w:sz="0" w:space="0" w:color="auto"/>
      </w:divBdr>
    </w:div>
    <w:div w:id="1726099632">
      <w:bodyDiv w:val="1"/>
      <w:marLeft w:val="0"/>
      <w:marRight w:val="0"/>
      <w:marTop w:val="0"/>
      <w:marBottom w:val="0"/>
      <w:divBdr>
        <w:top w:val="none" w:sz="0" w:space="0" w:color="auto"/>
        <w:left w:val="none" w:sz="0" w:space="0" w:color="auto"/>
        <w:bottom w:val="none" w:sz="0" w:space="0" w:color="auto"/>
        <w:right w:val="none" w:sz="0" w:space="0" w:color="auto"/>
      </w:divBdr>
    </w:div>
    <w:div w:id="17443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4</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Hurt</dc:creator>
  <cp:keywords/>
  <dc:description/>
  <cp:lastModifiedBy>Henry Hurt</cp:lastModifiedBy>
  <cp:revision>114</cp:revision>
  <dcterms:created xsi:type="dcterms:W3CDTF">2022-04-05T20:48:00Z</dcterms:created>
  <dcterms:modified xsi:type="dcterms:W3CDTF">2022-04-13T12:25:00Z</dcterms:modified>
</cp:coreProperties>
</file>