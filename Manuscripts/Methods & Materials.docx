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C45A7" w14:textId="69AA8DF9" w:rsidR="0058736D" w:rsidRDefault="00C04DC7" w:rsidP="00C04DC7">
      <w:pPr>
        <w:jc w:val="center"/>
        <w:rPr>
          <w:rFonts w:ascii="Times New Roman" w:hAnsi="Times New Roman" w:cs="Times New Roman"/>
          <w:b/>
          <w:bCs/>
          <w:sz w:val="24"/>
          <w:szCs w:val="24"/>
        </w:rPr>
      </w:pPr>
      <w:r>
        <w:rPr>
          <w:rFonts w:ascii="Times New Roman" w:hAnsi="Times New Roman" w:cs="Times New Roman"/>
          <w:b/>
          <w:bCs/>
          <w:sz w:val="24"/>
          <w:szCs w:val="24"/>
        </w:rPr>
        <w:t>Methods</w:t>
      </w:r>
      <w:r w:rsidR="002F469D">
        <w:rPr>
          <w:rFonts w:ascii="Times New Roman" w:hAnsi="Times New Roman" w:cs="Times New Roman"/>
          <w:b/>
          <w:bCs/>
          <w:sz w:val="24"/>
          <w:szCs w:val="24"/>
        </w:rPr>
        <w:t xml:space="preserve"> &amp; Materials</w:t>
      </w:r>
    </w:p>
    <w:p w14:paraId="71763C23" w14:textId="77777777" w:rsidR="00D940DB" w:rsidRDefault="00D940DB" w:rsidP="00AB719E">
      <w:pPr>
        <w:rPr>
          <w:rFonts w:ascii="Times New Roman" w:hAnsi="Times New Roman" w:cs="Times New Roman"/>
          <w:b/>
          <w:bCs/>
          <w:sz w:val="24"/>
          <w:szCs w:val="24"/>
          <w:u w:val="single"/>
        </w:rPr>
      </w:pPr>
    </w:p>
    <w:p w14:paraId="5BF2B5C6" w14:textId="74837040" w:rsidR="00C4493A" w:rsidRDefault="002F469D" w:rsidP="00AB719E">
      <w:pPr>
        <w:rPr>
          <w:rFonts w:ascii="Times New Roman" w:hAnsi="Times New Roman" w:cs="Times New Roman"/>
          <w:b/>
          <w:bCs/>
          <w:sz w:val="24"/>
          <w:szCs w:val="24"/>
          <w:u w:val="single"/>
        </w:rPr>
      </w:pPr>
      <w:r>
        <w:rPr>
          <w:rFonts w:ascii="Times New Roman" w:hAnsi="Times New Roman" w:cs="Times New Roman"/>
          <w:b/>
          <w:bCs/>
          <w:sz w:val="24"/>
          <w:szCs w:val="24"/>
          <w:u w:val="single"/>
        </w:rPr>
        <w:t>Fungal Strains</w:t>
      </w:r>
    </w:p>
    <w:p w14:paraId="534F24B2" w14:textId="1C7ED703" w:rsidR="00C4493A" w:rsidRDefault="00C4493A" w:rsidP="00144324">
      <w:pPr>
        <w:rPr>
          <w:rFonts w:ascii="Times New Roman" w:hAnsi="Times New Roman" w:cs="Times New Roman"/>
          <w:sz w:val="24"/>
          <w:szCs w:val="24"/>
        </w:rPr>
      </w:pPr>
      <w:r>
        <w:rPr>
          <w:rFonts w:ascii="Times New Roman" w:hAnsi="Times New Roman" w:cs="Times New Roman"/>
          <w:sz w:val="24"/>
          <w:szCs w:val="24"/>
        </w:rPr>
        <w:tab/>
        <w:t xml:space="preserve">A total of </w:t>
      </w:r>
      <w:r w:rsidR="00AB4BA7">
        <w:rPr>
          <w:rFonts w:ascii="Times New Roman" w:hAnsi="Times New Roman" w:cs="Times New Roman"/>
          <w:sz w:val="24"/>
          <w:szCs w:val="24"/>
        </w:rPr>
        <w:t>1</w:t>
      </w:r>
      <w:r w:rsidR="00A23425">
        <w:rPr>
          <w:rFonts w:ascii="Times New Roman" w:hAnsi="Times New Roman" w:cs="Times New Roman"/>
          <w:sz w:val="24"/>
          <w:szCs w:val="24"/>
        </w:rPr>
        <w:t>0</w:t>
      </w:r>
      <w:r>
        <w:rPr>
          <w:rFonts w:ascii="Times New Roman" w:hAnsi="Times New Roman" w:cs="Times New Roman"/>
          <w:sz w:val="24"/>
          <w:szCs w:val="24"/>
        </w:rPr>
        <w:t xml:space="preserve"> species were collected for this study</w:t>
      </w:r>
      <w:r w:rsidR="00247627">
        <w:rPr>
          <w:rFonts w:ascii="Times New Roman" w:hAnsi="Times New Roman" w:cs="Times New Roman"/>
          <w:sz w:val="24"/>
          <w:szCs w:val="24"/>
        </w:rPr>
        <w:t xml:space="preserve">. </w:t>
      </w:r>
      <w:r w:rsidR="00822199">
        <w:rPr>
          <w:rFonts w:ascii="Times New Roman" w:hAnsi="Times New Roman" w:cs="Times New Roman"/>
          <w:sz w:val="24"/>
          <w:szCs w:val="24"/>
        </w:rPr>
        <w:t>Seven</w:t>
      </w:r>
      <w:r w:rsidR="00247627">
        <w:rPr>
          <w:rFonts w:ascii="Times New Roman" w:hAnsi="Times New Roman" w:cs="Times New Roman"/>
          <w:sz w:val="24"/>
          <w:szCs w:val="24"/>
        </w:rPr>
        <w:t xml:space="preserve"> species were collected from wild specimens in and around Pullman, WA</w:t>
      </w:r>
      <w:r w:rsidR="00822199">
        <w:rPr>
          <w:rFonts w:ascii="Times New Roman" w:hAnsi="Times New Roman" w:cs="Times New Roman"/>
          <w:sz w:val="24"/>
          <w:szCs w:val="24"/>
        </w:rPr>
        <w:t>; and t</w:t>
      </w:r>
      <w:r w:rsidR="00247627">
        <w:rPr>
          <w:rFonts w:ascii="Times New Roman" w:hAnsi="Times New Roman" w:cs="Times New Roman"/>
          <w:sz w:val="24"/>
          <w:szCs w:val="24"/>
        </w:rPr>
        <w:t>hree species were ordered from the commercial provider Mushroom Mounta</w:t>
      </w:r>
      <w:r w:rsidR="00A80BDB">
        <w:rPr>
          <w:rFonts w:ascii="Times New Roman" w:hAnsi="Times New Roman" w:cs="Times New Roman"/>
          <w:sz w:val="24"/>
          <w:szCs w:val="24"/>
        </w:rPr>
        <w:t xml:space="preserve">in in SC. </w:t>
      </w:r>
    </w:p>
    <w:p w14:paraId="4E4B6B77" w14:textId="0C4B73CE" w:rsidR="006C75F4" w:rsidRDefault="00215181" w:rsidP="00144324">
      <w:pPr>
        <w:rPr>
          <w:rFonts w:ascii="Times New Roman" w:hAnsi="Times New Roman" w:cs="Times New Roman"/>
          <w:sz w:val="24"/>
          <w:szCs w:val="24"/>
        </w:rPr>
      </w:pPr>
      <w:r>
        <w:rPr>
          <w:rFonts w:ascii="Times New Roman" w:hAnsi="Times New Roman" w:cs="Times New Roman"/>
          <w:sz w:val="24"/>
          <w:szCs w:val="24"/>
        </w:rPr>
        <w:tab/>
      </w:r>
      <w:r w:rsidR="00AB719E">
        <w:rPr>
          <w:rFonts w:ascii="Times New Roman" w:hAnsi="Times New Roman" w:cs="Times New Roman"/>
          <w:sz w:val="24"/>
          <w:szCs w:val="24"/>
        </w:rPr>
        <w:t xml:space="preserve">All fungal strains were </w:t>
      </w:r>
      <w:r w:rsidR="006C75F4">
        <w:rPr>
          <w:rFonts w:ascii="Times New Roman" w:hAnsi="Times New Roman" w:cs="Times New Roman"/>
          <w:sz w:val="24"/>
          <w:szCs w:val="24"/>
        </w:rPr>
        <w:t>grown</w:t>
      </w:r>
      <w:r w:rsidR="00AB719E">
        <w:rPr>
          <w:rFonts w:ascii="Times New Roman" w:hAnsi="Times New Roman" w:cs="Times New Roman"/>
          <w:sz w:val="24"/>
          <w:szCs w:val="24"/>
        </w:rPr>
        <w:t xml:space="preserve"> in laboratory conditions on PDA media. </w:t>
      </w:r>
      <w:r w:rsidR="006C75F4">
        <w:rPr>
          <w:rFonts w:ascii="Times New Roman" w:hAnsi="Times New Roman" w:cs="Times New Roman"/>
          <w:sz w:val="24"/>
          <w:szCs w:val="24"/>
        </w:rPr>
        <w:t xml:space="preserve">Before beginning the experiment, grain spawn was used to propagate each species. </w:t>
      </w:r>
    </w:p>
    <w:p w14:paraId="6594316A" w14:textId="74F37F38" w:rsidR="00AB719E" w:rsidRDefault="00AB719E" w:rsidP="00215181">
      <w:pPr>
        <w:rPr>
          <w:rFonts w:ascii="Times New Roman" w:hAnsi="Times New Roman" w:cs="Times New Roman"/>
          <w:sz w:val="24"/>
          <w:szCs w:val="24"/>
        </w:rPr>
      </w:pPr>
    </w:p>
    <w:tbl>
      <w:tblPr>
        <w:tblStyle w:val="TableGrid"/>
        <w:tblpPr w:leftFromText="180" w:rightFromText="180" w:vertAnchor="text" w:horzAnchor="margin" w:tblpY="-17"/>
        <w:tblW w:w="0" w:type="auto"/>
        <w:tblLook w:val="04A0" w:firstRow="1" w:lastRow="0" w:firstColumn="1" w:lastColumn="0" w:noHBand="0" w:noVBand="1"/>
      </w:tblPr>
      <w:tblGrid>
        <w:gridCol w:w="3978"/>
        <w:gridCol w:w="1980"/>
        <w:gridCol w:w="2250"/>
      </w:tblGrid>
      <w:tr w:rsidR="00F9379E" w:rsidRPr="00247627" w14:paraId="6E8A5DDD" w14:textId="1B0DFC5F" w:rsidTr="00F9379E">
        <w:trPr>
          <w:trHeight w:val="312"/>
        </w:trPr>
        <w:tc>
          <w:tcPr>
            <w:tcW w:w="5958" w:type="dxa"/>
            <w:gridSpan w:val="2"/>
            <w:noWrap/>
          </w:tcPr>
          <w:p w14:paraId="7836EF61" w14:textId="77777777" w:rsidR="00F9379E" w:rsidRPr="00247627" w:rsidRDefault="00F9379E" w:rsidP="00AB719E">
            <w:pPr>
              <w:rPr>
                <w:rFonts w:ascii="Times New Roman" w:hAnsi="Times New Roman" w:cs="Times New Roman"/>
                <w:b/>
                <w:bCs/>
                <w:sz w:val="24"/>
                <w:szCs w:val="24"/>
              </w:rPr>
            </w:pPr>
            <w:r>
              <w:rPr>
                <w:rFonts w:ascii="Times New Roman" w:hAnsi="Times New Roman" w:cs="Times New Roman"/>
                <w:b/>
                <w:bCs/>
                <w:sz w:val="24"/>
                <w:szCs w:val="24"/>
              </w:rPr>
              <w:t>Table 1: Fungi Species Used</w:t>
            </w:r>
          </w:p>
        </w:tc>
        <w:tc>
          <w:tcPr>
            <w:tcW w:w="2250" w:type="dxa"/>
          </w:tcPr>
          <w:p w14:paraId="02977B78" w14:textId="77777777" w:rsidR="00F9379E" w:rsidRDefault="00F9379E" w:rsidP="00AB719E">
            <w:pPr>
              <w:rPr>
                <w:rFonts w:ascii="Times New Roman" w:hAnsi="Times New Roman" w:cs="Times New Roman"/>
                <w:b/>
                <w:bCs/>
                <w:sz w:val="24"/>
                <w:szCs w:val="24"/>
              </w:rPr>
            </w:pPr>
          </w:p>
        </w:tc>
      </w:tr>
      <w:tr w:rsidR="00F9379E" w:rsidRPr="00247627" w14:paraId="2F75F950" w14:textId="08684B7E" w:rsidTr="00F9379E">
        <w:trPr>
          <w:trHeight w:val="312"/>
        </w:trPr>
        <w:tc>
          <w:tcPr>
            <w:tcW w:w="3978" w:type="dxa"/>
            <w:noWrap/>
          </w:tcPr>
          <w:p w14:paraId="4D3FCA6A" w14:textId="77777777" w:rsidR="00F9379E" w:rsidRPr="00247627" w:rsidRDefault="00F9379E" w:rsidP="00AB719E">
            <w:pPr>
              <w:rPr>
                <w:rFonts w:ascii="Times New Roman" w:hAnsi="Times New Roman" w:cs="Times New Roman"/>
                <w:b/>
                <w:bCs/>
                <w:sz w:val="20"/>
                <w:szCs w:val="20"/>
              </w:rPr>
            </w:pPr>
            <w:r w:rsidRPr="00247627">
              <w:rPr>
                <w:rFonts w:ascii="Times New Roman" w:hAnsi="Times New Roman" w:cs="Times New Roman"/>
                <w:b/>
                <w:bCs/>
                <w:sz w:val="20"/>
                <w:szCs w:val="20"/>
              </w:rPr>
              <w:t>Species:</w:t>
            </w:r>
          </w:p>
        </w:tc>
        <w:tc>
          <w:tcPr>
            <w:tcW w:w="1980" w:type="dxa"/>
          </w:tcPr>
          <w:p w14:paraId="23452A56" w14:textId="77777777" w:rsidR="00F9379E" w:rsidRPr="00247627" w:rsidRDefault="00F9379E" w:rsidP="00AB719E">
            <w:pPr>
              <w:rPr>
                <w:rFonts w:ascii="Times New Roman" w:hAnsi="Times New Roman" w:cs="Times New Roman"/>
                <w:b/>
                <w:bCs/>
                <w:sz w:val="20"/>
                <w:szCs w:val="20"/>
              </w:rPr>
            </w:pPr>
            <w:r w:rsidRPr="00247627">
              <w:rPr>
                <w:rFonts w:ascii="Times New Roman" w:hAnsi="Times New Roman" w:cs="Times New Roman"/>
                <w:b/>
                <w:bCs/>
                <w:sz w:val="20"/>
                <w:szCs w:val="20"/>
              </w:rPr>
              <w:t>Source:</w:t>
            </w:r>
          </w:p>
        </w:tc>
        <w:tc>
          <w:tcPr>
            <w:tcW w:w="2250" w:type="dxa"/>
          </w:tcPr>
          <w:p w14:paraId="2424CA4A" w14:textId="6C6EA850" w:rsidR="00F9379E" w:rsidRPr="00247627" w:rsidRDefault="00F9379E" w:rsidP="00AB719E">
            <w:pPr>
              <w:rPr>
                <w:rFonts w:ascii="Times New Roman" w:hAnsi="Times New Roman" w:cs="Times New Roman"/>
                <w:b/>
                <w:bCs/>
                <w:sz w:val="20"/>
                <w:szCs w:val="20"/>
              </w:rPr>
            </w:pPr>
            <w:r>
              <w:rPr>
                <w:rFonts w:ascii="Times New Roman" w:hAnsi="Times New Roman" w:cs="Times New Roman"/>
                <w:b/>
                <w:bCs/>
                <w:sz w:val="20"/>
                <w:szCs w:val="20"/>
              </w:rPr>
              <w:t>Cultivation Technique:</w:t>
            </w:r>
          </w:p>
        </w:tc>
      </w:tr>
      <w:tr w:rsidR="00F9379E" w:rsidRPr="00247627" w14:paraId="2F1E7F66" w14:textId="3271351E" w:rsidTr="00F9379E">
        <w:trPr>
          <w:trHeight w:val="312"/>
        </w:trPr>
        <w:tc>
          <w:tcPr>
            <w:tcW w:w="3978" w:type="dxa"/>
            <w:noWrap/>
            <w:hideMark/>
          </w:tcPr>
          <w:p w14:paraId="5BEA4442" w14:textId="77777777" w:rsidR="00F9379E" w:rsidRPr="00247627" w:rsidRDefault="00F9379E" w:rsidP="00AB719E">
            <w:pPr>
              <w:rPr>
                <w:rFonts w:ascii="Times New Roman" w:hAnsi="Times New Roman" w:cs="Times New Roman"/>
                <w:i/>
                <w:iCs/>
                <w:sz w:val="20"/>
                <w:szCs w:val="20"/>
              </w:rPr>
            </w:pPr>
            <w:r w:rsidRPr="00247627">
              <w:rPr>
                <w:rFonts w:ascii="Times New Roman" w:hAnsi="Times New Roman" w:cs="Times New Roman"/>
                <w:i/>
                <w:iCs/>
                <w:sz w:val="20"/>
                <w:szCs w:val="20"/>
              </w:rPr>
              <w:t xml:space="preserve">Agaricus </w:t>
            </w:r>
            <w:proofErr w:type="spellStart"/>
            <w:r w:rsidRPr="00247627">
              <w:rPr>
                <w:rFonts w:ascii="Times New Roman" w:hAnsi="Times New Roman" w:cs="Times New Roman"/>
                <w:i/>
                <w:iCs/>
                <w:sz w:val="20"/>
                <w:szCs w:val="20"/>
              </w:rPr>
              <w:t>augustus</w:t>
            </w:r>
            <w:proofErr w:type="spellEnd"/>
          </w:p>
        </w:tc>
        <w:tc>
          <w:tcPr>
            <w:tcW w:w="1980" w:type="dxa"/>
          </w:tcPr>
          <w:p w14:paraId="45497BC8" w14:textId="77777777" w:rsidR="00F9379E" w:rsidRPr="00247627" w:rsidRDefault="00F9379E" w:rsidP="00AB719E">
            <w:pPr>
              <w:rPr>
                <w:rFonts w:ascii="Times New Roman" w:hAnsi="Times New Roman" w:cs="Times New Roman"/>
                <w:sz w:val="20"/>
                <w:szCs w:val="20"/>
              </w:rPr>
            </w:pPr>
            <w:r w:rsidRPr="00247627">
              <w:rPr>
                <w:rFonts w:ascii="Times New Roman" w:hAnsi="Times New Roman" w:cs="Times New Roman"/>
                <w:sz w:val="20"/>
                <w:szCs w:val="20"/>
              </w:rPr>
              <w:t>Wild</w:t>
            </w:r>
          </w:p>
        </w:tc>
        <w:tc>
          <w:tcPr>
            <w:tcW w:w="2250" w:type="dxa"/>
          </w:tcPr>
          <w:p w14:paraId="3C0F8BFD" w14:textId="6CFA682D" w:rsidR="00F9379E" w:rsidRPr="00247627" w:rsidRDefault="00F9379E" w:rsidP="00AB719E">
            <w:pPr>
              <w:rPr>
                <w:rFonts w:ascii="Times New Roman" w:hAnsi="Times New Roman" w:cs="Times New Roman"/>
                <w:sz w:val="20"/>
                <w:szCs w:val="20"/>
              </w:rPr>
            </w:pPr>
            <w:r>
              <w:rPr>
                <w:rFonts w:ascii="Times New Roman" w:hAnsi="Times New Roman" w:cs="Times New Roman"/>
                <w:sz w:val="20"/>
                <w:szCs w:val="20"/>
              </w:rPr>
              <w:t>Tray</w:t>
            </w:r>
          </w:p>
        </w:tc>
      </w:tr>
      <w:tr w:rsidR="00F9379E" w:rsidRPr="00247627" w14:paraId="6A453567" w14:textId="3B7A4110" w:rsidTr="00F9379E">
        <w:trPr>
          <w:trHeight w:val="288"/>
        </w:trPr>
        <w:tc>
          <w:tcPr>
            <w:tcW w:w="3978" w:type="dxa"/>
            <w:noWrap/>
            <w:hideMark/>
          </w:tcPr>
          <w:p w14:paraId="400A3A6E" w14:textId="77777777" w:rsidR="00F9379E" w:rsidRPr="00247627" w:rsidRDefault="00F9379E" w:rsidP="00AB719E">
            <w:pPr>
              <w:rPr>
                <w:rFonts w:ascii="Times New Roman" w:hAnsi="Times New Roman" w:cs="Times New Roman"/>
                <w:i/>
                <w:iCs/>
                <w:sz w:val="20"/>
                <w:szCs w:val="20"/>
              </w:rPr>
            </w:pPr>
            <w:r w:rsidRPr="00247627">
              <w:rPr>
                <w:rFonts w:ascii="Times New Roman" w:hAnsi="Times New Roman" w:cs="Times New Roman"/>
                <w:i/>
                <w:iCs/>
                <w:sz w:val="20"/>
                <w:szCs w:val="20"/>
              </w:rPr>
              <w:t xml:space="preserve">Agaricus </w:t>
            </w:r>
            <w:proofErr w:type="spellStart"/>
            <w:r w:rsidRPr="00247627">
              <w:rPr>
                <w:rFonts w:ascii="Times New Roman" w:hAnsi="Times New Roman" w:cs="Times New Roman"/>
                <w:i/>
                <w:iCs/>
                <w:sz w:val="20"/>
                <w:szCs w:val="20"/>
              </w:rPr>
              <w:t>avrensis</w:t>
            </w:r>
            <w:proofErr w:type="spellEnd"/>
          </w:p>
        </w:tc>
        <w:tc>
          <w:tcPr>
            <w:tcW w:w="1980" w:type="dxa"/>
          </w:tcPr>
          <w:p w14:paraId="637067A6" w14:textId="77777777" w:rsidR="00F9379E" w:rsidRPr="00247627" w:rsidRDefault="00F9379E" w:rsidP="00AB719E">
            <w:pPr>
              <w:rPr>
                <w:rFonts w:ascii="Times New Roman" w:hAnsi="Times New Roman" w:cs="Times New Roman"/>
                <w:i/>
                <w:iCs/>
                <w:sz w:val="20"/>
                <w:szCs w:val="20"/>
              </w:rPr>
            </w:pPr>
            <w:r w:rsidRPr="00247627">
              <w:rPr>
                <w:rFonts w:ascii="Times New Roman" w:hAnsi="Times New Roman" w:cs="Times New Roman"/>
                <w:sz w:val="20"/>
                <w:szCs w:val="20"/>
              </w:rPr>
              <w:t>Wild</w:t>
            </w:r>
          </w:p>
        </w:tc>
        <w:tc>
          <w:tcPr>
            <w:tcW w:w="2250" w:type="dxa"/>
          </w:tcPr>
          <w:p w14:paraId="5C1EE45E" w14:textId="63F0F616" w:rsidR="00F9379E" w:rsidRPr="00247627" w:rsidRDefault="00F9379E" w:rsidP="00AB719E">
            <w:pPr>
              <w:rPr>
                <w:rFonts w:ascii="Times New Roman" w:hAnsi="Times New Roman" w:cs="Times New Roman"/>
                <w:sz w:val="20"/>
                <w:szCs w:val="20"/>
              </w:rPr>
            </w:pPr>
            <w:r>
              <w:rPr>
                <w:rFonts w:ascii="Times New Roman" w:hAnsi="Times New Roman" w:cs="Times New Roman"/>
                <w:sz w:val="20"/>
                <w:szCs w:val="20"/>
              </w:rPr>
              <w:t>Tray</w:t>
            </w:r>
          </w:p>
        </w:tc>
      </w:tr>
      <w:tr w:rsidR="00F9379E" w:rsidRPr="00247627" w14:paraId="13BAD97A" w14:textId="282BD705" w:rsidTr="00F9379E">
        <w:trPr>
          <w:trHeight w:val="288"/>
        </w:trPr>
        <w:tc>
          <w:tcPr>
            <w:tcW w:w="3978" w:type="dxa"/>
            <w:noWrap/>
            <w:hideMark/>
          </w:tcPr>
          <w:p w14:paraId="7C1E920C" w14:textId="40B1BE9B" w:rsidR="00F9379E" w:rsidRPr="00247627" w:rsidRDefault="00F9379E" w:rsidP="00AB719E">
            <w:pPr>
              <w:rPr>
                <w:rFonts w:ascii="Times New Roman" w:hAnsi="Times New Roman" w:cs="Times New Roman"/>
                <w:i/>
                <w:iCs/>
                <w:sz w:val="20"/>
                <w:szCs w:val="20"/>
              </w:rPr>
            </w:pPr>
            <w:r w:rsidRPr="00247627">
              <w:rPr>
                <w:rFonts w:ascii="Times New Roman" w:hAnsi="Times New Roman" w:cs="Times New Roman"/>
                <w:i/>
                <w:iCs/>
                <w:sz w:val="20"/>
                <w:szCs w:val="20"/>
              </w:rPr>
              <w:t xml:space="preserve">Hericium </w:t>
            </w:r>
            <w:proofErr w:type="spellStart"/>
            <w:r w:rsidR="00144324">
              <w:rPr>
                <w:rFonts w:ascii="Times New Roman" w:hAnsi="Times New Roman" w:cs="Times New Roman"/>
                <w:i/>
                <w:iCs/>
                <w:sz w:val="20"/>
                <w:szCs w:val="20"/>
              </w:rPr>
              <w:t>americanum</w:t>
            </w:r>
            <w:proofErr w:type="spellEnd"/>
          </w:p>
        </w:tc>
        <w:tc>
          <w:tcPr>
            <w:tcW w:w="1980" w:type="dxa"/>
          </w:tcPr>
          <w:p w14:paraId="3BD5CA33" w14:textId="51C86EE0" w:rsidR="00F9379E" w:rsidRPr="00247627" w:rsidRDefault="00F9379E" w:rsidP="00AB719E">
            <w:pPr>
              <w:rPr>
                <w:rFonts w:ascii="Times New Roman" w:hAnsi="Times New Roman" w:cs="Times New Roman"/>
                <w:i/>
                <w:iCs/>
                <w:sz w:val="20"/>
                <w:szCs w:val="20"/>
              </w:rPr>
            </w:pPr>
            <w:r w:rsidRPr="00247627">
              <w:rPr>
                <w:rFonts w:ascii="Times New Roman" w:hAnsi="Times New Roman" w:cs="Times New Roman"/>
                <w:sz w:val="20"/>
                <w:szCs w:val="20"/>
              </w:rPr>
              <w:t>Wild</w:t>
            </w:r>
          </w:p>
        </w:tc>
        <w:tc>
          <w:tcPr>
            <w:tcW w:w="2250" w:type="dxa"/>
          </w:tcPr>
          <w:p w14:paraId="34E4B1BC" w14:textId="340C7415" w:rsidR="00F9379E" w:rsidRPr="00247627" w:rsidRDefault="00F9379E" w:rsidP="00AB719E">
            <w:pPr>
              <w:rPr>
                <w:rFonts w:ascii="Times New Roman" w:hAnsi="Times New Roman" w:cs="Times New Roman"/>
                <w:sz w:val="20"/>
                <w:szCs w:val="20"/>
              </w:rPr>
            </w:pPr>
            <w:r>
              <w:rPr>
                <w:rFonts w:ascii="Times New Roman" w:hAnsi="Times New Roman" w:cs="Times New Roman"/>
                <w:sz w:val="20"/>
                <w:szCs w:val="20"/>
              </w:rPr>
              <w:t>Bag</w:t>
            </w:r>
          </w:p>
        </w:tc>
      </w:tr>
      <w:tr w:rsidR="00F9379E" w:rsidRPr="00247627" w14:paraId="5E2A3AC8" w14:textId="448347BF" w:rsidTr="00F9379E">
        <w:trPr>
          <w:trHeight w:val="288"/>
        </w:trPr>
        <w:tc>
          <w:tcPr>
            <w:tcW w:w="3978" w:type="dxa"/>
            <w:noWrap/>
            <w:hideMark/>
          </w:tcPr>
          <w:p w14:paraId="0235D3B9" w14:textId="234DEB4A" w:rsidR="00F9379E" w:rsidRPr="00247627" w:rsidRDefault="00F9379E" w:rsidP="00AB719E">
            <w:pPr>
              <w:rPr>
                <w:rFonts w:ascii="Times New Roman" w:hAnsi="Times New Roman" w:cs="Times New Roman"/>
                <w:i/>
                <w:iCs/>
                <w:sz w:val="20"/>
                <w:szCs w:val="20"/>
              </w:rPr>
            </w:pPr>
            <w:r w:rsidRPr="00247627">
              <w:rPr>
                <w:rFonts w:ascii="Times New Roman" w:hAnsi="Times New Roman" w:cs="Times New Roman"/>
                <w:i/>
                <w:iCs/>
                <w:sz w:val="20"/>
                <w:szCs w:val="20"/>
              </w:rPr>
              <w:t>Pleurotus</w:t>
            </w:r>
          </w:p>
        </w:tc>
        <w:tc>
          <w:tcPr>
            <w:tcW w:w="1980" w:type="dxa"/>
          </w:tcPr>
          <w:p w14:paraId="66080EBC" w14:textId="0FF9EDFE" w:rsidR="00F9379E" w:rsidRPr="00247627" w:rsidRDefault="00F9379E" w:rsidP="00AB719E">
            <w:pPr>
              <w:rPr>
                <w:rFonts w:ascii="Times New Roman" w:hAnsi="Times New Roman" w:cs="Times New Roman"/>
                <w:i/>
                <w:iCs/>
                <w:sz w:val="20"/>
                <w:szCs w:val="20"/>
              </w:rPr>
            </w:pPr>
            <w:r w:rsidRPr="00247627">
              <w:rPr>
                <w:rFonts w:ascii="Times New Roman" w:hAnsi="Times New Roman" w:cs="Times New Roman"/>
                <w:sz w:val="20"/>
                <w:szCs w:val="20"/>
              </w:rPr>
              <w:t>Wild</w:t>
            </w:r>
          </w:p>
        </w:tc>
        <w:tc>
          <w:tcPr>
            <w:tcW w:w="2250" w:type="dxa"/>
          </w:tcPr>
          <w:p w14:paraId="7B644B0A" w14:textId="7B7174CE" w:rsidR="00F9379E" w:rsidRPr="00247627" w:rsidRDefault="00F9379E" w:rsidP="00AB719E">
            <w:pPr>
              <w:rPr>
                <w:rFonts w:ascii="Times New Roman" w:hAnsi="Times New Roman" w:cs="Times New Roman"/>
                <w:sz w:val="20"/>
                <w:szCs w:val="20"/>
              </w:rPr>
            </w:pPr>
            <w:r>
              <w:rPr>
                <w:rFonts w:ascii="Times New Roman" w:hAnsi="Times New Roman" w:cs="Times New Roman"/>
                <w:sz w:val="20"/>
                <w:szCs w:val="20"/>
              </w:rPr>
              <w:t>Bag</w:t>
            </w:r>
          </w:p>
        </w:tc>
      </w:tr>
      <w:tr w:rsidR="00F9379E" w:rsidRPr="00247627" w14:paraId="6B313FA5" w14:textId="519FCAF9" w:rsidTr="00F9379E">
        <w:trPr>
          <w:trHeight w:val="288"/>
        </w:trPr>
        <w:tc>
          <w:tcPr>
            <w:tcW w:w="3978" w:type="dxa"/>
            <w:noWrap/>
            <w:hideMark/>
          </w:tcPr>
          <w:p w14:paraId="151DFE80" w14:textId="677B8686" w:rsidR="00F9379E" w:rsidRPr="00247627" w:rsidRDefault="00F9379E" w:rsidP="00AB719E">
            <w:pPr>
              <w:rPr>
                <w:rFonts w:ascii="Times New Roman" w:hAnsi="Times New Roman" w:cs="Times New Roman"/>
                <w:i/>
                <w:iCs/>
                <w:sz w:val="20"/>
                <w:szCs w:val="20"/>
              </w:rPr>
            </w:pPr>
            <w:proofErr w:type="spellStart"/>
            <w:r w:rsidRPr="00247627">
              <w:rPr>
                <w:rFonts w:ascii="Times New Roman" w:hAnsi="Times New Roman" w:cs="Times New Roman"/>
                <w:i/>
                <w:iCs/>
                <w:sz w:val="20"/>
                <w:szCs w:val="20"/>
              </w:rPr>
              <w:t>Pisolithus</w:t>
            </w:r>
            <w:proofErr w:type="spellEnd"/>
          </w:p>
        </w:tc>
        <w:tc>
          <w:tcPr>
            <w:tcW w:w="1980" w:type="dxa"/>
          </w:tcPr>
          <w:p w14:paraId="3AB920EF" w14:textId="48971D7D" w:rsidR="00F9379E" w:rsidRPr="00247627" w:rsidRDefault="00F9379E" w:rsidP="00AB719E">
            <w:pPr>
              <w:rPr>
                <w:rFonts w:ascii="Times New Roman" w:hAnsi="Times New Roman" w:cs="Times New Roman"/>
                <w:i/>
                <w:iCs/>
                <w:sz w:val="20"/>
                <w:szCs w:val="20"/>
              </w:rPr>
            </w:pPr>
            <w:r w:rsidRPr="00247627">
              <w:rPr>
                <w:rFonts w:ascii="Times New Roman" w:hAnsi="Times New Roman" w:cs="Times New Roman"/>
                <w:sz w:val="20"/>
                <w:szCs w:val="20"/>
              </w:rPr>
              <w:t>Wild</w:t>
            </w:r>
          </w:p>
        </w:tc>
        <w:tc>
          <w:tcPr>
            <w:tcW w:w="2250" w:type="dxa"/>
          </w:tcPr>
          <w:p w14:paraId="7A3A9489" w14:textId="52638C31" w:rsidR="00F9379E" w:rsidRPr="00247627" w:rsidRDefault="00F9379E" w:rsidP="00AB719E">
            <w:pPr>
              <w:rPr>
                <w:rFonts w:ascii="Times New Roman" w:hAnsi="Times New Roman" w:cs="Times New Roman"/>
                <w:sz w:val="20"/>
                <w:szCs w:val="20"/>
              </w:rPr>
            </w:pPr>
            <w:r>
              <w:rPr>
                <w:rFonts w:ascii="Times New Roman" w:hAnsi="Times New Roman" w:cs="Times New Roman"/>
                <w:sz w:val="20"/>
                <w:szCs w:val="20"/>
              </w:rPr>
              <w:t>TBD</w:t>
            </w:r>
          </w:p>
        </w:tc>
      </w:tr>
      <w:tr w:rsidR="00F9379E" w:rsidRPr="00247627" w14:paraId="0DC752FD" w14:textId="3461430E" w:rsidTr="00F9379E">
        <w:trPr>
          <w:trHeight w:val="288"/>
        </w:trPr>
        <w:tc>
          <w:tcPr>
            <w:tcW w:w="3978" w:type="dxa"/>
            <w:noWrap/>
            <w:hideMark/>
          </w:tcPr>
          <w:p w14:paraId="5B63A070" w14:textId="556F096F" w:rsidR="00F9379E" w:rsidRPr="00F20D05" w:rsidRDefault="00F9379E" w:rsidP="00AB719E">
            <w:pPr>
              <w:rPr>
                <w:rFonts w:ascii="Times New Roman" w:hAnsi="Times New Roman" w:cs="Times New Roman"/>
                <w:i/>
                <w:iCs/>
                <w:sz w:val="20"/>
                <w:szCs w:val="20"/>
              </w:rPr>
            </w:pPr>
            <w:r w:rsidRPr="00F20D05">
              <w:rPr>
                <w:rFonts w:ascii="Times New Roman" w:hAnsi="Times New Roman" w:cs="Times New Roman"/>
                <w:i/>
                <w:iCs/>
                <w:sz w:val="20"/>
                <w:szCs w:val="20"/>
              </w:rPr>
              <w:t xml:space="preserve">Coprinus </w:t>
            </w:r>
            <w:proofErr w:type="spellStart"/>
            <w:r w:rsidRPr="00F20D05">
              <w:rPr>
                <w:rFonts w:ascii="Times New Roman" w:hAnsi="Times New Roman" w:cs="Times New Roman"/>
                <w:i/>
                <w:iCs/>
                <w:sz w:val="20"/>
                <w:szCs w:val="20"/>
              </w:rPr>
              <w:t>comatus</w:t>
            </w:r>
            <w:proofErr w:type="spellEnd"/>
          </w:p>
        </w:tc>
        <w:tc>
          <w:tcPr>
            <w:tcW w:w="1980" w:type="dxa"/>
          </w:tcPr>
          <w:p w14:paraId="180EE080" w14:textId="1A129949" w:rsidR="00F9379E" w:rsidRPr="00247627" w:rsidRDefault="00F9379E" w:rsidP="00AB719E">
            <w:pPr>
              <w:rPr>
                <w:rFonts w:ascii="Times New Roman" w:hAnsi="Times New Roman" w:cs="Times New Roman"/>
                <w:i/>
                <w:iCs/>
                <w:sz w:val="20"/>
                <w:szCs w:val="20"/>
              </w:rPr>
            </w:pPr>
            <w:r w:rsidRPr="00247627">
              <w:rPr>
                <w:rFonts w:ascii="Times New Roman" w:hAnsi="Times New Roman" w:cs="Times New Roman"/>
                <w:sz w:val="20"/>
                <w:szCs w:val="20"/>
              </w:rPr>
              <w:t>Wild</w:t>
            </w:r>
          </w:p>
        </w:tc>
        <w:tc>
          <w:tcPr>
            <w:tcW w:w="2250" w:type="dxa"/>
          </w:tcPr>
          <w:p w14:paraId="12565086" w14:textId="566E1473" w:rsidR="00F9379E" w:rsidRPr="00247627" w:rsidRDefault="00F9379E" w:rsidP="00AB719E">
            <w:pPr>
              <w:rPr>
                <w:rFonts w:ascii="Times New Roman" w:hAnsi="Times New Roman" w:cs="Times New Roman"/>
                <w:sz w:val="20"/>
                <w:szCs w:val="20"/>
              </w:rPr>
            </w:pPr>
            <w:r>
              <w:rPr>
                <w:rFonts w:ascii="Times New Roman" w:hAnsi="Times New Roman" w:cs="Times New Roman"/>
                <w:sz w:val="20"/>
                <w:szCs w:val="20"/>
              </w:rPr>
              <w:t>Tray</w:t>
            </w:r>
          </w:p>
        </w:tc>
      </w:tr>
      <w:tr w:rsidR="00F9379E" w:rsidRPr="00247627" w14:paraId="4C55F383" w14:textId="145BCF64" w:rsidTr="00F9379E">
        <w:trPr>
          <w:trHeight w:val="288"/>
        </w:trPr>
        <w:tc>
          <w:tcPr>
            <w:tcW w:w="3978" w:type="dxa"/>
            <w:noWrap/>
            <w:hideMark/>
          </w:tcPr>
          <w:p w14:paraId="32C76823" w14:textId="7C62A5F4" w:rsidR="00F9379E" w:rsidRPr="00F20D05" w:rsidRDefault="00F9379E" w:rsidP="00F20D05">
            <w:pPr>
              <w:pStyle w:val="Heading1"/>
              <w:shd w:val="clear" w:color="auto" w:fill="FFFFFF"/>
              <w:outlineLvl w:val="0"/>
              <w:rPr>
                <w:b w:val="0"/>
                <w:bCs w:val="0"/>
                <w:i/>
                <w:iCs/>
                <w:sz w:val="20"/>
                <w:szCs w:val="20"/>
              </w:rPr>
            </w:pPr>
            <w:r w:rsidRPr="00F20D05">
              <w:rPr>
                <w:b w:val="0"/>
                <w:bCs w:val="0"/>
                <w:i/>
                <w:iCs/>
                <w:sz w:val="20"/>
                <w:szCs w:val="20"/>
              </w:rPr>
              <w:t>Ganoderma</w:t>
            </w:r>
            <w:r w:rsidR="00F20D05" w:rsidRPr="00F20D05">
              <w:rPr>
                <w:b w:val="0"/>
                <w:bCs w:val="0"/>
                <w:i/>
                <w:iCs/>
                <w:sz w:val="20"/>
                <w:szCs w:val="20"/>
              </w:rPr>
              <w:t xml:space="preserve"> </w:t>
            </w:r>
            <w:proofErr w:type="spellStart"/>
            <w:r w:rsidR="00F20D05">
              <w:rPr>
                <w:b w:val="0"/>
                <w:bCs w:val="0"/>
                <w:i/>
                <w:iCs/>
                <w:sz w:val="20"/>
                <w:szCs w:val="20"/>
              </w:rPr>
              <w:t>applanatum</w:t>
            </w:r>
            <w:proofErr w:type="spellEnd"/>
          </w:p>
        </w:tc>
        <w:tc>
          <w:tcPr>
            <w:tcW w:w="1980" w:type="dxa"/>
          </w:tcPr>
          <w:p w14:paraId="26F2D158" w14:textId="5389EF6B" w:rsidR="00F9379E" w:rsidRPr="00247627" w:rsidRDefault="00F9379E" w:rsidP="00AB719E">
            <w:pPr>
              <w:rPr>
                <w:rFonts w:ascii="Times New Roman" w:hAnsi="Times New Roman" w:cs="Times New Roman"/>
                <w:i/>
                <w:iCs/>
                <w:sz w:val="20"/>
                <w:szCs w:val="20"/>
              </w:rPr>
            </w:pPr>
            <w:r w:rsidRPr="00247627">
              <w:rPr>
                <w:rFonts w:ascii="Times New Roman" w:hAnsi="Times New Roman" w:cs="Times New Roman"/>
                <w:sz w:val="20"/>
                <w:szCs w:val="20"/>
              </w:rPr>
              <w:t>Wild</w:t>
            </w:r>
          </w:p>
        </w:tc>
        <w:tc>
          <w:tcPr>
            <w:tcW w:w="2250" w:type="dxa"/>
          </w:tcPr>
          <w:p w14:paraId="212FF756" w14:textId="4129949D" w:rsidR="00F9379E" w:rsidRPr="00247627" w:rsidRDefault="00F9379E" w:rsidP="00AB719E">
            <w:pPr>
              <w:rPr>
                <w:rFonts w:ascii="Times New Roman" w:hAnsi="Times New Roman" w:cs="Times New Roman"/>
                <w:sz w:val="20"/>
                <w:szCs w:val="20"/>
              </w:rPr>
            </w:pPr>
            <w:r>
              <w:rPr>
                <w:rFonts w:ascii="Times New Roman" w:hAnsi="Times New Roman" w:cs="Times New Roman"/>
                <w:sz w:val="20"/>
                <w:szCs w:val="20"/>
              </w:rPr>
              <w:t>Bag</w:t>
            </w:r>
          </w:p>
        </w:tc>
      </w:tr>
      <w:tr w:rsidR="00F9379E" w:rsidRPr="00247627" w14:paraId="0C2BFCBA" w14:textId="48306713" w:rsidTr="00F9379E">
        <w:trPr>
          <w:trHeight w:val="288"/>
        </w:trPr>
        <w:tc>
          <w:tcPr>
            <w:tcW w:w="3978" w:type="dxa"/>
            <w:noWrap/>
            <w:hideMark/>
          </w:tcPr>
          <w:p w14:paraId="186BBA90" w14:textId="7E675C77" w:rsidR="00F9379E" w:rsidRPr="00247627" w:rsidRDefault="00F9379E" w:rsidP="00AB719E">
            <w:pPr>
              <w:rPr>
                <w:rFonts w:ascii="Times New Roman" w:hAnsi="Times New Roman" w:cs="Times New Roman"/>
                <w:i/>
                <w:iCs/>
                <w:sz w:val="20"/>
                <w:szCs w:val="20"/>
              </w:rPr>
            </w:pPr>
            <w:r w:rsidRPr="00247627">
              <w:rPr>
                <w:rFonts w:ascii="Times New Roman" w:hAnsi="Times New Roman" w:cs="Times New Roman"/>
                <w:sz w:val="20"/>
                <w:szCs w:val="20"/>
              </w:rPr>
              <w:t xml:space="preserve">SRUG1 </w:t>
            </w:r>
            <w:r w:rsidRPr="00247627">
              <w:rPr>
                <w:rFonts w:ascii="Times New Roman" w:hAnsi="Times New Roman" w:cs="Times New Roman"/>
                <w:i/>
                <w:iCs/>
                <w:sz w:val="20"/>
                <w:szCs w:val="20"/>
              </w:rPr>
              <w:t xml:space="preserve">- Stropharia </w:t>
            </w:r>
            <w:proofErr w:type="spellStart"/>
            <w:r w:rsidRPr="00247627">
              <w:rPr>
                <w:rFonts w:ascii="Times New Roman" w:hAnsi="Times New Roman" w:cs="Times New Roman"/>
                <w:i/>
                <w:iCs/>
                <w:sz w:val="20"/>
                <w:szCs w:val="20"/>
              </w:rPr>
              <w:t>rugoso-annulata</w:t>
            </w:r>
            <w:proofErr w:type="spellEnd"/>
          </w:p>
        </w:tc>
        <w:tc>
          <w:tcPr>
            <w:tcW w:w="1980" w:type="dxa"/>
          </w:tcPr>
          <w:p w14:paraId="77E0F535" w14:textId="37EE7482" w:rsidR="00F9379E" w:rsidRPr="00247627" w:rsidRDefault="00F9379E" w:rsidP="00AB719E">
            <w:pPr>
              <w:rPr>
                <w:rFonts w:ascii="Times New Roman" w:hAnsi="Times New Roman" w:cs="Times New Roman"/>
                <w:i/>
                <w:iCs/>
                <w:sz w:val="20"/>
                <w:szCs w:val="20"/>
              </w:rPr>
            </w:pPr>
            <w:r w:rsidRPr="00247627">
              <w:rPr>
                <w:rFonts w:ascii="Times New Roman" w:hAnsi="Times New Roman" w:cs="Times New Roman"/>
                <w:sz w:val="20"/>
                <w:szCs w:val="20"/>
              </w:rPr>
              <w:t xml:space="preserve">Mushroom Mountain. </w:t>
            </w:r>
          </w:p>
        </w:tc>
        <w:tc>
          <w:tcPr>
            <w:tcW w:w="2250" w:type="dxa"/>
          </w:tcPr>
          <w:p w14:paraId="03EF0CA9" w14:textId="446A0D06" w:rsidR="00F9379E" w:rsidRPr="00247627" w:rsidRDefault="00F9379E" w:rsidP="00AB719E">
            <w:pPr>
              <w:rPr>
                <w:rFonts w:ascii="Times New Roman" w:hAnsi="Times New Roman" w:cs="Times New Roman"/>
                <w:sz w:val="20"/>
                <w:szCs w:val="20"/>
              </w:rPr>
            </w:pPr>
            <w:r>
              <w:rPr>
                <w:rFonts w:ascii="Times New Roman" w:hAnsi="Times New Roman" w:cs="Times New Roman"/>
                <w:sz w:val="20"/>
                <w:szCs w:val="20"/>
              </w:rPr>
              <w:t>TBD</w:t>
            </w:r>
          </w:p>
        </w:tc>
      </w:tr>
      <w:tr w:rsidR="00F9379E" w:rsidRPr="00247627" w14:paraId="7EBA4BA9" w14:textId="04C5712F" w:rsidTr="00F9379E">
        <w:trPr>
          <w:trHeight w:val="288"/>
        </w:trPr>
        <w:tc>
          <w:tcPr>
            <w:tcW w:w="3978" w:type="dxa"/>
            <w:noWrap/>
            <w:hideMark/>
          </w:tcPr>
          <w:p w14:paraId="0E8B1276" w14:textId="4201CD1A" w:rsidR="00F9379E" w:rsidRPr="00247627" w:rsidRDefault="00F9379E" w:rsidP="00AB719E">
            <w:pPr>
              <w:rPr>
                <w:rFonts w:ascii="Times New Roman" w:hAnsi="Times New Roman" w:cs="Times New Roman"/>
                <w:i/>
                <w:iCs/>
                <w:sz w:val="20"/>
                <w:szCs w:val="20"/>
              </w:rPr>
            </w:pPr>
            <w:r w:rsidRPr="00247627">
              <w:rPr>
                <w:rFonts w:ascii="Times New Roman" w:hAnsi="Times New Roman" w:cs="Times New Roman"/>
                <w:sz w:val="20"/>
                <w:szCs w:val="20"/>
              </w:rPr>
              <w:t>LEDO2</w:t>
            </w:r>
            <w:r w:rsidRPr="00247627">
              <w:rPr>
                <w:rFonts w:ascii="Times New Roman" w:hAnsi="Times New Roman" w:cs="Times New Roman"/>
                <w:i/>
                <w:iCs/>
                <w:sz w:val="20"/>
                <w:szCs w:val="20"/>
              </w:rPr>
              <w:t xml:space="preserve"> - Lentinula edodes - Cold Outdoor</w:t>
            </w:r>
          </w:p>
        </w:tc>
        <w:tc>
          <w:tcPr>
            <w:tcW w:w="1980" w:type="dxa"/>
          </w:tcPr>
          <w:p w14:paraId="084FF6C3" w14:textId="061C47C6" w:rsidR="00F9379E" w:rsidRPr="00247627" w:rsidRDefault="00F9379E" w:rsidP="00AB719E">
            <w:pPr>
              <w:rPr>
                <w:rFonts w:ascii="Times New Roman" w:hAnsi="Times New Roman" w:cs="Times New Roman"/>
                <w:sz w:val="20"/>
                <w:szCs w:val="20"/>
              </w:rPr>
            </w:pPr>
            <w:r w:rsidRPr="00247627">
              <w:rPr>
                <w:rFonts w:ascii="Times New Roman" w:hAnsi="Times New Roman" w:cs="Times New Roman"/>
                <w:sz w:val="20"/>
                <w:szCs w:val="20"/>
              </w:rPr>
              <w:t>Mushroom Mountain.</w:t>
            </w:r>
          </w:p>
        </w:tc>
        <w:tc>
          <w:tcPr>
            <w:tcW w:w="2250" w:type="dxa"/>
          </w:tcPr>
          <w:p w14:paraId="2593DDFC" w14:textId="2E0F9327" w:rsidR="00F9379E" w:rsidRPr="00247627" w:rsidRDefault="00F9379E" w:rsidP="00AB719E">
            <w:pPr>
              <w:rPr>
                <w:rFonts w:ascii="Times New Roman" w:hAnsi="Times New Roman" w:cs="Times New Roman"/>
                <w:sz w:val="20"/>
                <w:szCs w:val="20"/>
              </w:rPr>
            </w:pPr>
            <w:r>
              <w:rPr>
                <w:rFonts w:ascii="Times New Roman" w:hAnsi="Times New Roman" w:cs="Times New Roman"/>
                <w:sz w:val="20"/>
                <w:szCs w:val="20"/>
              </w:rPr>
              <w:t>Bag</w:t>
            </w:r>
          </w:p>
        </w:tc>
      </w:tr>
      <w:tr w:rsidR="00F9379E" w:rsidRPr="00247627" w14:paraId="22009AD6" w14:textId="34B7D215" w:rsidTr="00F9379E">
        <w:trPr>
          <w:trHeight w:val="288"/>
        </w:trPr>
        <w:tc>
          <w:tcPr>
            <w:tcW w:w="3978" w:type="dxa"/>
            <w:noWrap/>
            <w:hideMark/>
          </w:tcPr>
          <w:p w14:paraId="4BF594C5" w14:textId="6AC377BC" w:rsidR="00F9379E" w:rsidRPr="00247627" w:rsidRDefault="00F9379E" w:rsidP="00AB719E">
            <w:pPr>
              <w:rPr>
                <w:rFonts w:ascii="Times New Roman" w:hAnsi="Times New Roman" w:cs="Times New Roman"/>
                <w:i/>
                <w:iCs/>
                <w:sz w:val="20"/>
                <w:szCs w:val="20"/>
              </w:rPr>
            </w:pPr>
            <w:r w:rsidRPr="00247627">
              <w:rPr>
                <w:rFonts w:ascii="Times New Roman" w:hAnsi="Times New Roman" w:cs="Times New Roman"/>
                <w:sz w:val="20"/>
                <w:szCs w:val="20"/>
              </w:rPr>
              <w:t>AAUR1</w:t>
            </w:r>
            <w:r w:rsidRPr="00247627">
              <w:rPr>
                <w:rFonts w:ascii="Times New Roman" w:hAnsi="Times New Roman" w:cs="Times New Roman"/>
                <w:i/>
                <w:iCs/>
                <w:sz w:val="20"/>
                <w:szCs w:val="20"/>
              </w:rPr>
              <w:t xml:space="preserve"> - Auricularia auricula - Wood Ear - Wild type, SC</w:t>
            </w:r>
          </w:p>
        </w:tc>
        <w:tc>
          <w:tcPr>
            <w:tcW w:w="1980" w:type="dxa"/>
          </w:tcPr>
          <w:p w14:paraId="27592581" w14:textId="7CC03B68" w:rsidR="00F9379E" w:rsidRPr="00247627" w:rsidRDefault="00F9379E" w:rsidP="00AB719E">
            <w:pPr>
              <w:rPr>
                <w:rFonts w:ascii="Times New Roman" w:hAnsi="Times New Roman" w:cs="Times New Roman"/>
                <w:sz w:val="20"/>
                <w:szCs w:val="20"/>
              </w:rPr>
            </w:pPr>
            <w:r w:rsidRPr="00247627">
              <w:rPr>
                <w:rFonts w:ascii="Times New Roman" w:hAnsi="Times New Roman" w:cs="Times New Roman"/>
                <w:sz w:val="20"/>
                <w:szCs w:val="20"/>
              </w:rPr>
              <w:t>Mushroom Mountain.</w:t>
            </w:r>
          </w:p>
        </w:tc>
        <w:tc>
          <w:tcPr>
            <w:tcW w:w="2250" w:type="dxa"/>
          </w:tcPr>
          <w:p w14:paraId="0B0338B0" w14:textId="3C26AE2F" w:rsidR="00F9379E" w:rsidRPr="00247627" w:rsidRDefault="00F9379E" w:rsidP="00AB719E">
            <w:pPr>
              <w:rPr>
                <w:rFonts w:ascii="Times New Roman" w:hAnsi="Times New Roman" w:cs="Times New Roman"/>
                <w:sz w:val="20"/>
                <w:szCs w:val="20"/>
              </w:rPr>
            </w:pPr>
            <w:r>
              <w:rPr>
                <w:rFonts w:ascii="Times New Roman" w:hAnsi="Times New Roman" w:cs="Times New Roman"/>
                <w:sz w:val="20"/>
                <w:szCs w:val="20"/>
              </w:rPr>
              <w:t>Bag</w:t>
            </w:r>
          </w:p>
        </w:tc>
      </w:tr>
    </w:tbl>
    <w:p w14:paraId="13171594" w14:textId="77A38A8E" w:rsidR="00247627" w:rsidRDefault="00247627" w:rsidP="00215181">
      <w:pPr>
        <w:rPr>
          <w:rFonts w:ascii="Times New Roman" w:hAnsi="Times New Roman" w:cs="Times New Roman"/>
          <w:sz w:val="24"/>
          <w:szCs w:val="24"/>
        </w:rPr>
      </w:pPr>
    </w:p>
    <w:p w14:paraId="580767D7" w14:textId="2F277F7E" w:rsidR="00247627" w:rsidRDefault="00247627" w:rsidP="00215181">
      <w:pPr>
        <w:rPr>
          <w:rFonts w:ascii="Times New Roman" w:hAnsi="Times New Roman" w:cs="Times New Roman"/>
          <w:sz w:val="24"/>
          <w:szCs w:val="24"/>
        </w:rPr>
      </w:pPr>
    </w:p>
    <w:p w14:paraId="1952DD31" w14:textId="77777777" w:rsidR="00247627" w:rsidRPr="00215181" w:rsidRDefault="00247627" w:rsidP="00215181">
      <w:pPr>
        <w:rPr>
          <w:rFonts w:ascii="Times New Roman" w:hAnsi="Times New Roman" w:cs="Times New Roman"/>
          <w:sz w:val="24"/>
          <w:szCs w:val="24"/>
        </w:rPr>
      </w:pPr>
    </w:p>
    <w:p w14:paraId="7B0D8469" w14:textId="77777777" w:rsidR="00247627" w:rsidRDefault="00247627" w:rsidP="00C04DC7">
      <w:pPr>
        <w:ind w:left="360"/>
        <w:rPr>
          <w:rFonts w:ascii="Times New Roman" w:hAnsi="Times New Roman" w:cs="Times New Roman"/>
          <w:b/>
          <w:bCs/>
          <w:sz w:val="24"/>
          <w:szCs w:val="24"/>
          <w:u w:val="single"/>
        </w:rPr>
      </w:pPr>
    </w:p>
    <w:p w14:paraId="4C499AAA" w14:textId="77777777" w:rsidR="00247627" w:rsidRDefault="00247627" w:rsidP="00C04DC7">
      <w:pPr>
        <w:ind w:left="360"/>
        <w:rPr>
          <w:rFonts w:ascii="Times New Roman" w:hAnsi="Times New Roman" w:cs="Times New Roman"/>
          <w:b/>
          <w:bCs/>
          <w:sz w:val="24"/>
          <w:szCs w:val="24"/>
          <w:u w:val="single"/>
        </w:rPr>
      </w:pPr>
    </w:p>
    <w:p w14:paraId="4CB25B2C" w14:textId="77777777" w:rsidR="00247627" w:rsidRDefault="00247627" w:rsidP="00C04DC7">
      <w:pPr>
        <w:ind w:left="360"/>
        <w:rPr>
          <w:rFonts w:ascii="Times New Roman" w:hAnsi="Times New Roman" w:cs="Times New Roman"/>
          <w:b/>
          <w:bCs/>
          <w:sz w:val="24"/>
          <w:szCs w:val="24"/>
          <w:u w:val="single"/>
        </w:rPr>
      </w:pPr>
    </w:p>
    <w:p w14:paraId="20FB30A4" w14:textId="77777777" w:rsidR="00247627" w:rsidRDefault="00247627" w:rsidP="00C04DC7">
      <w:pPr>
        <w:ind w:left="360"/>
        <w:rPr>
          <w:rFonts w:ascii="Times New Roman" w:hAnsi="Times New Roman" w:cs="Times New Roman"/>
          <w:b/>
          <w:bCs/>
          <w:sz w:val="24"/>
          <w:szCs w:val="24"/>
          <w:u w:val="single"/>
        </w:rPr>
      </w:pPr>
    </w:p>
    <w:p w14:paraId="4ADFD3A5" w14:textId="77777777" w:rsidR="00AB719E" w:rsidRDefault="00AB719E" w:rsidP="00C04DC7">
      <w:pPr>
        <w:ind w:left="360"/>
        <w:rPr>
          <w:rFonts w:ascii="Times New Roman" w:hAnsi="Times New Roman" w:cs="Times New Roman"/>
          <w:b/>
          <w:bCs/>
          <w:sz w:val="24"/>
          <w:szCs w:val="24"/>
          <w:u w:val="single"/>
        </w:rPr>
      </w:pPr>
    </w:p>
    <w:p w14:paraId="339A5139" w14:textId="3A2F258B" w:rsidR="000524DA" w:rsidRDefault="002F469D" w:rsidP="00C04DC7">
      <w:pPr>
        <w:ind w:left="360"/>
        <w:rPr>
          <w:rFonts w:ascii="Times New Roman" w:hAnsi="Times New Roman" w:cs="Times New Roman"/>
          <w:b/>
          <w:bCs/>
          <w:sz w:val="24"/>
          <w:szCs w:val="24"/>
          <w:u w:val="single"/>
        </w:rPr>
      </w:pPr>
      <w:r>
        <w:rPr>
          <w:rFonts w:ascii="Times New Roman" w:hAnsi="Times New Roman" w:cs="Times New Roman"/>
          <w:b/>
          <w:bCs/>
          <w:sz w:val="24"/>
          <w:szCs w:val="24"/>
          <w:u w:val="single"/>
        </w:rPr>
        <w:t>Selection of</w:t>
      </w:r>
      <w:r w:rsidR="00AB719E">
        <w:rPr>
          <w:rFonts w:ascii="Times New Roman" w:hAnsi="Times New Roman" w:cs="Times New Roman"/>
          <w:b/>
          <w:bCs/>
          <w:sz w:val="24"/>
          <w:szCs w:val="24"/>
          <w:u w:val="single"/>
        </w:rPr>
        <w:t xml:space="preserve"> Substrates</w:t>
      </w:r>
      <w:r>
        <w:rPr>
          <w:rFonts w:ascii="Times New Roman" w:hAnsi="Times New Roman" w:cs="Times New Roman"/>
          <w:b/>
          <w:bCs/>
          <w:sz w:val="24"/>
          <w:szCs w:val="24"/>
          <w:u w:val="single"/>
        </w:rPr>
        <w:t>:</w:t>
      </w:r>
    </w:p>
    <w:p w14:paraId="0580A576" w14:textId="4EA91528" w:rsidR="002F469D" w:rsidRDefault="00C4493A" w:rsidP="00C04DC7">
      <w:pPr>
        <w:ind w:left="360"/>
        <w:rPr>
          <w:rFonts w:ascii="Times New Roman" w:hAnsi="Times New Roman" w:cs="Times New Roman"/>
          <w:sz w:val="24"/>
          <w:szCs w:val="24"/>
        </w:rPr>
      </w:pPr>
      <w:r>
        <w:rPr>
          <w:rFonts w:ascii="Times New Roman" w:hAnsi="Times New Roman" w:cs="Times New Roman"/>
          <w:sz w:val="24"/>
          <w:szCs w:val="24"/>
        </w:rPr>
        <w:tab/>
        <w:t xml:space="preserve">Four types of raw materials were used </w:t>
      </w:r>
      <w:r w:rsidR="00D24ECB">
        <w:rPr>
          <w:rFonts w:ascii="Times New Roman" w:hAnsi="Times New Roman" w:cs="Times New Roman"/>
          <w:sz w:val="24"/>
          <w:szCs w:val="24"/>
        </w:rPr>
        <w:t>as</w:t>
      </w:r>
      <w:r>
        <w:rPr>
          <w:rFonts w:ascii="Times New Roman" w:hAnsi="Times New Roman" w:cs="Times New Roman"/>
          <w:sz w:val="24"/>
          <w:szCs w:val="24"/>
        </w:rPr>
        <w:t xml:space="preserve"> substrates: Wheat straw, sawdust, spent Brewer’s grain, and coffee grounds. These were combined in different concentrations to create</w:t>
      </w:r>
      <w:r w:rsidRPr="00A80BDB">
        <w:rPr>
          <w:rFonts w:ascii="Times New Roman" w:hAnsi="Times New Roman" w:cs="Times New Roman"/>
          <w:color w:val="FF0000"/>
          <w:sz w:val="24"/>
          <w:szCs w:val="24"/>
        </w:rPr>
        <w:t xml:space="preserve"> X</w:t>
      </w:r>
      <w:r w:rsidR="00D24ECB">
        <w:rPr>
          <w:rFonts w:ascii="Times New Roman" w:hAnsi="Times New Roman" w:cs="Times New Roman"/>
          <w:sz w:val="24"/>
          <w:szCs w:val="24"/>
        </w:rPr>
        <w:t xml:space="preserve"> different substrates</w:t>
      </w:r>
      <w:r w:rsidR="002B388C">
        <w:rPr>
          <w:rFonts w:ascii="Times New Roman" w:hAnsi="Times New Roman" w:cs="Times New Roman"/>
          <w:sz w:val="24"/>
          <w:szCs w:val="24"/>
        </w:rPr>
        <w:t>.</w:t>
      </w:r>
      <w:r>
        <w:rPr>
          <w:rFonts w:ascii="Times New Roman" w:hAnsi="Times New Roman" w:cs="Times New Roman"/>
          <w:sz w:val="24"/>
          <w:szCs w:val="24"/>
        </w:rPr>
        <w:t xml:space="preserve"> </w:t>
      </w:r>
    </w:p>
    <w:p w14:paraId="789A824A" w14:textId="03126638" w:rsidR="002F469D" w:rsidRDefault="00BE3854" w:rsidP="00C04DC7">
      <w:pPr>
        <w:ind w:left="360"/>
        <w:rPr>
          <w:rFonts w:ascii="Times New Roman" w:eastAsia="Times New Roman" w:hAnsi="Times New Roman" w:cs="Times New Roman"/>
          <w:b/>
          <w:bCs/>
          <w:color w:val="000000"/>
          <w:sz w:val="24"/>
          <w:szCs w:val="24"/>
        </w:rPr>
      </w:pPr>
      <w:r>
        <w:rPr>
          <w:rFonts w:ascii="Times New Roman" w:hAnsi="Times New Roman" w:cs="Times New Roman"/>
          <w:sz w:val="24"/>
          <w:szCs w:val="24"/>
        </w:rPr>
        <w:tab/>
        <w:t>Optimal substrate mixtures for most mushroom species consists of approximately 80% lignin/carbon source, 20% nitrogen-rich source, and other micronutrients</w:t>
      </w:r>
      <w:r w:rsidRPr="008F2CEB">
        <w:rPr>
          <w:rFonts w:ascii="Times New Roman" w:hAnsi="Times New Roman" w:cs="Times New Roman"/>
          <w:b/>
          <w:bCs/>
          <w:sz w:val="24"/>
          <w:szCs w:val="24"/>
        </w:rPr>
        <w:t xml:space="preserve">. </w:t>
      </w:r>
      <w:r w:rsidRPr="008F2CEB">
        <w:rPr>
          <w:rFonts w:ascii="Times New Roman" w:eastAsia="Times New Roman" w:hAnsi="Times New Roman" w:cs="Times New Roman"/>
          <w:b/>
          <w:bCs/>
          <w:color w:val="000000"/>
          <w:sz w:val="24"/>
          <w:szCs w:val="24"/>
        </w:rPr>
        <w:t>(</w:t>
      </w:r>
      <w:proofErr w:type="spellStart"/>
      <w:r w:rsidRPr="008F2CEB">
        <w:rPr>
          <w:rFonts w:ascii="Times New Roman" w:eastAsia="Times New Roman" w:hAnsi="Times New Roman" w:cs="Times New Roman"/>
          <w:b/>
          <w:bCs/>
          <w:color w:val="000000"/>
          <w:sz w:val="24"/>
          <w:szCs w:val="24"/>
        </w:rPr>
        <w:t>Sokól</w:t>
      </w:r>
      <w:proofErr w:type="spellEnd"/>
      <w:r w:rsidRPr="008F2CEB">
        <w:rPr>
          <w:rFonts w:ascii="Times New Roman" w:eastAsia="Times New Roman" w:hAnsi="Times New Roman" w:cs="Times New Roman"/>
          <w:b/>
          <w:bCs/>
          <w:color w:val="000000"/>
          <w:sz w:val="24"/>
          <w:szCs w:val="24"/>
        </w:rPr>
        <w:t xml:space="preserve"> et al., 2015</w:t>
      </w:r>
      <w:proofErr w:type="gramStart"/>
      <w:r w:rsidRPr="008F2CEB">
        <w:rPr>
          <w:rFonts w:ascii="Times New Roman" w:eastAsia="Times New Roman" w:hAnsi="Times New Roman" w:cs="Times New Roman"/>
          <w:b/>
          <w:bCs/>
          <w:color w:val="000000"/>
          <w:sz w:val="24"/>
          <w:szCs w:val="24"/>
        </w:rPr>
        <w:t>),(</w:t>
      </w:r>
      <w:proofErr w:type="gramEnd"/>
      <w:r w:rsidRPr="008F2CEB">
        <w:rPr>
          <w:rFonts w:ascii="Times New Roman" w:eastAsia="Times New Roman" w:hAnsi="Times New Roman" w:cs="Times New Roman"/>
          <w:b/>
          <w:bCs/>
          <w:color w:val="000000"/>
          <w:sz w:val="24"/>
          <w:szCs w:val="24"/>
        </w:rPr>
        <w:t>Stamets, 2000) (Sánchez, 2004),</w:t>
      </w:r>
      <w:r w:rsidRPr="008F2CEB">
        <w:rPr>
          <w:rFonts w:ascii="Times New Roman" w:hAnsi="Times New Roman" w:cs="Times New Roman"/>
          <w:b/>
          <w:bCs/>
          <w:color w:val="000000"/>
          <w:sz w:val="24"/>
          <w:szCs w:val="24"/>
        </w:rPr>
        <w:t xml:space="preserve"> </w:t>
      </w:r>
      <w:r w:rsidRPr="008F2CEB">
        <w:rPr>
          <w:rFonts w:ascii="Times New Roman" w:eastAsia="Times New Roman" w:hAnsi="Times New Roman" w:cs="Times New Roman"/>
          <w:b/>
          <w:bCs/>
          <w:color w:val="000000"/>
          <w:sz w:val="24"/>
          <w:szCs w:val="24"/>
        </w:rPr>
        <w:t>(Jang, Lee, Liu, &amp; Ju. 2009)</w:t>
      </w:r>
      <w:r w:rsidR="00AB719E">
        <w:rPr>
          <w:rFonts w:ascii="Times New Roman" w:eastAsia="Times New Roman" w:hAnsi="Times New Roman" w:cs="Times New Roman"/>
          <w:b/>
          <w:bCs/>
          <w:color w:val="000000"/>
          <w:sz w:val="24"/>
          <w:szCs w:val="24"/>
        </w:rPr>
        <w:t>.</w:t>
      </w:r>
    </w:p>
    <w:p w14:paraId="4E40DA93" w14:textId="3EB98D9A" w:rsidR="00A538B5" w:rsidRDefault="002B388C" w:rsidP="00C04DC7">
      <w:pPr>
        <w:ind w:left="360"/>
        <w:rPr>
          <w:rFonts w:ascii="Times New Roman" w:hAnsi="Times New Roman" w:cs="Times New Roman"/>
          <w:b/>
          <w:bCs/>
          <w:sz w:val="24"/>
          <w:szCs w:val="24"/>
        </w:rPr>
      </w:pPr>
      <w:r>
        <w:rPr>
          <w:rFonts w:ascii="Times New Roman" w:hAnsi="Times New Roman" w:cs="Times New Roman"/>
          <w:b/>
          <w:bCs/>
          <w:sz w:val="24"/>
          <w:szCs w:val="24"/>
        </w:rPr>
        <w:tab/>
        <w:t>Create a table showing concentrations of substrates x mixtures.</w:t>
      </w:r>
    </w:p>
    <w:p w14:paraId="6F7A2582" w14:textId="3BFDE0E4" w:rsidR="006C75F4" w:rsidRDefault="006C75F4" w:rsidP="00C04DC7">
      <w:pPr>
        <w:ind w:left="360"/>
        <w:rPr>
          <w:rFonts w:ascii="Times New Roman" w:hAnsi="Times New Roman" w:cs="Times New Roman"/>
          <w:b/>
          <w:bCs/>
          <w:sz w:val="24"/>
          <w:szCs w:val="24"/>
        </w:rPr>
      </w:pPr>
    </w:p>
    <w:p w14:paraId="15A95DA0" w14:textId="5EDC0C06" w:rsidR="006C75F4" w:rsidRDefault="006C75F4" w:rsidP="00C04DC7">
      <w:pPr>
        <w:ind w:left="360"/>
        <w:rPr>
          <w:rFonts w:ascii="Times New Roman" w:hAnsi="Times New Roman" w:cs="Times New Roman"/>
          <w:b/>
          <w:bCs/>
          <w:sz w:val="24"/>
          <w:szCs w:val="24"/>
        </w:rPr>
      </w:pPr>
    </w:p>
    <w:p w14:paraId="3AC61FEA" w14:textId="77777777" w:rsidR="006A2BA3" w:rsidRDefault="006A2BA3" w:rsidP="00C04DC7">
      <w:pPr>
        <w:ind w:left="360"/>
        <w:rPr>
          <w:rFonts w:ascii="Times New Roman" w:hAnsi="Times New Roman" w:cs="Times New Roman"/>
          <w:b/>
          <w:bCs/>
          <w:sz w:val="24"/>
          <w:szCs w:val="24"/>
        </w:rPr>
      </w:pPr>
    </w:p>
    <w:p w14:paraId="45B70EE9" w14:textId="77777777" w:rsidR="006002CC" w:rsidRPr="00A538B5" w:rsidRDefault="006002CC" w:rsidP="00C04DC7">
      <w:pPr>
        <w:ind w:left="360"/>
        <w:rPr>
          <w:rFonts w:ascii="Times New Roman" w:hAnsi="Times New Roman" w:cs="Times New Roman"/>
          <w:b/>
          <w:bCs/>
          <w:sz w:val="24"/>
          <w:szCs w:val="24"/>
        </w:rPr>
      </w:pPr>
    </w:p>
    <w:p w14:paraId="48EEBA72" w14:textId="0A1A9D50" w:rsidR="002F469D" w:rsidRDefault="002F469D" w:rsidP="00C04DC7">
      <w:pPr>
        <w:ind w:left="36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Treatment/Preparation of </w:t>
      </w:r>
      <w:r w:rsidR="00AB719E">
        <w:rPr>
          <w:rFonts w:ascii="Times New Roman" w:hAnsi="Times New Roman" w:cs="Times New Roman"/>
          <w:b/>
          <w:bCs/>
          <w:sz w:val="24"/>
          <w:szCs w:val="24"/>
          <w:u w:val="single"/>
        </w:rPr>
        <w:t>Substrate</w:t>
      </w:r>
    </w:p>
    <w:p w14:paraId="631443BD" w14:textId="490B5C64" w:rsidR="00A65028" w:rsidRPr="00A65028" w:rsidRDefault="00A65028" w:rsidP="006C75F4">
      <w:pPr>
        <w:spacing w:line="240" w:lineRule="auto"/>
        <w:ind w:left="360"/>
      </w:pPr>
      <w:r>
        <w:rPr>
          <w:rFonts w:ascii="Times New Roman" w:hAnsi="Times New Roman" w:cs="Times New Roman"/>
          <w:sz w:val="24"/>
          <w:szCs w:val="24"/>
        </w:rPr>
        <w:tab/>
        <w:t>For each replicate, 3kg of substate was added to an autoclavable mushroom cultivation</w:t>
      </w:r>
      <w:r w:rsidR="006C75F4">
        <w:rPr>
          <w:rFonts w:ascii="Times New Roman" w:hAnsi="Times New Roman" w:cs="Times New Roman"/>
          <w:sz w:val="24"/>
          <w:szCs w:val="24"/>
        </w:rPr>
        <w:t xml:space="preserve"> </w:t>
      </w:r>
      <w:r>
        <w:rPr>
          <w:rFonts w:ascii="Times New Roman" w:hAnsi="Times New Roman" w:cs="Times New Roman"/>
          <w:sz w:val="24"/>
          <w:szCs w:val="24"/>
        </w:rPr>
        <w:t xml:space="preserve">bag and </w:t>
      </w:r>
      <w:r w:rsidR="006C75F4">
        <w:rPr>
          <w:rFonts w:ascii="Times New Roman" w:hAnsi="Times New Roman" w:cs="Times New Roman"/>
          <w:sz w:val="24"/>
          <w:szCs w:val="24"/>
        </w:rPr>
        <w:t>autoclaved</w:t>
      </w:r>
      <w:r>
        <w:rPr>
          <w:rFonts w:ascii="Times New Roman" w:hAnsi="Times New Roman" w:cs="Times New Roman"/>
          <w:sz w:val="24"/>
          <w:szCs w:val="24"/>
        </w:rPr>
        <w:t xml:space="preserve"> at 12</w:t>
      </w:r>
      <w:r w:rsidR="006C75F4">
        <w:rPr>
          <w:rFonts w:ascii="Times New Roman" w:hAnsi="Times New Roman" w:cs="Times New Roman"/>
          <w:sz w:val="24"/>
          <w:szCs w:val="24"/>
        </w:rPr>
        <w:t>1°C for 15 minutes. The bags were left to fully cool to room temperature (25°C). Once cooled, X g of spawn was added to each bag. Each replicate bag was then sealed an</w:t>
      </w:r>
      <w:r w:rsidR="00A80BDB">
        <w:rPr>
          <w:rFonts w:ascii="Times New Roman" w:hAnsi="Times New Roman" w:cs="Times New Roman"/>
          <w:sz w:val="24"/>
          <w:szCs w:val="24"/>
        </w:rPr>
        <w:t>d</w:t>
      </w:r>
      <w:r w:rsidR="006C75F4">
        <w:rPr>
          <w:rFonts w:ascii="Times New Roman" w:hAnsi="Times New Roman" w:cs="Times New Roman"/>
          <w:sz w:val="24"/>
          <w:szCs w:val="24"/>
        </w:rPr>
        <w:t xml:space="preserve"> mixed evenly. The replicates were then left to spawn for 1-2 weeks. </w:t>
      </w:r>
    </w:p>
    <w:p w14:paraId="001F16AA" w14:textId="4C97F410" w:rsidR="00A65028" w:rsidRPr="002C7272" w:rsidRDefault="003C4BCE" w:rsidP="006C75F4">
      <w:pPr>
        <w:spacing w:line="240" w:lineRule="auto"/>
        <w:ind w:left="360"/>
        <w:rPr>
          <w:rFonts w:ascii="Times New Roman" w:hAnsi="Times New Roman" w:cs="Times New Roman"/>
          <w:sz w:val="24"/>
          <w:szCs w:val="24"/>
        </w:rPr>
      </w:pPr>
      <w:r>
        <w:rPr>
          <w:rFonts w:ascii="Times New Roman" w:hAnsi="Times New Roman" w:cs="Times New Roman"/>
          <w:sz w:val="24"/>
          <w:szCs w:val="24"/>
        </w:rPr>
        <w:tab/>
        <w:t>Bag or tray cultures were used depending on the specie</w:t>
      </w:r>
      <w:r w:rsidR="00A65028">
        <w:rPr>
          <w:rFonts w:ascii="Times New Roman" w:hAnsi="Times New Roman" w:cs="Times New Roman"/>
          <w:sz w:val="24"/>
          <w:szCs w:val="24"/>
        </w:rPr>
        <w:t>s.</w:t>
      </w:r>
    </w:p>
    <w:p w14:paraId="6D48EFF2" w14:textId="34B171D5" w:rsidR="006C75F4" w:rsidRDefault="006C75F4" w:rsidP="00C04DC7">
      <w:pPr>
        <w:ind w:left="360"/>
        <w:rPr>
          <w:rFonts w:ascii="Times New Roman" w:hAnsi="Times New Roman" w:cs="Times New Roman"/>
          <w:b/>
          <w:bCs/>
        </w:rPr>
      </w:pPr>
      <w:r w:rsidRPr="002C7272">
        <w:rPr>
          <w:rFonts w:ascii="Times New Roman" w:hAnsi="Times New Roman" w:cs="Times New Roman"/>
          <w:b/>
          <w:bCs/>
        </w:rPr>
        <w:t xml:space="preserve">Inspired by the procedure in </w:t>
      </w:r>
      <w:r w:rsidR="00A65028" w:rsidRPr="002C7272">
        <w:rPr>
          <w:rFonts w:ascii="Times New Roman" w:hAnsi="Times New Roman" w:cs="Times New Roman"/>
          <w:b/>
          <w:bCs/>
        </w:rPr>
        <w:t>(</w:t>
      </w:r>
      <w:proofErr w:type="spellStart"/>
      <w:r w:rsidR="00A65028" w:rsidRPr="002C7272">
        <w:rPr>
          <w:rFonts w:ascii="Times New Roman" w:hAnsi="Times New Roman" w:cs="Times New Roman"/>
          <w:b/>
          <w:bCs/>
        </w:rPr>
        <w:t>Jasińska</w:t>
      </w:r>
      <w:proofErr w:type="spellEnd"/>
      <w:r w:rsidR="00A65028" w:rsidRPr="002C7272">
        <w:rPr>
          <w:rFonts w:ascii="Times New Roman" w:hAnsi="Times New Roman" w:cs="Times New Roman"/>
          <w:b/>
          <w:bCs/>
        </w:rPr>
        <w:t xml:space="preserve"> et al. 2014)</w:t>
      </w:r>
    </w:p>
    <w:p w14:paraId="1668C69B" w14:textId="77777777" w:rsidR="00782066" w:rsidRPr="00782066" w:rsidRDefault="00782066" w:rsidP="00C04DC7">
      <w:pPr>
        <w:ind w:left="360"/>
        <w:rPr>
          <w:rFonts w:ascii="Times New Roman" w:hAnsi="Times New Roman" w:cs="Times New Roman"/>
          <w:b/>
          <w:bCs/>
        </w:rPr>
      </w:pPr>
    </w:p>
    <w:p w14:paraId="558B5BD0" w14:textId="05C80245" w:rsidR="00A80BDB" w:rsidRDefault="00A80BDB" w:rsidP="00A80BDB">
      <w:pPr>
        <w:ind w:left="360"/>
        <w:rPr>
          <w:rFonts w:ascii="Times New Roman" w:hAnsi="Times New Roman" w:cs="Times New Roman"/>
          <w:b/>
          <w:bCs/>
          <w:sz w:val="24"/>
          <w:szCs w:val="24"/>
        </w:rPr>
      </w:pPr>
      <w:commentRangeStart w:id="0"/>
      <w:r>
        <w:rPr>
          <w:rFonts w:ascii="Times New Roman" w:hAnsi="Times New Roman" w:cs="Times New Roman"/>
          <w:b/>
          <w:bCs/>
          <w:sz w:val="24"/>
          <w:szCs w:val="24"/>
        </w:rPr>
        <w:t>Bags:</w:t>
      </w:r>
      <w:commentRangeEnd w:id="0"/>
      <w:r w:rsidR="004064D7">
        <w:rPr>
          <w:rStyle w:val="CommentReference"/>
        </w:rPr>
        <w:commentReference w:id="0"/>
      </w:r>
    </w:p>
    <w:p w14:paraId="650BCB5C" w14:textId="280FEC6D" w:rsidR="004064D7" w:rsidRPr="004064D7" w:rsidRDefault="004064D7" w:rsidP="00A80BDB">
      <w:pPr>
        <w:ind w:left="36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Seven L </w:t>
      </w:r>
      <w:proofErr w:type="spellStart"/>
      <w:r>
        <w:rPr>
          <w:rFonts w:ascii="Times New Roman" w:hAnsi="Times New Roman" w:cs="Times New Roman"/>
          <w:sz w:val="24"/>
          <w:szCs w:val="24"/>
        </w:rPr>
        <w:t>capacty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50 micron</w:t>
      </w:r>
      <w:proofErr w:type="gramEnd"/>
      <w:r>
        <w:rPr>
          <w:rFonts w:ascii="Times New Roman" w:hAnsi="Times New Roman" w:cs="Times New Roman"/>
          <w:sz w:val="24"/>
          <w:szCs w:val="24"/>
        </w:rPr>
        <w:t xml:space="preserve"> polypropylene bags with linear ventilation filters were used. </w:t>
      </w:r>
    </w:p>
    <w:p w14:paraId="24D1B605" w14:textId="77777777" w:rsidR="00A80BDB" w:rsidRDefault="00A80BDB" w:rsidP="00A80BDB">
      <w:pPr>
        <w:ind w:left="360"/>
        <w:rPr>
          <w:rFonts w:ascii="Times New Roman" w:hAnsi="Times New Roman" w:cs="Times New Roman"/>
          <w:b/>
          <w:bCs/>
          <w:sz w:val="24"/>
          <w:szCs w:val="24"/>
        </w:rPr>
      </w:pPr>
    </w:p>
    <w:p w14:paraId="362A4BB8" w14:textId="77777777" w:rsidR="00A80BDB" w:rsidRDefault="00A80BDB" w:rsidP="00A80BDB">
      <w:pPr>
        <w:ind w:left="360"/>
        <w:rPr>
          <w:rFonts w:ascii="Times New Roman" w:hAnsi="Times New Roman" w:cs="Times New Roman"/>
          <w:b/>
          <w:bCs/>
          <w:sz w:val="24"/>
          <w:szCs w:val="24"/>
        </w:rPr>
      </w:pPr>
      <w:commentRangeStart w:id="1"/>
      <w:r>
        <w:rPr>
          <w:rFonts w:ascii="Times New Roman" w:hAnsi="Times New Roman" w:cs="Times New Roman"/>
          <w:b/>
          <w:bCs/>
          <w:sz w:val="24"/>
          <w:szCs w:val="24"/>
        </w:rPr>
        <w:t>Trays:</w:t>
      </w:r>
      <w:commentRangeEnd w:id="1"/>
      <w:r w:rsidR="004064D7">
        <w:rPr>
          <w:rStyle w:val="CommentReference"/>
        </w:rPr>
        <w:commentReference w:id="1"/>
      </w:r>
    </w:p>
    <w:p w14:paraId="1EE7C223" w14:textId="38F1083B" w:rsidR="004064D7" w:rsidRDefault="004064D7" w:rsidP="004064D7">
      <w:pPr>
        <w:ind w:left="360"/>
        <w:rPr>
          <w:rFonts w:ascii="Times New Roman" w:hAnsi="Times New Roman" w:cs="Times New Roman"/>
          <w:sz w:val="24"/>
          <w:szCs w:val="24"/>
        </w:rPr>
      </w:pPr>
    </w:p>
    <w:p w14:paraId="3B3FB13A" w14:textId="77777777" w:rsidR="004064D7" w:rsidRPr="003C4BCE" w:rsidRDefault="004064D7" w:rsidP="003C4BCE">
      <w:pPr>
        <w:pStyle w:val="ListParagraph"/>
        <w:ind w:left="0"/>
        <w:rPr>
          <w:rFonts w:ascii="Times New Roman" w:hAnsi="Times New Roman" w:cs="Times New Roman"/>
          <w:sz w:val="24"/>
          <w:szCs w:val="24"/>
        </w:rPr>
      </w:pPr>
    </w:p>
    <w:p w14:paraId="23FC9572" w14:textId="74963E68" w:rsidR="002F469D" w:rsidRDefault="002F469D" w:rsidP="00C04DC7">
      <w:pPr>
        <w:ind w:left="360"/>
        <w:rPr>
          <w:rFonts w:ascii="Times New Roman" w:hAnsi="Times New Roman" w:cs="Times New Roman"/>
          <w:b/>
          <w:bCs/>
          <w:sz w:val="24"/>
          <w:szCs w:val="24"/>
          <w:u w:val="single"/>
        </w:rPr>
      </w:pPr>
      <w:r>
        <w:rPr>
          <w:rFonts w:ascii="Times New Roman" w:hAnsi="Times New Roman" w:cs="Times New Roman"/>
          <w:b/>
          <w:bCs/>
          <w:sz w:val="24"/>
          <w:szCs w:val="24"/>
          <w:u w:val="single"/>
        </w:rPr>
        <w:t>Inoculation</w:t>
      </w:r>
      <w:r w:rsidR="00A538B5">
        <w:rPr>
          <w:rFonts w:ascii="Times New Roman" w:hAnsi="Times New Roman" w:cs="Times New Roman"/>
          <w:b/>
          <w:bCs/>
          <w:sz w:val="24"/>
          <w:szCs w:val="24"/>
          <w:u w:val="single"/>
        </w:rPr>
        <w:t xml:space="preserve"> and Growing procedures</w:t>
      </w:r>
    </w:p>
    <w:p w14:paraId="5B5D4170" w14:textId="27F003A7" w:rsidR="00404E25" w:rsidRDefault="00A538B5" w:rsidP="00404E25">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Once full colonization was achieved, </w:t>
      </w:r>
      <w:r w:rsidR="00C41846">
        <w:rPr>
          <w:rFonts w:ascii="Times New Roman" w:hAnsi="Times New Roman" w:cs="Times New Roman"/>
          <w:sz w:val="24"/>
          <w:szCs w:val="24"/>
        </w:rPr>
        <w:t>bags were opened</w:t>
      </w:r>
      <w:r w:rsidR="00822199">
        <w:rPr>
          <w:rFonts w:ascii="Times New Roman" w:hAnsi="Times New Roman" w:cs="Times New Roman"/>
          <w:sz w:val="24"/>
          <w:szCs w:val="24"/>
        </w:rPr>
        <w:t xml:space="preserve"> to allow for fruiting.</w:t>
      </w:r>
    </w:p>
    <w:p w14:paraId="3DC8DA36" w14:textId="1DABC171" w:rsidR="00404E25" w:rsidRDefault="00404E25" w:rsidP="00404E25">
      <w:pPr>
        <w:rPr>
          <w:rFonts w:ascii="Times New Roman" w:hAnsi="Times New Roman" w:cs="Times New Roman"/>
          <w:sz w:val="24"/>
          <w:szCs w:val="24"/>
        </w:rPr>
      </w:pPr>
    </w:p>
    <w:p w14:paraId="705F419E" w14:textId="77777777" w:rsidR="00404E25" w:rsidRDefault="00404E25" w:rsidP="00404E25">
      <w:pPr>
        <w:pStyle w:val="ListParagraph"/>
        <w:ind w:left="1080"/>
        <w:rPr>
          <w:rFonts w:ascii="Times New Roman" w:hAnsi="Times New Roman" w:cs="Times New Roman"/>
          <w:sz w:val="24"/>
          <w:szCs w:val="24"/>
        </w:rPr>
      </w:pPr>
    </w:p>
    <w:p w14:paraId="66DD3ACD" w14:textId="23A447B2" w:rsidR="004064D7" w:rsidRPr="004064D7" w:rsidRDefault="00A538B5" w:rsidP="004064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Conditions in which growth occurred</w:t>
      </w:r>
    </w:p>
    <w:p w14:paraId="4682712E" w14:textId="17C355C3" w:rsidR="00607AA0" w:rsidRDefault="00607AA0" w:rsidP="00607A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commentRangeStart w:id="2"/>
      <w:r w:rsidR="004064D7">
        <w:rPr>
          <w:rFonts w:ascii="Times New Roman" w:hAnsi="Times New Roman" w:cs="Times New Roman"/>
          <w:sz w:val="24"/>
          <w:szCs w:val="24"/>
        </w:rPr>
        <w:t xml:space="preserve">Growth conditions were held within recommendations for each species. </w:t>
      </w:r>
      <w:commentRangeEnd w:id="2"/>
      <w:r w:rsidR="004064D7">
        <w:rPr>
          <w:rStyle w:val="CommentReference"/>
        </w:rPr>
        <w:commentReference w:id="2"/>
      </w:r>
    </w:p>
    <w:p w14:paraId="5A75F0A0" w14:textId="67DFD3F7" w:rsidR="004064D7" w:rsidRDefault="00552C75" w:rsidP="004064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Describe the growing conditions: temperature, air moisture, light, CO2, etc. </w:t>
      </w:r>
    </w:p>
    <w:p w14:paraId="1C4B5740" w14:textId="77777777" w:rsidR="004064D7" w:rsidRPr="00A65028" w:rsidRDefault="004064D7" w:rsidP="00C97218">
      <w:pPr>
        <w:pStyle w:val="ListParagraph"/>
        <w:ind w:left="1080"/>
        <w:rPr>
          <w:rFonts w:ascii="Times New Roman" w:hAnsi="Times New Roman" w:cs="Times New Roman"/>
          <w:sz w:val="24"/>
          <w:szCs w:val="24"/>
        </w:rPr>
      </w:pPr>
    </w:p>
    <w:p w14:paraId="437DD08A" w14:textId="2C7E95FC" w:rsidR="002F469D" w:rsidRDefault="00A538B5" w:rsidP="00A538B5">
      <w:pPr>
        <w:ind w:left="360"/>
        <w:rPr>
          <w:rFonts w:ascii="Times New Roman" w:hAnsi="Times New Roman" w:cs="Times New Roman"/>
          <w:b/>
          <w:bCs/>
          <w:sz w:val="24"/>
          <w:szCs w:val="24"/>
          <w:u w:val="single"/>
        </w:rPr>
      </w:pPr>
      <w:r>
        <w:rPr>
          <w:rFonts w:ascii="Times New Roman" w:hAnsi="Times New Roman" w:cs="Times New Roman"/>
          <w:b/>
          <w:bCs/>
          <w:sz w:val="24"/>
          <w:szCs w:val="24"/>
          <w:u w:val="single"/>
        </w:rPr>
        <w:t>Measurement:</w:t>
      </w:r>
    </w:p>
    <w:p w14:paraId="0F4C9D1F" w14:textId="47C451D3" w:rsidR="00A538B5" w:rsidRDefault="00A538B5" w:rsidP="00A538B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Sporocarp mass.</w:t>
      </w:r>
    </w:p>
    <w:p w14:paraId="3E54BBA0" w14:textId="11566563" w:rsidR="00A538B5" w:rsidRPr="00A538B5" w:rsidRDefault="00A538B5" w:rsidP="00A538B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Nutrient analysis (?)</w:t>
      </w:r>
    </w:p>
    <w:p w14:paraId="60D24DFF" w14:textId="7AC0BA65" w:rsidR="002F469D" w:rsidRDefault="002F469D" w:rsidP="00C04DC7">
      <w:pPr>
        <w:ind w:left="360"/>
        <w:rPr>
          <w:rFonts w:ascii="Times New Roman" w:hAnsi="Times New Roman" w:cs="Times New Roman"/>
          <w:b/>
          <w:bCs/>
          <w:sz w:val="24"/>
          <w:szCs w:val="24"/>
          <w:u w:val="single"/>
        </w:rPr>
      </w:pPr>
    </w:p>
    <w:p w14:paraId="4EBBA216" w14:textId="3E8D239F" w:rsidR="00DF196C" w:rsidRPr="00DF196C" w:rsidRDefault="00DF196C" w:rsidP="00C04DC7">
      <w:pPr>
        <w:ind w:left="360"/>
        <w:rPr>
          <w:rFonts w:ascii="Times New Roman" w:hAnsi="Times New Roman" w:cs="Times New Roman"/>
          <w:sz w:val="24"/>
          <w:szCs w:val="24"/>
        </w:rPr>
      </w:pPr>
      <w:r>
        <w:rPr>
          <w:rFonts w:ascii="Times New Roman" w:hAnsi="Times New Roman" w:cs="Times New Roman"/>
          <w:sz w:val="24"/>
          <w:szCs w:val="24"/>
        </w:rPr>
        <w:lastRenderedPageBreak/>
        <w:tab/>
      </w:r>
      <w:r w:rsidR="00404E25">
        <w:rPr>
          <w:rFonts w:ascii="Times New Roman" w:hAnsi="Times New Roman" w:cs="Times New Roman"/>
          <w:sz w:val="24"/>
          <w:szCs w:val="24"/>
        </w:rPr>
        <w:t xml:space="preserve">At the end of growth, the sporocarp mass per initial substrate mass was measured. Sporocarps were collected, dried, and weighed. </w:t>
      </w:r>
    </w:p>
    <w:p w14:paraId="6B86F1BC" w14:textId="0E7FA65E" w:rsidR="00F20D05" w:rsidRDefault="00F20D05" w:rsidP="00C04DC7">
      <w:pPr>
        <w:ind w:left="360"/>
        <w:rPr>
          <w:rFonts w:ascii="Times New Roman" w:hAnsi="Times New Roman" w:cs="Times New Roman"/>
          <w:b/>
          <w:bCs/>
          <w:sz w:val="24"/>
          <w:szCs w:val="24"/>
          <w:u w:val="single"/>
        </w:rPr>
      </w:pPr>
    </w:p>
    <w:tbl>
      <w:tblPr>
        <w:tblStyle w:val="TableGrid"/>
        <w:tblpPr w:leftFromText="180" w:rightFromText="180" w:vertAnchor="text" w:horzAnchor="margin" w:tblpY="-299"/>
        <w:tblW w:w="0" w:type="auto"/>
        <w:tblLook w:val="04A0" w:firstRow="1" w:lastRow="0" w:firstColumn="1" w:lastColumn="0" w:noHBand="0" w:noVBand="1"/>
      </w:tblPr>
      <w:tblGrid>
        <w:gridCol w:w="990"/>
        <w:gridCol w:w="1084"/>
        <w:gridCol w:w="1166"/>
        <w:gridCol w:w="1264"/>
        <w:gridCol w:w="1460"/>
      </w:tblGrid>
      <w:tr w:rsidR="00730578" w:rsidRPr="0048070F" w14:paraId="1945A2E6" w14:textId="77777777" w:rsidTr="00BB5C74">
        <w:trPr>
          <w:trHeight w:val="288"/>
        </w:trPr>
        <w:tc>
          <w:tcPr>
            <w:tcW w:w="5964" w:type="dxa"/>
            <w:gridSpan w:val="5"/>
            <w:noWrap/>
          </w:tcPr>
          <w:p w14:paraId="2B9BF653" w14:textId="77777777" w:rsidR="00730578" w:rsidRPr="0048070F" w:rsidRDefault="00730578" w:rsidP="00BB5C7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Table 2: Substrate Mixtures</w:t>
            </w:r>
          </w:p>
        </w:tc>
      </w:tr>
      <w:tr w:rsidR="00730578" w:rsidRPr="0048070F" w14:paraId="3DDCA5C6" w14:textId="77777777" w:rsidTr="00BB5C74">
        <w:trPr>
          <w:trHeight w:val="288"/>
        </w:trPr>
        <w:tc>
          <w:tcPr>
            <w:tcW w:w="990" w:type="dxa"/>
            <w:noWrap/>
          </w:tcPr>
          <w:p w14:paraId="1F8715BE" w14:textId="77777777" w:rsidR="00730578" w:rsidRPr="0048070F" w:rsidRDefault="00730578" w:rsidP="00BB5C74">
            <w:pPr>
              <w:rPr>
                <w:rFonts w:ascii="Times New Roman" w:eastAsia="Times New Roman" w:hAnsi="Times New Roman" w:cs="Times New Roman"/>
                <w:sz w:val="24"/>
                <w:szCs w:val="24"/>
              </w:rPr>
            </w:pPr>
            <w:r>
              <w:rPr>
                <w:rFonts w:ascii="Times New Roman" w:eastAsia="Times New Roman" w:hAnsi="Times New Roman" w:cs="Times New Roman"/>
                <w:sz w:val="24"/>
                <w:szCs w:val="24"/>
              </w:rPr>
              <w:t>Mixture</w:t>
            </w:r>
          </w:p>
        </w:tc>
        <w:tc>
          <w:tcPr>
            <w:tcW w:w="4974" w:type="dxa"/>
            <w:gridSpan w:val="4"/>
            <w:noWrap/>
          </w:tcPr>
          <w:p w14:paraId="1C59D8BE" w14:textId="77777777" w:rsidR="00730578" w:rsidRPr="0048070F" w:rsidRDefault="00730578" w:rsidP="00BB5C7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Material Concentrations (%)</w:t>
            </w:r>
          </w:p>
        </w:tc>
      </w:tr>
      <w:tr w:rsidR="00730578" w:rsidRPr="0048070F" w14:paraId="1EE7DB60" w14:textId="77777777" w:rsidTr="00BB5C74">
        <w:trPr>
          <w:trHeight w:val="288"/>
        </w:trPr>
        <w:tc>
          <w:tcPr>
            <w:tcW w:w="990" w:type="dxa"/>
            <w:noWrap/>
            <w:hideMark/>
          </w:tcPr>
          <w:p w14:paraId="54D071F9" w14:textId="77777777" w:rsidR="00730578" w:rsidRPr="0048070F" w:rsidRDefault="00730578" w:rsidP="00BB5C74">
            <w:pPr>
              <w:rPr>
                <w:rFonts w:ascii="Times New Roman" w:eastAsia="Times New Roman" w:hAnsi="Times New Roman" w:cs="Times New Roman"/>
                <w:sz w:val="24"/>
                <w:szCs w:val="24"/>
              </w:rPr>
            </w:pPr>
          </w:p>
        </w:tc>
        <w:tc>
          <w:tcPr>
            <w:tcW w:w="1084" w:type="dxa"/>
            <w:noWrap/>
            <w:hideMark/>
          </w:tcPr>
          <w:p w14:paraId="5BB13D84" w14:textId="77777777" w:rsidR="00730578" w:rsidRPr="0048070F" w:rsidRDefault="00730578" w:rsidP="00BB5C74">
            <w:pPr>
              <w:rPr>
                <w:rFonts w:ascii="Times New Roman" w:eastAsia="Times New Roman" w:hAnsi="Times New Roman" w:cs="Times New Roman"/>
                <w:b/>
                <w:bCs/>
                <w:sz w:val="24"/>
                <w:szCs w:val="24"/>
              </w:rPr>
            </w:pPr>
            <w:r w:rsidRPr="0048070F">
              <w:rPr>
                <w:rFonts w:ascii="Times New Roman" w:eastAsia="Times New Roman" w:hAnsi="Times New Roman" w:cs="Times New Roman"/>
                <w:b/>
                <w:bCs/>
                <w:sz w:val="24"/>
                <w:szCs w:val="24"/>
              </w:rPr>
              <w:t>Sawdust</w:t>
            </w:r>
          </w:p>
        </w:tc>
        <w:tc>
          <w:tcPr>
            <w:tcW w:w="1166" w:type="dxa"/>
            <w:noWrap/>
            <w:hideMark/>
          </w:tcPr>
          <w:p w14:paraId="3991C58C" w14:textId="77777777" w:rsidR="00730578" w:rsidRPr="0048070F" w:rsidRDefault="00730578" w:rsidP="00BB5C74">
            <w:pPr>
              <w:rPr>
                <w:rFonts w:ascii="Times New Roman" w:eastAsia="Times New Roman" w:hAnsi="Times New Roman" w:cs="Times New Roman"/>
                <w:b/>
                <w:bCs/>
                <w:sz w:val="24"/>
                <w:szCs w:val="24"/>
              </w:rPr>
            </w:pPr>
            <w:r w:rsidRPr="0048070F">
              <w:rPr>
                <w:rFonts w:ascii="Times New Roman" w:eastAsia="Times New Roman" w:hAnsi="Times New Roman" w:cs="Times New Roman"/>
                <w:b/>
                <w:bCs/>
                <w:sz w:val="24"/>
                <w:szCs w:val="24"/>
              </w:rPr>
              <w:t>Straw</w:t>
            </w:r>
          </w:p>
        </w:tc>
        <w:tc>
          <w:tcPr>
            <w:tcW w:w="1264" w:type="dxa"/>
            <w:noWrap/>
            <w:hideMark/>
          </w:tcPr>
          <w:p w14:paraId="28546879" w14:textId="77777777" w:rsidR="00730578" w:rsidRPr="0048070F" w:rsidRDefault="00730578" w:rsidP="00BB5C74">
            <w:pPr>
              <w:rPr>
                <w:rFonts w:ascii="Times New Roman" w:eastAsia="Times New Roman" w:hAnsi="Times New Roman" w:cs="Times New Roman"/>
                <w:b/>
                <w:bCs/>
                <w:sz w:val="24"/>
                <w:szCs w:val="24"/>
              </w:rPr>
            </w:pPr>
            <w:r w:rsidRPr="0048070F">
              <w:rPr>
                <w:rFonts w:ascii="Times New Roman" w:eastAsia="Times New Roman" w:hAnsi="Times New Roman" w:cs="Times New Roman"/>
                <w:b/>
                <w:bCs/>
                <w:sz w:val="24"/>
                <w:szCs w:val="24"/>
              </w:rPr>
              <w:t>Brewer's Grain</w:t>
            </w:r>
          </w:p>
        </w:tc>
        <w:tc>
          <w:tcPr>
            <w:tcW w:w="1460" w:type="dxa"/>
            <w:noWrap/>
            <w:hideMark/>
          </w:tcPr>
          <w:p w14:paraId="4938B0EA" w14:textId="77777777" w:rsidR="00730578" w:rsidRPr="0048070F" w:rsidRDefault="00730578" w:rsidP="00BB5C74">
            <w:pPr>
              <w:rPr>
                <w:rFonts w:ascii="Times New Roman" w:eastAsia="Times New Roman" w:hAnsi="Times New Roman" w:cs="Times New Roman"/>
                <w:b/>
                <w:bCs/>
                <w:sz w:val="24"/>
                <w:szCs w:val="24"/>
              </w:rPr>
            </w:pPr>
            <w:r w:rsidRPr="0048070F">
              <w:rPr>
                <w:rFonts w:ascii="Times New Roman" w:eastAsia="Times New Roman" w:hAnsi="Times New Roman" w:cs="Times New Roman"/>
                <w:b/>
                <w:bCs/>
                <w:sz w:val="24"/>
                <w:szCs w:val="24"/>
              </w:rPr>
              <w:t>Coffee Grounds</w:t>
            </w:r>
          </w:p>
        </w:tc>
      </w:tr>
      <w:tr w:rsidR="00730578" w:rsidRPr="0048070F" w14:paraId="0E95F899" w14:textId="77777777" w:rsidTr="00BB5C74">
        <w:trPr>
          <w:trHeight w:val="288"/>
        </w:trPr>
        <w:tc>
          <w:tcPr>
            <w:tcW w:w="990" w:type="dxa"/>
            <w:noWrap/>
            <w:hideMark/>
          </w:tcPr>
          <w:p w14:paraId="3FD7A799"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M1</w:t>
            </w:r>
          </w:p>
        </w:tc>
        <w:tc>
          <w:tcPr>
            <w:tcW w:w="1084" w:type="dxa"/>
            <w:noWrap/>
            <w:hideMark/>
          </w:tcPr>
          <w:p w14:paraId="4F457B7D"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80</w:t>
            </w:r>
          </w:p>
        </w:tc>
        <w:tc>
          <w:tcPr>
            <w:tcW w:w="1166" w:type="dxa"/>
            <w:noWrap/>
            <w:hideMark/>
          </w:tcPr>
          <w:p w14:paraId="379F3B42" w14:textId="77777777" w:rsidR="00730578" w:rsidRPr="009D322D" w:rsidRDefault="00730578" w:rsidP="00BB5C74">
            <w:pPr>
              <w:rPr>
                <w:rFonts w:ascii="Times New Roman" w:eastAsia="Times New Roman" w:hAnsi="Times New Roman" w:cs="Times New Roman"/>
                <w:sz w:val="20"/>
                <w:szCs w:val="20"/>
              </w:rPr>
            </w:pPr>
          </w:p>
        </w:tc>
        <w:tc>
          <w:tcPr>
            <w:tcW w:w="1264" w:type="dxa"/>
            <w:noWrap/>
            <w:hideMark/>
          </w:tcPr>
          <w:p w14:paraId="72B12C70"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20</w:t>
            </w:r>
          </w:p>
        </w:tc>
        <w:tc>
          <w:tcPr>
            <w:tcW w:w="1460" w:type="dxa"/>
            <w:noWrap/>
            <w:hideMark/>
          </w:tcPr>
          <w:p w14:paraId="1202C03F"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0</w:t>
            </w:r>
          </w:p>
        </w:tc>
      </w:tr>
      <w:tr w:rsidR="00730578" w:rsidRPr="0048070F" w14:paraId="4EC262D0" w14:textId="77777777" w:rsidTr="00BB5C74">
        <w:trPr>
          <w:trHeight w:val="288"/>
        </w:trPr>
        <w:tc>
          <w:tcPr>
            <w:tcW w:w="990" w:type="dxa"/>
            <w:noWrap/>
            <w:hideMark/>
          </w:tcPr>
          <w:p w14:paraId="2A6EB28A"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M2</w:t>
            </w:r>
          </w:p>
        </w:tc>
        <w:tc>
          <w:tcPr>
            <w:tcW w:w="1084" w:type="dxa"/>
            <w:noWrap/>
            <w:hideMark/>
          </w:tcPr>
          <w:p w14:paraId="73C4315F"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75</w:t>
            </w:r>
          </w:p>
        </w:tc>
        <w:tc>
          <w:tcPr>
            <w:tcW w:w="1166" w:type="dxa"/>
            <w:noWrap/>
            <w:hideMark/>
          </w:tcPr>
          <w:p w14:paraId="48A6F02A" w14:textId="77777777" w:rsidR="00730578" w:rsidRPr="009D322D" w:rsidRDefault="00730578" w:rsidP="00BB5C74">
            <w:pPr>
              <w:rPr>
                <w:rFonts w:ascii="Times New Roman" w:eastAsia="Times New Roman" w:hAnsi="Times New Roman" w:cs="Times New Roman"/>
                <w:sz w:val="20"/>
                <w:szCs w:val="20"/>
              </w:rPr>
            </w:pPr>
          </w:p>
        </w:tc>
        <w:tc>
          <w:tcPr>
            <w:tcW w:w="1264" w:type="dxa"/>
            <w:noWrap/>
            <w:hideMark/>
          </w:tcPr>
          <w:p w14:paraId="47584F67"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20</w:t>
            </w:r>
          </w:p>
        </w:tc>
        <w:tc>
          <w:tcPr>
            <w:tcW w:w="1460" w:type="dxa"/>
            <w:noWrap/>
            <w:hideMark/>
          </w:tcPr>
          <w:p w14:paraId="21EAFB96"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5</w:t>
            </w:r>
          </w:p>
        </w:tc>
      </w:tr>
      <w:tr w:rsidR="00730578" w:rsidRPr="0048070F" w14:paraId="1211DC2B" w14:textId="77777777" w:rsidTr="00BB5C74">
        <w:trPr>
          <w:trHeight w:val="288"/>
        </w:trPr>
        <w:tc>
          <w:tcPr>
            <w:tcW w:w="990" w:type="dxa"/>
            <w:noWrap/>
            <w:hideMark/>
          </w:tcPr>
          <w:p w14:paraId="12559DAE"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M3</w:t>
            </w:r>
          </w:p>
        </w:tc>
        <w:tc>
          <w:tcPr>
            <w:tcW w:w="1084" w:type="dxa"/>
            <w:noWrap/>
            <w:hideMark/>
          </w:tcPr>
          <w:p w14:paraId="798EE710"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70</w:t>
            </w:r>
          </w:p>
        </w:tc>
        <w:tc>
          <w:tcPr>
            <w:tcW w:w="1166" w:type="dxa"/>
            <w:noWrap/>
            <w:hideMark/>
          </w:tcPr>
          <w:p w14:paraId="7A433C42" w14:textId="77777777" w:rsidR="00730578" w:rsidRPr="009D322D" w:rsidRDefault="00730578" w:rsidP="00BB5C74">
            <w:pPr>
              <w:rPr>
                <w:rFonts w:ascii="Times New Roman" w:eastAsia="Times New Roman" w:hAnsi="Times New Roman" w:cs="Times New Roman"/>
                <w:sz w:val="20"/>
                <w:szCs w:val="20"/>
              </w:rPr>
            </w:pPr>
          </w:p>
        </w:tc>
        <w:tc>
          <w:tcPr>
            <w:tcW w:w="1264" w:type="dxa"/>
            <w:noWrap/>
            <w:hideMark/>
          </w:tcPr>
          <w:p w14:paraId="006B9C1A"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20</w:t>
            </w:r>
          </w:p>
        </w:tc>
        <w:tc>
          <w:tcPr>
            <w:tcW w:w="1460" w:type="dxa"/>
            <w:noWrap/>
            <w:hideMark/>
          </w:tcPr>
          <w:p w14:paraId="3B50491E"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10</w:t>
            </w:r>
          </w:p>
        </w:tc>
      </w:tr>
      <w:tr w:rsidR="00730578" w:rsidRPr="0048070F" w14:paraId="6F567924" w14:textId="77777777" w:rsidTr="00BB5C74">
        <w:trPr>
          <w:trHeight w:val="288"/>
        </w:trPr>
        <w:tc>
          <w:tcPr>
            <w:tcW w:w="990" w:type="dxa"/>
            <w:noWrap/>
            <w:hideMark/>
          </w:tcPr>
          <w:p w14:paraId="52381B83"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M4</w:t>
            </w:r>
          </w:p>
        </w:tc>
        <w:tc>
          <w:tcPr>
            <w:tcW w:w="1084" w:type="dxa"/>
            <w:noWrap/>
            <w:hideMark/>
          </w:tcPr>
          <w:p w14:paraId="4D844BC7"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65</w:t>
            </w:r>
          </w:p>
        </w:tc>
        <w:tc>
          <w:tcPr>
            <w:tcW w:w="1166" w:type="dxa"/>
            <w:noWrap/>
            <w:hideMark/>
          </w:tcPr>
          <w:p w14:paraId="675BED4E" w14:textId="77777777" w:rsidR="00730578" w:rsidRPr="009D322D" w:rsidRDefault="00730578" w:rsidP="00BB5C74">
            <w:pPr>
              <w:rPr>
                <w:rFonts w:ascii="Times New Roman" w:eastAsia="Times New Roman" w:hAnsi="Times New Roman" w:cs="Times New Roman"/>
                <w:sz w:val="20"/>
                <w:szCs w:val="20"/>
              </w:rPr>
            </w:pPr>
          </w:p>
        </w:tc>
        <w:tc>
          <w:tcPr>
            <w:tcW w:w="1264" w:type="dxa"/>
            <w:noWrap/>
            <w:hideMark/>
          </w:tcPr>
          <w:p w14:paraId="4CABA546"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20</w:t>
            </w:r>
          </w:p>
        </w:tc>
        <w:tc>
          <w:tcPr>
            <w:tcW w:w="1460" w:type="dxa"/>
            <w:noWrap/>
            <w:hideMark/>
          </w:tcPr>
          <w:p w14:paraId="6FF04365"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15</w:t>
            </w:r>
          </w:p>
        </w:tc>
      </w:tr>
      <w:tr w:rsidR="00730578" w:rsidRPr="0048070F" w14:paraId="1E7F9858" w14:textId="77777777" w:rsidTr="00BB5C74">
        <w:trPr>
          <w:trHeight w:val="288"/>
        </w:trPr>
        <w:tc>
          <w:tcPr>
            <w:tcW w:w="990" w:type="dxa"/>
            <w:noWrap/>
            <w:hideMark/>
          </w:tcPr>
          <w:p w14:paraId="6372593B"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M5</w:t>
            </w:r>
          </w:p>
        </w:tc>
        <w:tc>
          <w:tcPr>
            <w:tcW w:w="1084" w:type="dxa"/>
            <w:noWrap/>
            <w:hideMark/>
          </w:tcPr>
          <w:p w14:paraId="34D60FB7"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60</w:t>
            </w:r>
          </w:p>
        </w:tc>
        <w:tc>
          <w:tcPr>
            <w:tcW w:w="1166" w:type="dxa"/>
            <w:noWrap/>
            <w:hideMark/>
          </w:tcPr>
          <w:p w14:paraId="1325ACCF" w14:textId="77777777" w:rsidR="00730578" w:rsidRPr="009D322D" w:rsidRDefault="00730578" w:rsidP="00BB5C74">
            <w:pPr>
              <w:rPr>
                <w:rFonts w:ascii="Times New Roman" w:eastAsia="Times New Roman" w:hAnsi="Times New Roman" w:cs="Times New Roman"/>
                <w:sz w:val="20"/>
                <w:szCs w:val="20"/>
              </w:rPr>
            </w:pPr>
          </w:p>
        </w:tc>
        <w:tc>
          <w:tcPr>
            <w:tcW w:w="1264" w:type="dxa"/>
            <w:noWrap/>
            <w:hideMark/>
          </w:tcPr>
          <w:p w14:paraId="2763460F"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20</w:t>
            </w:r>
          </w:p>
        </w:tc>
        <w:tc>
          <w:tcPr>
            <w:tcW w:w="1460" w:type="dxa"/>
            <w:noWrap/>
            <w:hideMark/>
          </w:tcPr>
          <w:p w14:paraId="26838485"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20</w:t>
            </w:r>
          </w:p>
        </w:tc>
      </w:tr>
      <w:tr w:rsidR="00730578" w:rsidRPr="0048070F" w14:paraId="3F361E52" w14:textId="77777777" w:rsidTr="00BB5C74">
        <w:trPr>
          <w:trHeight w:val="288"/>
        </w:trPr>
        <w:tc>
          <w:tcPr>
            <w:tcW w:w="990" w:type="dxa"/>
            <w:noWrap/>
            <w:hideMark/>
          </w:tcPr>
          <w:p w14:paraId="20041A06"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M6</w:t>
            </w:r>
          </w:p>
        </w:tc>
        <w:tc>
          <w:tcPr>
            <w:tcW w:w="1084" w:type="dxa"/>
            <w:noWrap/>
            <w:hideMark/>
          </w:tcPr>
          <w:p w14:paraId="5867188B" w14:textId="77777777" w:rsidR="00730578" w:rsidRPr="009D322D" w:rsidRDefault="00730578" w:rsidP="00BB5C74">
            <w:pPr>
              <w:rPr>
                <w:rFonts w:ascii="Times New Roman" w:eastAsia="Times New Roman" w:hAnsi="Times New Roman" w:cs="Times New Roman"/>
                <w:b/>
                <w:bCs/>
                <w:sz w:val="20"/>
                <w:szCs w:val="20"/>
              </w:rPr>
            </w:pPr>
          </w:p>
        </w:tc>
        <w:tc>
          <w:tcPr>
            <w:tcW w:w="1166" w:type="dxa"/>
            <w:noWrap/>
            <w:hideMark/>
          </w:tcPr>
          <w:p w14:paraId="06256777"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80</w:t>
            </w:r>
          </w:p>
        </w:tc>
        <w:tc>
          <w:tcPr>
            <w:tcW w:w="1264" w:type="dxa"/>
            <w:noWrap/>
            <w:hideMark/>
          </w:tcPr>
          <w:p w14:paraId="63FEE0F9"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20</w:t>
            </w:r>
          </w:p>
        </w:tc>
        <w:tc>
          <w:tcPr>
            <w:tcW w:w="1460" w:type="dxa"/>
            <w:noWrap/>
            <w:hideMark/>
          </w:tcPr>
          <w:p w14:paraId="440998C2"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0</w:t>
            </w:r>
          </w:p>
        </w:tc>
      </w:tr>
      <w:tr w:rsidR="00730578" w:rsidRPr="0048070F" w14:paraId="493757CD" w14:textId="77777777" w:rsidTr="00BB5C74">
        <w:trPr>
          <w:trHeight w:val="288"/>
        </w:trPr>
        <w:tc>
          <w:tcPr>
            <w:tcW w:w="990" w:type="dxa"/>
            <w:noWrap/>
            <w:hideMark/>
          </w:tcPr>
          <w:p w14:paraId="1A361372"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M7</w:t>
            </w:r>
          </w:p>
        </w:tc>
        <w:tc>
          <w:tcPr>
            <w:tcW w:w="1084" w:type="dxa"/>
            <w:noWrap/>
            <w:hideMark/>
          </w:tcPr>
          <w:p w14:paraId="2794C638" w14:textId="77777777" w:rsidR="00730578" w:rsidRPr="009D322D" w:rsidRDefault="00730578" w:rsidP="00BB5C74">
            <w:pPr>
              <w:rPr>
                <w:rFonts w:ascii="Times New Roman" w:eastAsia="Times New Roman" w:hAnsi="Times New Roman" w:cs="Times New Roman"/>
                <w:b/>
                <w:bCs/>
                <w:sz w:val="20"/>
                <w:szCs w:val="20"/>
              </w:rPr>
            </w:pPr>
          </w:p>
        </w:tc>
        <w:tc>
          <w:tcPr>
            <w:tcW w:w="1166" w:type="dxa"/>
            <w:noWrap/>
            <w:hideMark/>
          </w:tcPr>
          <w:p w14:paraId="118528F7"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75</w:t>
            </w:r>
          </w:p>
        </w:tc>
        <w:tc>
          <w:tcPr>
            <w:tcW w:w="1264" w:type="dxa"/>
            <w:noWrap/>
            <w:hideMark/>
          </w:tcPr>
          <w:p w14:paraId="3C813E4F"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20</w:t>
            </w:r>
          </w:p>
        </w:tc>
        <w:tc>
          <w:tcPr>
            <w:tcW w:w="1460" w:type="dxa"/>
            <w:noWrap/>
            <w:hideMark/>
          </w:tcPr>
          <w:p w14:paraId="4540277A"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5</w:t>
            </w:r>
          </w:p>
        </w:tc>
      </w:tr>
      <w:tr w:rsidR="00730578" w:rsidRPr="0048070F" w14:paraId="4C06C762" w14:textId="77777777" w:rsidTr="00BB5C74">
        <w:trPr>
          <w:trHeight w:val="288"/>
        </w:trPr>
        <w:tc>
          <w:tcPr>
            <w:tcW w:w="990" w:type="dxa"/>
            <w:noWrap/>
            <w:hideMark/>
          </w:tcPr>
          <w:p w14:paraId="6B301D33"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M8</w:t>
            </w:r>
          </w:p>
        </w:tc>
        <w:tc>
          <w:tcPr>
            <w:tcW w:w="1084" w:type="dxa"/>
            <w:noWrap/>
            <w:hideMark/>
          </w:tcPr>
          <w:p w14:paraId="2FDD238A" w14:textId="77777777" w:rsidR="00730578" w:rsidRPr="009D322D" w:rsidRDefault="00730578" w:rsidP="00BB5C74">
            <w:pPr>
              <w:rPr>
                <w:rFonts w:ascii="Times New Roman" w:eastAsia="Times New Roman" w:hAnsi="Times New Roman" w:cs="Times New Roman"/>
                <w:b/>
                <w:bCs/>
                <w:sz w:val="20"/>
                <w:szCs w:val="20"/>
              </w:rPr>
            </w:pPr>
          </w:p>
        </w:tc>
        <w:tc>
          <w:tcPr>
            <w:tcW w:w="1166" w:type="dxa"/>
            <w:noWrap/>
            <w:hideMark/>
          </w:tcPr>
          <w:p w14:paraId="51A94245"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70</w:t>
            </w:r>
          </w:p>
        </w:tc>
        <w:tc>
          <w:tcPr>
            <w:tcW w:w="1264" w:type="dxa"/>
            <w:noWrap/>
            <w:hideMark/>
          </w:tcPr>
          <w:p w14:paraId="65602270"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20</w:t>
            </w:r>
          </w:p>
        </w:tc>
        <w:tc>
          <w:tcPr>
            <w:tcW w:w="1460" w:type="dxa"/>
            <w:noWrap/>
            <w:hideMark/>
          </w:tcPr>
          <w:p w14:paraId="34160691"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10</w:t>
            </w:r>
          </w:p>
        </w:tc>
      </w:tr>
      <w:tr w:rsidR="00730578" w:rsidRPr="0048070F" w14:paraId="1560112E" w14:textId="77777777" w:rsidTr="00BB5C74">
        <w:trPr>
          <w:trHeight w:val="288"/>
        </w:trPr>
        <w:tc>
          <w:tcPr>
            <w:tcW w:w="990" w:type="dxa"/>
            <w:noWrap/>
            <w:hideMark/>
          </w:tcPr>
          <w:p w14:paraId="3B1BEB38"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M9</w:t>
            </w:r>
          </w:p>
        </w:tc>
        <w:tc>
          <w:tcPr>
            <w:tcW w:w="1084" w:type="dxa"/>
            <w:noWrap/>
            <w:hideMark/>
          </w:tcPr>
          <w:p w14:paraId="391B9D69" w14:textId="77777777" w:rsidR="00730578" w:rsidRPr="009D322D" w:rsidRDefault="00730578" w:rsidP="00BB5C74">
            <w:pPr>
              <w:rPr>
                <w:rFonts w:ascii="Times New Roman" w:eastAsia="Times New Roman" w:hAnsi="Times New Roman" w:cs="Times New Roman"/>
                <w:b/>
                <w:bCs/>
                <w:sz w:val="20"/>
                <w:szCs w:val="20"/>
              </w:rPr>
            </w:pPr>
          </w:p>
        </w:tc>
        <w:tc>
          <w:tcPr>
            <w:tcW w:w="1166" w:type="dxa"/>
            <w:noWrap/>
            <w:hideMark/>
          </w:tcPr>
          <w:p w14:paraId="7372855B"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65</w:t>
            </w:r>
          </w:p>
        </w:tc>
        <w:tc>
          <w:tcPr>
            <w:tcW w:w="1264" w:type="dxa"/>
            <w:noWrap/>
            <w:hideMark/>
          </w:tcPr>
          <w:p w14:paraId="0B72E774"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20</w:t>
            </w:r>
          </w:p>
        </w:tc>
        <w:tc>
          <w:tcPr>
            <w:tcW w:w="1460" w:type="dxa"/>
            <w:noWrap/>
            <w:hideMark/>
          </w:tcPr>
          <w:p w14:paraId="5225F620"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15</w:t>
            </w:r>
          </w:p>
        </w:tc>
      </w:tr>
      <w:tr w:rsidR="00730578" w:rsidRPr="0048070F" w14:paraId="61AC6B21" w14:textId="77777777" w:rsidTr="00BB5C74">
        <w:trPr>
          <w:trHeight w:val="288"/>
        </w:trPr>
        <w:tc>
          <w:tcPr>
            <w:tcW w:w="990" w:type="dxa"/>
            <w:noWrap/>
            <w:hideMark/>
          </w:tcPr>
          <w:p w14:paraId="217FC63D"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M10</w:t>
            </w:r>
          </w:p>
        </w:tc>
        <w:tc>
          <w:tcPr>
            <w:tcW w:w="1084" w:type="dxa"/>
            <w:noWrap/>
            <w:hideMark/>
          </w:tcPr>
          <w:p w14:paraId="3DE4D24D" w14:textId="77777777" w:rsidR="00730578" w:rsidRPr="009D322D" w:rsidRDefault="00730578" w:rsidP="00BB5C74">
            <w:pPr>
              <w:rPr>
                <w:rFonts w:ascii="Times New Roman" w:eastAsia="Times New Roman" w:hAnsi="Times New Roman" w:cs="Times New Roman"/>
                <w:b/>
                <w:bCs/>
                <w:sz w:val="20"/>
                <w:szCs w:val="20"/>
              </w:rPr>
            </w:pPr>
          </w:p>
        </w:tc>
        <w:tc>
          <w:tcPr>
            <w:tcW w:w="1166" w:type="dxa"/>
            <w:noWrap/>
            <w:hideMark/>
          </w:tcPr>
          <w:p w14:paraId="0E649A09"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60</w:t>
            </w:r>
          </w:p>
        </w:tc>
        <w:tc>
          <w:tcPr>
            <w:tcW w:w="1264" w:type="dxa"/>
            <w:noWrap/>
            <w:hideMark/>
          </w:tcPr>
          <w:p w14:paraId="4475F860"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20</w:t>
            </w:r>
          </w:p>
        </w:tc>
        <w:tc>
          <w:tcPr>
            <w:tcW w:w="1460" w:type="dxa"/>
            <w:noWrap/>
            <w:hideMark/>
          </w:tcPr>
          <w:p w14:paraId="7CC6620C"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20</w:t>
            </w:r>
          </w:p>
        </w:tc>
      </w:tr>
      <w:tr w:rsidR="00730578" w:rsidRPr="0048070F" w14:paraId="25BFE132" w14:textId="77777777" w:rsidTr="00BB5C74">
        <w:trPr>
          <w:trHeight w:val="288"/>
        </w:trPr>
        <w:tc>
          <w:tcPr>
            <w:tcW w:w="990" w:type="dxa"/>
            <w:noWrap/>
            <w:hideMark/>
          </w:tcPr>
          <w:p w14:paraId="2E96CC19"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M11</w:t>
            </w:r>
          </w:p>
        </w:tc>
        <w:tc>
          <w:tcPr>
            <w:tcW w:w="1084" w:type="dxa"/>
            <w:noWrap/>
            <w:hideMark/>
          </w:tcPr>
          <w:p w14:paraId="6A209F44"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65</w:t>
            </w:r>
          </w:p>
        </w:tc>
        <w:tc>
          <w:tcPr>
            <w:tcW w:w="1166" w:type="dxa"/>
            <w:noWrap/>
            <w:hideMark/>
          </w:tcPr>
          <w:p w14:paraId="008AD8C9" w14:textId="77777777" w:rsidR="00730578" w:rsidRPr="009D322D" w:rsidRDefault="00730578" w:rsidP="00BB5C74">
            <w:pPr>
              <w:rPr>
                <w:rFonts w:ascii="Times New Roman" w:eastAsia="Times New Roman" w:hAnsi="Times New Roman" w:cs="Times New Roman"/>
                <w:sz w:val="20"/>
                <w:szCs w:val="20"/>
              </w:rPr>
            </w:pPr>
          </w:p>
        </w:tc>
        <w:tc>
          <w:tcPr>
            <w:tcW w:w="1264" w:type="dxa"/>
            <w:noWrap/>
            <w:hideMark/>
          </w:tcPr>
          <w:p w14:paraId="69AB4BC4"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25</w:t>
            </w:r>
          </w:p>
        </w:tc>
        <w:tc>
          <w:tcPr>
            <w:tcW w:w="1460" w:type="dxa"/>
            <w:noWrap/>
            <w:hideMark/>
          </w:tcPr>
          <w:p w14:paraId="6B86999C"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10</w:t>
            </w:r>
          </w:p>
        </w:tc>
      </w:tr>
      <w:tr w:rsidR="00730578" w:rsidRPr="0048070F" w14:paraId="26BF2366" w14:textId="77777777" w:rsidTr="00BB5C74">
        <w:trPr>
          <w:trHeight w:val="288"/>
        </w:trPr>
        <w:tc>
          <w:tcPr>
            <w:tcW w:w="990" w:type="dxa"/>
            <w:noWrap/>
            <w:hideMark/>
          </w:tcPr>
          <w:p w14:paraId="4D2F07D1"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M12</w:t>
            </w:r>
          </w:p>
        </w:tc>
        <w:tc>
          <w:tcPr>
            <w:tcW w:w="1084" w:type="dxa"/>
            <w:noWrap/>
            <w:hideMark/>
          </w:tcPr>
          <w:p w14:paraId="204BAFCC"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60</w:t>
            </w:r>
          </w:p>
        </w:tc>
        <w:tc>
          <w:tcPr>
            <w:tcW w:w="1166" w:type="dxa"/>
            <w:noWrap/>
            <w:hideMark/>
          </w:tcPr>
          <w:p w14:paraId="12A3FAE8" w14:textId="77777777" w:rsidR="00730578" w:rsidRPr="009D322D" w:rsidRDefault="00730578" w:rsidP="00BB5C74">
            <w:pPr>
              <w:rPr>
                <w:rFonts w:ascii="Times New Roman" w:eastAsia="Times New Roman" w:hAnsi="Times New Roman" w:cs="Times New Roman"/>
                <w:sz w:val="20"/>
                <w:szCs w:val="20"/>
              </w:rPr>
            </w:pPr>
          </w:p>
        </w:tc>
        <w:tc>
          <w:tcPr>
            <w:tcW w:w="1264" w:type="dxa"/>
            <w:noWrap/>
            <w:hideMark/>
          </w:tcPr>
          <w:p w14:paraId="37DD48EF"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30</w:t>
            </w:r>
          </w:p>
        </w:tc>
        <w:tc>
          <w:tcPr>
            <w:tcW w:w="1460" w:type="dxa"/>
            <w:noWrap/>
            <w:hideMark/>
          </w:tcPr>
          <w:p w14:paraId="3F43CA92"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10</w:t>
            </w:r>
          </w:p>
        </w:tc>
      </w:tr>
      <w:tr w:rsidR="00730578" w:rsidRPr="0048070F" w14:paraId="5CE5F7A8" w14:textId="77777777" w:rsidTr="00BB5C74">
        <w:trPr>
          <w:trHeight w:val="288"/>
        </w:trPr>
        <w:tc>
          <w:tcPr>
            <w:tcW w:w="990" w:type="dxa"/>
            <w:noWrap/>
            <w:hideMark/>
          </w:tcPr>
          <w:p w14:paraId="0DBDCA2A"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M13</w:t>
            </w:r>
          </w:p>
        </w:tc>
        <w:tc>
          <w:tcPr>
            <w:tcW w:w="1084" w:type="dxa"/>
            <w:noWrap/>
            <w:hideMark/>
          </w:tcPr>
          <w:p w14:paraId="45015306"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55</w:t>
            </w:r>
          </w:p>
        </w:tc>
        <w:tc>
          <w:tcPr>
            <w:tcW w:w="1166" w:type="dxa"/>
            <w:noWrap/>
            <w:hideMark/>
          </w:tcPr>
          <w:p w14:paraId="5EDAD5A2" w14:textId="77777777" w:rsidR="00730578" w:rsidRPr="009D322D" w:rsidRDefault="00730578" w:rsidP="00BB5C74">
            <w:pPr>
              <w:rPr>
                <w:rFonts w:ascii="Times New Roman" w:eastAsia="Times New Roman" w:hAnsi="Times New Roman" w:cs="Times New Roman"/>
                <w:sz w:val="20"/>
                <w:szCs w:val="20"/>
              </w:rPr>
            </w:pPr>
          </w:p>
        </w:tc>
        <w:tc>
          <w:tcPr>
            <w:tcW w:w="1264" w:type="dxa"/>
            <w:noWrap/>
            <w:hideMark/>
          </w:tcPr>
          <w:p w14:paraId="0C429A7F"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35</w:t>
            </w:r>
          </w:p>
        </w:tc>
        <w:tc>
          <w:tcPr>
            <w:tcW w:w="1460" w:type="dxa"/>
            <w:noWrap/>
            <w:hideMark/>
          </w:tcPr>
          <w:p w14:paraId="722DAA2A"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10</w:t>
            </w:r>
          </w:p>
        </w:tc>
      </w:tr>
      <w:tr w:rsidR="00730578" w:rsidRPr="0048070F" w14:paraId="4D8A6C4D" w14:textId="77777777" w:rsidTr="00BB5C74">
        <w:trPr>
          <w:trHeight w:val="288"/>
        </w:trPr>
        <w:tc>
          <w:tcPr>
            <w:tcW w:w="990" w:type="dxa"/>
            <w:noWrap/>
            <w:hideMark/>
          </w:tcPr>
          <w:p w14:paraId="7D5ABF2B"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M14</w:t>
            </w:r>
          </w:p>
        </w:tc>
        <w:tc>
          <w:tcPr>
            <w:tcW w:w="1084" w:type="dxa"/>
            <w:noWrap/>
            <w:hideMark/>
          </w:tcPr>
          <w:p w14:paraId="1D64DE57"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50</w:t>
            </w:r>
          </w:p>
        </w:tc>
        <w:tc>
          <w:tcPr>
            <w:tcW w:w="1166" w:type="dxa"/>
            <w:noWrap/>
            <w:hideMark/>
          </w:tcPr>
          <w:p w14:paraId="41B2840D" w14:textId="77777777" w:rsidR="00730578" w:rsidRPr="009D322D" w:rsidRDefault="00730578" w:rsidP="00BB5C74">
            <w:pPr>
              <w:rPr>
                <w:rFonts w:ascii="Times New Roman" w:eastAsia="Times New Roman" w:hAnsi="Times New Roman" w:cs="Times New Roman"/>
                <w:sz w:val="20"/>
                <w:szCs w:val="20"/>
              </w:rPr>
            </w:pPr>
          </w:p>
        </w:tc>
        <w:tc>
          <w:tcPr>
            <w:tcW w:w="1264" w:type="dxa"/>
            <w:noWrap/>
            <w:hideMark/>
          </w:tcPr>
          <w:p w14:paraId="7880B565"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40</w:t>
            </w:r>
          </w:p>
        </w:tc>
        <w:tc>
          <w:tcPr>
            <w:tcW w:w="1460" w:type="dxa"/>
            <w:noWrap/>
            <w:hideMark/>
          </w:tcPr>
          <w:p w14:paraId="7CBBD940"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10</w:t>
            </w:r>
          </w:p>
        </w:tc>
      </w:tr>
      <w:tr w:rsidR="00730578" w:rsidRPr="0048070F" w14:paraId="50F6A22C" w14:textId="77777777" w:rsidTr="00BB5C74">
        <w:trPr>
          <w:trHeight w:val="288"/>
        </w:trPr>
        <w:tc>
          <w:tcPr>
            <w:tcW w:w="990" w:type="dxa"/>
            <w:noWrap/>
            <w:hideMark/>
          </w:tcPr>
          <w:p w14:paraId="5269B025"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M15</w:t>
            </w:r>
          </w:p>
        </w:tc>
        <w:tc>
          <w:tcPr>
            <w:tcW w:w="1084" w:type="dxa"/>
            <w:noWrap/>
            <w:hideMark/>
          </w:tcPr>
          <w:p w14:paraId="3B97640B" w14:textId="77777777" w:rsidR="00730578" w:rsidRPr="009D322D" w:rsidRDefault="00730578" w:rsidP="00BB5C74">
            <w:pPr>
              <w:rPr>
                <w:rFonts w:ascii="Times New Roman" w:eastAsia="Times New Roman" w:hAnsi="Times New Roman" w:cs="Times New Roman"/>
                <w:b/>
                <w:bCs/>
                <w:sz w:val="20"/>
                <w:szCs w:val="20"/>
              </w:rPr>
            </w:pPr>
          </w:p>
        </w:tc>
        <w:tc>
          <w:tcPr>
            <w:tcW w:w="1166" w:type="dxa"/>
            <w:noWrap/>
            <w:hideMark/>
          </w:tcPr>
          <w:p w14:paraId="39E5C35A"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65</w:t>
            </w:r>
          </w:p>
        </w:tc>
        <w:tc>
          <w:tcPr>
            <w:tcW w:w="1264" w:type="dxa"/>
            <w:noWrap/>
            <w:hideMark/>
          </w:tcPr>
          <w:p w14:paraId="3E8426DE"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25</w:t>
            </w:r>
          </w:p>
        </w:tc>
        <w:tc>
          <w:tcPr>
            <w:tcW w:w="1460" w:type="dxa"/>
            <w:noWrap/>
            <w:hideMark/>
          </w:tcPr>
          <w:p w14:paraId="6ED3DDF3"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10</w:t>
            </w:r>
          </w:p>
        </w:tc>
      </w:tr>
      <w:tr w:rsidR="00730578" w:rsidRPr="0048070F" w14:paraId="38EC1B94" w14:textId="77777777" w:rsidTr="00BB5C74">
        <w:trPr>
          <w:trHeight w:val="288"/>
        </w:trPr>
        <w:tc>
          <w:tcPr>
            <w:tcW w:w="990" w:type="dxa"/>
            <w:noWrap/>
            <w:hideMark/>
          </w:tcPr>
          <w:p w14:paraId="20B8453B"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M16</w:t>
            </w:r>
          </w:p>
        </w:tc>
        <w:tc>
          <w:tcPr>
            <w:tcW w:w="1084" w:type="dxa"/>
            <w:noWrap/>
            <w:hideMark/>
          </w:tcPr>
          <w:p w14:paraId="5844BAB4" w14:textId="77777777" w:rsidR="00730578" w:rsidRPr="009D322D" w:rsidRDefault="00730578" w:rsidP="00BB5C74">
            <w:pPr>
              <w:rPr>
                <w:rFonts w:ascii="Times New Roman" w:eastAsia="Times New Roman" w:hAnsi="Times New Roman" w:cs="Times New Roman"/>
                <w:b/>
                <w:bCs/>
                <w:sz w:val="20"/>
                <w:szCs w:val="20"/>
              </w:rPr>
            </w:pPr>
          </w:p>
        </w:tc>
        <w:tc>
          <w:tcPr>
            <w:tcW w:w="1166" w:type="dxa"/>
            <w:noWrap/>
            <w:hideMark/>
          </w:tcPr>
          <w:p w14:paraId="5FBB7629"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60</w:t>
            </w:r>
          </w:p>
        </w:tc>
        <w:tc>
          <w:tcPr>
            <w:tcW w:w="1264" w:type="dxa"/>
            <w:noWrap/>
            <w:hideMark/>
          </w:tcPr>
          <w:p w14:paraId="35B0FCE1"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30</w:t>
            </w:r>
          </w:p>
        </w:tc>
        <w:tc>
          <w:tcPr>
            <w:tcW w:w="1460" w:type="dxa"/>
            <w:noWrap/>
            <w:hideMark/>
          </w:tcPr>
          <w:p w14:paraId="61E2127C"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10</w:t>
            </w:r>
          </w:p>
        </w:tc>
      </w:tr>
      <w:tr w:rsidR="00730578" w:rsidRPr="0048070F" w14:paraId="418D4DED" w14:textId="77777777" w:rsidTr="00BB5C74">
        <w:trPr>
          <w:trHeight w:val="288"/>
        </w:trPr>
        <w:tc>
          <w:tcPr>
            <w:tcW w:w="990" w:type="dxa"/>
            <w:noWrap/>
            <w:hideMark/>
          </w:tcPr>
          <w:p w14:paraId="54EAD242"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M17</w:t>
            </w:r>
          </w:p>
        </w:tc>
        <w:tc>
          <w:tcPr>
            <w:tcW w:w="1084" w:type="dxa"/>
            <w:noWrap/>
            <w:hideMark/>
          </w:tcPr>
          <w:p w14:paraId="4F91117B" w14:textId="77777777" w:rsidR="00730578" w:rsidRPr="009D322D" w:rsidRDefault="00730578" w:rsidP="00BB5C74">
            <w:pPr>
              <w:rPr>
                <w:rFonts w:ascii="Times New Roman" w:eastAsia="Times New Roman" w:hAnsi="Times New Roman" w:cs="Times New Roman"/>
                <w:b/>
                <w:bCs/>
                <w:sz w:val="20"/>
                <w:szCs w:val="20"/>
              </w:rPr>
            </w:pPr>
          </w:p>
        </w:tc>
        <w:tc>
          <w:tcPr>
            <w:tcW w:w="1166" w:type="dxa"/>
            <w:noWrap/>
            <w:hideMark/>
          </w:tcPr>
          <w:p w14:paraId="0B587DEB"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55</w:t>
            </w:r>
          </w:p>
        </w:tc>
        <w:tc>
          <w:tcPr>
            <w:tcW w:w="1264" w:type="dxa"/>
            <w:noWrap/>
            <w:hideMark/>
          </w:tcPr>
          <w:p w14:paraId="5CE358DE"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35</w:t>
            </w:r>
          </w:p>
        </w:tc>
        <w:tc>
          <w:tcPr>
            <w:tcW w:w="1460" w:type="dxa"/>
            <w:noWrap/>
            <w:hideMark/>
          </w:tcPr>
          <w:p w14:paraId="18D514D7"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10</w:t>
            </w:r>
          </w:p>
        </w:tc>
      </w:tr>
      <w:tr w:rsidR="00730578" w:rsidRPr="0048070F" w14:paraId="7582BC59" w14:textId="77777777" w:rsidTr="00BB5C74">
        <w:trPr>
          <w:trHeight w:val="288"/>
        </w:trPr>
        <w:tc>
          <w:tcPr>
            <w:tcW w:w="990" w:type="dxa"/>
            <w:noWrap/>
            <w:hideMark/>
          </w:tcPr>
          <w:p w14:paraId="64F3646C" w14:textId="77777777" w:rsidR="00730578" w:rsidRPr="009D322D" w:rsidRDefault="00730578" w:rsidP="00BB5C74">
            <w:pPr>
              <w:rPr>
                <w:rFonts w:ascii="Times New Roman" w:eastAsia="Times New Roman" w:hAnsi="Times New Roman" w:cs="Times New Roman"/>
                <w:b/>
                <w:bCs/>
                <w:sz w:val="20"/>
                <w:szCs w:val="20"/>
              </w:rPr>
            </w:pPr>
            <w:r w:rsidRPr="009D322D">
              <w:rPr>
                <w:rFonts w:ascii="Times New Roman" w:eastAsia="Times New Roman" w:hAnsi="Times New Roman" w:cs="Times New Roman"/>
                <w:b/>
                <w:bCs/>
                <w:sz w:val="20"/>
                <w:szCs w:val="20"/>
              </w:rPr>
              <w:t>M18</w:t>
            </w:r>
          </w:p>
        </w:tc>
        <w:tc>
          <w:tcPr>
            <w:tcW w:w="1084" w:type="dxa"/>
            <w:noWrap/>
            <w:hideMark/>
          </w:tcPr>
          <w:p w14:paraId="68606F94" w14:textId="77777777" w:rsidR="00730578" w:rsidRPr="009D322D" w:rsidRDefault="00730578" w:rsidP="00BB5C74">
            <w:pPr>
              <w:rPr>
                <w:rFonts w:ascii="Times New Roman" w:eastAsia="Times New Roman" w:hAnsi="Times New Roman" w:cs="Times New Roman"/>
                <w:b/>
                <w:bCs/>
                <w:sz w:val="20"/>
                <w:szCs w:val="20"/>
              </w:rPr>
            </w:pPr>
          </w:p>
        </w:tc>
        <w:tc>
          <w:tcPr>
            <w:tcW w:w="1166" w:type="dxa"/>
            <w:noWrap/>
            <w:hideMark/>
          </w:tcPr>
          <w:p w14:paraId="56A573A1"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50</w:t>
            </w:r>
          </w:p>
        </w:tc>
        <w:tc>
          <w:tcPr>
            <w:tcW w:w="1264" w:type="dxa"/>
            <w:noWrap/>
            <w:hideMark/>
          </w:tcPr>
          <w:p w14:paraId="2451D2CA"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40</w:t>
            </w:r>
          </w:p>
        </w:tc>
        <w:tc>
          <w:tcPr>
            <w:tcW w:w="1460" w:type="dxa"/>
            <w:noWrap/>
            <w:hideMark/>
          </w:tcPr>
          <w:p w14:paraId="7210470D" w14:textId="77777777" w:rsidR="00730578" w:rsidRPr="009D322D" w:rsidRDefault="00730578" w:rsidP="00BB5C74">
            <w:pPr>
              <w:rPr>
                <w:rFonts w:ascii="Times New Roman" w:eastAsia="Times New Roman" w:hAnsi="Times New Roman" w:cs="Times New Roman"/>
                <w:sz w:val="20"/>
                <w:szCs w:val="20"/>
              </w:rPr>
            </w:pPr>
            <w:r w:rsidRPr="009D322D">
              <w:rPr>
                <w:rFonts w:ascii="Times New Roman" w:eastAsia="Times New Roman" w:hAnsi="Times New Roman" w:cs="Times New Roman"/>
                <w:sz w:val="20"/>
                <w:szCs w:val="20"/>
              </w:rPr>
              <w:t>10</w:t>
            </w:r>
          </w:p>
        </w:tc>
      </w:tr>
    </w:tbl>
    <w:p w14:paraId="521E282F" w14:textId="69F86A37" w:rsidR="00730578" w:rsidRDefault="00730578" w:rsidP="00C04DC7">
      <w:pPr>
        <w:ind w:left="360"/>
        <w:rPr>
          <w:rFonts w:ascii="Times New Roman" w:hAnsi="Times New Roman" w:cs="Times New Roman"/>
          <w:b/>
          <w:bCs/>
          <w:sz w:val="24"/>
          <w:szCs w:val="24"/>
          <w:u w:val="single"/>
        </w:rPr>
      </w:pPr>
    </w:p>
    <w:p w14:paraId="7A0FA355" w14:textId="44F9EE89" w:rsidR="00730578" w:rsidRDefault="00730578" w:rsidP="00C04DC7">
      <w:pPr>
        <w:ind w:left="360"/>
        <w:rPr>
          <w:rFonts w:ascii="Times New Roman" w:hAnsi="Times New Roman" w:cs="Times New Roman"/>
          <w:b/>
          <w:bCs/>
          <w:sz w:val="24"/>
          <w:szCs w:val="24"/>
          <w:u w:val="single"/>
        </w:rPr>
      </w:pPr>
    </w:p>
    <w:p w14:paraId="4340E4F2" w14:textId="77777777" w:rsidR="00730578" w:rsidRDefault="00730578" w:rsidP="00C04DC7">
      <w:pPr>
        <w:ind w:left="360"/>
        <w:rPr>
          <w:rFonts w:ascii="Times New Roman" w:hAnsi="Times New Roman" w:cs="Times New Roman"/>
          <w:b/>
          <w:bCs/>
          <w:sz w:val="24"/>
          <w:szCs w:val="24"/>
          <w:u w:val="single"/>
        </w:rPr>
      </w:pPr>
    </w:p>
    <w:p w14:paraId="70B3FE4C" w14:textId="77777777" w:rsidR="00F20D05" w:rsidRDefault="00F20D05" w:rsidP="00C04DC7">
      <w:pPr>
        <w:ind w:left="360"/>
        <w:rPr>
          <w:rFonts w:ascii="Times New Roman" w:hAnsi="Times New Roman" w:cs="Times New Roman"/>
          <w:b/>
          <w:bCs/>
          <w:sz w:val="24"/>
          <w:szCs w:val="24"/>
          <w:u w:val="single"/>
        </w:rPr>
      </w:pPr>
    </w:p>
    <w:p w14:paraId="1F2F448B" w14:textId="73654D94" w:rsidR="000524DA" w:rsidRDefault="000524DA" w:rsidP="00C04DC7">
      <w:pPr>
        <w:ind w:left="360"/>
        <w:rPr>
          <w:rFonts w:ascii="Times New Roman" w:hAnsi="Times New Roman" w:cs="Times New Roman"/>
          <w:b/>
          <w:bCs/>
          <w:sz w:val="24"/>
          <w:szCs w:val="24"/>
          <w:u w:val="single"/>
        </w:rPr>
      </w:pPr>
    </w:p>
    <w:p w14:paraId="73E8DE07" w14:textId="77777777" w:rsidR="00E31863" w:rsidRDefault="00E31863" w:rsidP="00C41846">
      <w:pPr>
        <w:ind w:left="720" w:hanging="720"/>
        <w:jc w:val="center"/>
        <w:rPr>
          <w:rFonts w:ascii="Times New Roman" w:hAnsi="Times New Roman" w:cs="Times New Roman"/>
          <w:b/>
          <w:bCs/>
          <w:sz w:val="24"/>
          <w:szCs w:val="24"/>
          <w:u w:val="single"/>
        </w:rPr>
      </w:pPr>
    </w:p>
    <w:p w14:paraId="1221B9A8" w14:textId="77777777" w:rsidR="00E31863" w:rsidRDefault="00E31863" w:rsidP="00C41846">
      <w:pPr>
        <w:ind w:left="720" w:hanging="720"/>
        <w:jc w:val="center"/>
        <w:rPr>
          <w:rFonts w:ascii="Times New Roman" w:hAnsi="Times New Roman" w:cs="Times New Roman"/>
          <w:b/>
          <w:bCs/>
          <w:sz w:val="24"/>
          <w:szCs w:val="24"/>
          <w:u w:val="single"/>
        </w:rPr>
      </w:pPr>
    </w:p>
    <w:p w14:paraId="43316B5E" w14:textId="77777777" w:rsidR="00E31863" w:rsidRDefault="00E31863" w:rsidP="00C41846">
      <w:pPr>
        <w:ind w:left="720" w:hanging="720"/>
        <w:jc w:val="center"/>
        <w:rPr>
          <w:rFonts w:ascii="Times New Roman" w:hAnsi="Times New Roman" w:cs="Times New Roman"/>
          <w:b/>
          <w:bCs/>
          <w:sz w:val="24"/>
          <w:szCs w:val="24"/>
          <w:u w:val="single"/>
        </w:rPr>
      </w:pPr>
    </w:p>
    <w:p w14:paraId="0804DD48" w14:textId="77777777" w:rsidR="00E31863" w:rsidRDefault="00E31863" w:rsidP="00C41846">
      <w:pPr>
        <w:ind w:left="720" w:hanging="720"/>
        <w:jc w:val="center"/>
        <w:rPr>
          <w:rFonts w:ascii="Times New Roman" w:hAnsi="Times New Roman" w:cs="Times New Roman"/>
          <w:b/>
          <w:bCs/>
          <w:sz w:val="24"/>
          <w:szCs w:val="24"/>
          <w:u w:val="single"/>
        </w:rPr>
      </w:pPr>
    </w:p>
    <w:p w14:paraId="35EB1E60" w14:textId="77777777" w:rsidR="00E31863" w:rsidRDefault="00E31863" w:rsidP="00C41846">
      <w:pPr>
        <w:ind w:left="720" w:hanging="720"/>
        <w:jc w:val="center"/>
        <w:rPr>
          <w:rFonts w:ascii="Times New Roman" w:hAnsi="Times New Roman" w:cs="Times New Roman"/>
          <w:b/>
          <w:bCs/>
          <w:sz w:val="24"/>
          <w:szCs w:val="24"/>
          <w:u w:val="single"/>
        </w:rPr>
      </w:pPr>
    </w:p>
    <w:p w14:paraId="4CFA698A" w14:textId="77777777" w:rsidR="00E31863" w:rsidRDefault="00E31863" w:rsidP="00C41846">
      <w:pPr>
        <w:ind w:left="720" w:hanging="720"/>
        <w:jc w:val="center"/>
        <w:rPr>
          <w:rFonts w:ascii="Times New Roman" w:hAnsi="Times New Roman" w:cs="Times New Roman"/>
          <w:b/>
          <w:bCs/>
          <w:sz w:val="24"/>
          <w:szCs w:val="24"/>
          <w:u w:val="single"/>
        </w:rPr>
      </w:pPr>
    </w:p>
    <w:p w14:paraId="16AE4817" w14:textId="77777777" w:rsidR="00E31863" w:rsidRDefault="00E31863" w:rsidP="00C41846">
      <w:pPr>
        <w:ind w:left="720" w:hanging="720"/>
        <w:jc w:val="center"/>
        <w:rPr>
          <w:rFonts w:ascii="Times New Roman" w:hAnsi="Times New Roman" w:cs="Times New Roman"/>
          <w:b/>
          <w:bCs/>
          <w:sz w:val="24"/>
          <w:szCs w:val="24"/>
          <w:u w:val="single"/>
        </w:rPr>
      </w:pPr>
    </w:p>
    <w:p w14:paraId="090504DB" w14:textId="77777777" w:rsidR="00E31863" w:rsidRDefault="00E31863" w:rsidP="00C41846">
      <w:pPr>
        <w:ind w:left="720" w:hanging="720"/>
        <w:jc w:val="center"/>
        <w:rPr>
          <w:rFonts w:ascii="Times New Roman" w:hAnsi="Times New Roman" w:cs="Times New Roman"/>
          <w:b/>
          <w:bCs/>
          <w:sz w:val="24"/>
          <w:szCs w:val="24"/>
          <w:u w:val="single"/>
        </w:rPr>
      </w:pPr>
    </w:p>
    <w:p w14:paraId="7F81D3BA" w14:textId="77777777" w:rsidR="00E31863" w:rsidRDefault="00E31863" w:rsidP="00C41846">
      <w:pPr>
        <w:ind w:left="720" w:hanging="720"/>
        <w:jc w:val="center"/>
        <w:rPr>
          <w:rFonts w:ascii="Times New Roman" w:hAnsi="Times New Roman" w:cs="Times New Roman"/>
          <w:b/>
          <w:bCs/>
          <w:sz w:val="24"/>
          <w:szCs w:val="24"/>
          <w:u w:val="single"/>
        </w:rPr>
      </w:pPr>
    </w:p>
    <w:p w14:paraId="698331C0" w14:textId="77777777" w:rsidR="00E31863" w:rsidRDefault="00E31863" w:rsidP="00C41846">
      <w:pPr>
        <w:ind w:left="720" w:hanging="720"/>
        <w:jc w:val="center"/>
        <w:rPr>
          <w:rFonts w:ascii="Times New Roman" w:hAnsi="Times New Roman" w:cs="Times New Roman"/>
          <w:b/>
          <w:bCs/>
          <w:sz w:val="24"/>
          <w:szCs w:val="24"/>
          <w:u w:val="single"/>
        </w:rPr>
      </w:pPr>
    </w:p>
    <w:p w14:paraId="53FAE0D2" w14:textId="32A470AB" w:rsidR="00C41846" w:rsidRDefault="00C41846" w:rsidP="00C41846">
      <w:pPr>
        <w:ind w:left="720" w:hanging="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Sources:</w:t>
      </w:r>
    </w:p>
    <w:p w14:paraId="15A78917" w14:textId="0F4E901A" w:rsidR="00E4328C" w:rsidRDefault="00E4328C" w:rsidP="00E4328C">
      <w:pPr>
        <w:ind w:left="720" w:hanging="720"/>
        <w:rPr>
          <w:b/>
          <w:bCs/>
        </w:rPr>
      </w:pPr>
      <w:r w:rsidRPr="001F0585">
        <w:rPr>
          <w:b/>
          <w:bCs/>
        </w:rPr>
        <w:t xml:space="preserve">Jang, M. J., Lee, Y. H., Liu, J. J., &amp; Ju, Y. C. (2009). Optimal conditions for the mycelial growth of Coprinus </w:t>
      </w:r>
      <w:proofErr w:type="spellStart"/>
      <w:r w:rsidRPr="001F0585">
        <w:rPr>
          <w:b/>
          <w:bCs/>
        </w:rPr>
        <w:t>comatus</w:t>
      </w:r>
      <w:proofErr w:type="spellEnd"/>
      <w:r w:rsidRPr="001F0585">
        <w:rPr>
          <w:b/>
          <w:bCs/>
        </w:rPr>
        <w:t xml:space="preserve"> strains. </w:t>
      </w:r>
      <w:proofErr w:type="spellStart"/>
      <w:r w:rsidRPr="001F0585">
        <w:rPr>
          <w:b/>
          <w:bCs/>
          <w:i/>
          <w:iCs/>
        </w:rPr>
        <w:t>Mycobiology</w:t>
      </w:r>
      <w:proofErr w:type="spellEnd"/>
      <w:r w:rsidRPr="001F0585">
        <w:rPr>
          <w:b/>
          <w:bCs/>
        </w:rPr>
        <w:t xml:space="preserve">, </w:t>
      </w:r>
      <w:r w:rsidRPr="001F0585">
        <w:rPr>
          <w:b/>
          <w:bCs/>
          <w:i/>
          <w:iCs/>
        </w:rPr>
        <w:t>37</w:t>
      </w:r>
      <w:r w:rsidRPr="001F0585">
        <w:rPr>
          <w:b/>
          <w:bCs/>
        </w:rPr>
        <w:t>(2), 103-108.</w:t>
      </w:r>
    </w:p>
    <w:p w14:paraId="34D145F6" w14:textId="38BCABE2" w:rsidR="009C7BD2" w:rsidRDefault="009C7BD2" w:rsidP="009C7BD2">
      <w:pPr>
        <w:ind w:left="720" w:hanging="720"/>
        <w:rPr>
          <w:b/>
          <w:bCs/>
          <w:i/>
          <w:iCs/>
          <w:sz w:val="24"/>
          <w:szCs w:val="24"/>
        </w:rPr>
      </w:pPr>
      <w:proofErr w:type="spellStart"/>
      <w:r>
        <w:rPr>
          <w:b/>
          <w:bCs/>
        </w:rPr>
        <w:t>Jasińska</w:t>
      </w:r>
      <w:proofErr w:type="spellEnd"/>
      <w:r>
        <w:rPr>
          <w:b/>
          <w:bCs/>
        </w:rPr>
        <w:t xml:space="preserve">, A. J., </w:t>
      </w:r>
      <w:proofErr w:type="spellStart"/>
      <w:r>
        <w:rPr>
          <w:b/>
          <w:bCs/>
        </w:rPr>
        <w:t>Wojciechowska</w:t>
      </w:r>
      <w:proofErr w:type="spellEnd"/>
      <w:r>
        <w:rPr>
          <w:b/>
          <w:bCs/>
        </w:rPr>
        <w:t xml:space="preserve">, E., </w:t>
      </w:r>
      <w:proofErr w:type="spellStart"/>
      <w:r>
        <w:rPr>
          <w:b/>
          <w:bCs/>
        </w:rPr>
        <w:t>Krzesiński</w:t>
      </w:r>
      <w:proofErr w:type="spellEnd"/>
      <w:r>
        <w:rPr>
          <w:b/>
          <w:bCs/>
        </w:rPr>
        <w:t xml:space="preserve">, W., </w:t>
      </w:r>
      <w:proofErr w:type="spellStart"/>
      <w:r>
        <w:rPr>
          <w:b/>
          <w:bCs/>
        </w:rPr>
        <w:t>Spiżewski</w:t>
      </w:r>
      <w:proofErr w:type="spellEnd"/>
      <w:r>
        <w:rPr>
          <w:b/>
          <w:bCs/>
        </w:rPr>
        <w:t xml:space="preserve">, T., </w:t>
      </w:r>
      <w:proofErr w:type="spellStart"/>
      <w:r>
        <w:rPr>
          <w:b/>
          <w:bCs/>
        </w:rPr>
        <w:t>Stoknes</w:t>
      </w:r>
      <w:proofErr w:type="spellEnd"/>
      <w:r>
        <w:rPr>
          <w:b/>
          <w:bCs/>
        </w:rPr>
        <w:t xml:space="preserve">, K., &amp; </w:t>
      </w:r>
      <w:proofErr w:type="spellStart"/>
      <w:r>
        <w:rPr>
          <w:b/>
          <w:bCs/>
          <w:sz w:val="24"/>
          <w:szCs w:val="24"/>
        </w:rPr>
        <w:t>Krajewska</w:t>
      </w:r>
      <w:proofErr w:type="spellEnd"/>
      <w:r>
        <w:rPr>
          <w:b/>
          <w:bCs/>
          <w:sz w:val="24"/>
          <w:szCs w:val="24"/>
        </w:rPr>
        <w:t xml:space="preserve">, K. (2014, August). Mushroom cultivation on substrates with addition of anaerobically digested food waste. In </w:t>
      </w:r>
      <w:r>
        <w:rPr>
          <w:b/>
          <w:bCs/>
          <w:i/>
          <w:iCs/>
          <w:sz w:val="24"/>
          <w:szCs w:val="24"/>
        </w:rPr>
        <w:t>XXIX International Horticultural Congress on Horticulture: Sustaining Lives, Livelihoods and Landscapes (IHC2014): 1123</w:t>
      </w:r>
      <w:r>
        <w:rPr>
          <w:b/>
          <w:bCs/>
          <w:sz w:val="24"/>
          <w:szCs w:val="24"/>
        </w:rPr>
        <w:t xml:space="preserve"> (pp. </w:t>
      </w:r>
      <w:r>
        <w:rPr>
          <w:b/>
          <w:bCs/>
          <w:i/>
          <w:iCs/>
          <w:sz w:val="24"/>
          <w:szCs w:val="24"/>
        </w:rPr>
        <w:t>199-206).</w:t>
      </w:r>
    </w:p>
    <w:p w14:paraId="47349221" w14:textId="6C83D42A" w:rsidR="00A65028" w:rsidRDefault="00A65028" w:rsidP="009C7BD2">
      <w:pPr>
        <w:ind w:left="720" w:hanging="720"/>
        <w:rPr>
          <w:b/>
          <w:bCs/>
          <w:i/>
          <w:iCs/>
          <w:sz w:val="24"/>
          <w:szCs w:val="24"/>
        </w:rPr>
      </w:pPr>
    </w:p>
    <w:p w14:paraId="0AF66B38" w14:textId="07C31275" w:rsidR="004064D7" w:rsidRPr="00A80BDB" w:rsidRDefault="009C7BD2" w:rsidP="009C779F">
      <w:pPr>
        <w:ind w:left="720" w:hanging="720"/>
        <w:rPr>
          <w:rFonts w:ascii="Times New Roman" w:hAnsi="Times New Roman" w:cs="Times New Roman"/>
          <w:sz w:val="24"/>
          <w:szCs w:val="24"/>
        </w:rPr>
      </w:pPr>
      <w:r>
        <w:rPr>
          <w:b/>
          <w:bCs/>
        </w:rPr>
        <w:tab/>
      </w:r>
      <w:r>
        <w:rPr>
          <w:b/>
          <w:bCs/>
        </w:rPr>
        <w:tab/>
      </w:r>
    </w:p>
    <w:p w14:paraId="4DDA0D90" w14:textId="41472893" w:rsidR="004064D7" w:rsidRDefault="004064D7" w:rsidP="006002CC">
      <w:pPr>
        <w:pStyle w:val="ListParagraph"/>
        <w:ind w:left="1080"/>
        <w:rPr>
          <w:rFonts w:ascii="Times New Roman" w:hAnsi="Times New Roman" w:cs="Times New Roman"/>
          <w:sz w:val="24"/>
          <w:szCs w:val="24"/>
        </w:rPr>
      </w:pPr>
    </w:p>
    <w:p w14:paraId="2E5FB4C4" w14:textId="09E73AC8" w:rsidR="00A538B5" w:rsidRDefault="00A538B5" w:rsidP="00A538B5">
      <w:pPr>
        <w:pStyle w:val="ListParagraph"/>
        <w:ind w:left="1080"/>
        <w:rPr>
          <w:rFonts w:ascii="Times New Roman" w:hAnsi="Times New Roman" w:cs="Times New Roman"/>
          <w:sz w:val="24"/>
          <w:szCs w:val="24"/>
        </w:rPr>
      </w:pPr>
    </w:p>
    <w:p w14:paraId="06C6B093" w14:textId="77777777" w:rsidR="004064D7" w:rsidRDefault="004064D7" w:rsidP="00A538B5">
      <w:pPr>
        <w:pStyle w:val="ListParagraph"/>
        <w:ind w:left="1080"/>
        <w:rPr>
          <w:rFonts w:ascii="Times New Roman" w:hAnsi="Times New Roman" w:cs="Times New Roman"/>
          <w:sz w:val="24"/>
          <w:szCs w:val="24"/>
        </w:rPr>
      </w:pPr>
    </w:p>
    <w:p w14:paraId="0C8BCF91" w14:textId="43874F11" w:rsidR="00E4328C" w:rsidRPr="009C779F" w:rsidRDefault="009C7BD2" w:rsidP="009C779F">
      <w:pPr>
        <w:ind w:left="720" w:hanging="720"/>
        <w:rPr>
          <w:rFonts w:ascii="Times New Roman" w:hAnsi="Times New Roman" w:cs="Times New Roman"/>
          <w:b/>
          <w:bCs/>
          <w:sz w:val="24"/>
          <w:szCs w:val="24"/>
        </w:rPr>
      </w:pPr>
      <w:commentRangeStart w:id="3"/>
      <w:r w:rsidRPr="006002CC">
        <w:rPr>
          <w:b/>
          <w:bCs/>
        </w:rPr>
        <w:t xml:space="preserve">Lemke, G. (1971). </w:t>
      </w:r>
      <w:proofErr w:type="spellStart"/>
      <w:r w:rsidRPr="006002CC">
        <w:rPr>
          <w:b/>
          <w:bCs/>
        </w:rPr>
        <w:t>Mycelen</w:t>
      </w:r>
      <w:proofErr w:type="spellEnd"/>
      <w:r w:rsidRPr="006002CC">
        <w:rPr>
          <w:b/>
          <w:bCs/>
        </w:rPr>
        <w:t xml:space="preserve"> </w:t>
      </w:r>
      <w:proofErr w:type="spellStart"/>
      <w:r w:rsidRPr="006002CC">
        <w:rPr>
          <w:b/>
          <w:bCs/>
        </w:rPr>
        <w:t>zucht</w:t>
      </w:r>
      <w:proofErr w:type="spellEnd"/>
      <w:r w:rsidRPr="006002CC">
        <w:rPr>
          <w:b/>
          <w:bCs/>
        </w:rPr>
        <w:t xml:space="preserve"> und </w:t>
      </w:r>
      <w:proofErr w:type="spellStart"/>
      <w:r w:rsidRPr="006002CC">
        <w:rPr>
          <w:b/>
          <w:bCs/>
        </w:rPr>
        <w:t>Fruchtko</w:t>
      </w:r>
      <w:proofErr w:type="spellEnd"/>
      <w:r w:rsidRPr="006002CC">
        <w:rPr>
          <w:b/>
          <w:bCs/>
        </w:rPr>
        <w:t xml:space="preserve">̈ </w:t>
      </w:r>
      <w:proofErr w:type="spellStart"/>
      <w:r w:rsidRPr="006002CC">
        <w:rPr>
          <w:b/>
          <w:bCs/>
        </w:rPr>
        <w:t>rper</w:t>
      </w:r>
      <w:proofErr w:type="spellEnd"/>
      <w:r w:rsidRPr="006002CC">
        <w:rPr>
          <w:b/>
          <w:bCs/>
        </w:rPr>
        <w:t xml:space="preserve"> </w:t>
      </w:r>
      <w:proofErr w:type="spellStart"/>
      <w:r w:rsidRPr="006002CC">
        <w:rPr>
          <w:b/>
          <w:bCs/>
        </w:rPr>
        <w:t>produktion</w:t>
      </w:r>
      <w:proofErr w:type="spellEnd"/>
      <w:r w:rsidRPr="006002CC">
        <w:rPr>
          <w:b/>
          <w:bCs/>
        </w:rPr>
        <w:t xml:space="preserve"> des </w:t>
      </w:r>
      <w:proofErr w:type="spellStart"/>
      <w:r w:rsidRPr="006002CC">
        <w:rPr>
          <w:b/>
          <w:bCs/>
        </w:rPr>
        <w:t>Kulturchampignons</w:t>
      </w:r>
      <w:proofErr w:type="spellEnd"/>
      <w:r w:rsidRPr="006002CC">
        <w:rPr>
          <w:b/>
          <w:bCs/>
        </w:rPr>
        <w:t xml:space="preserve"> Agaricus </w:t>
      </w:r>
      <w:proofErr w:type="spellStart"/>
      <w:r w:rsidRPr="006002CC">
        <w:rPr>
          <w:b/>
          <w:bCs/>
        </w:rPr>
        <w:t>bisporus</w:t>
      </w:r>
      <w:proofErr w:type="spellEnd"/>
      <w:r w:rsidRPr="006002CC">
        <w:rPr>
          <w:b/>
          <w:bCs/>
        </w:rPr>
        <w:t xml:space="preserve"> (Lange). Sing. </w:t>
      </w:r>
      <w:proofErr w:type="spellStart"/>
      <w:r w:rsidRPr="006002CC">
        <w:rPr>
          <w:b/>
          <w:bCs/>
        </w:rPr>
        <w:t>Gartenbauwissenschaft</w:t>
      </w:r>
      <w:proofErr w:type="spellEnd"/>
      <w:r w:rsidRPr="006002CC">
        <w:rPr>
          <w:b/>
          <w:bCs/>
        </w:rPr>
        <w:t xml:space="preserve"> 36, 19–27</w:t>
      </w:r>
      <w:commentRangeEnd w:id="3"/>
      <w:r w:rsidRPr="006002CC">
        <w:rPr>
          <w:rStyle w:val="CommentReference"/>
          <w:b/>
          <w:bCs/>
        </w:rPr>
        <w:commentReference w:id="3"/>
      </w:r>
    </w:p>
    <w:p w14:paraId="50FC87CE" w14:textId="77777777" w:rsidR="00F20D05" w:rsidRPr="00A538B5" w:rsidRDefault="00F20D05" w:rsidP="00F20D05">
      <w:pPr>
        <w:ind w:left="720" w:hanging="720"/>
        <w:rPr>
          <w:rFonts w:ascii="Times New Roman" w:hAnsi="Times New Roman" w:cs="Times New Roman"/>
          <w:b/>
          <w:bCs/>
          <w:sz w:val="24"/>
          <w:szCs w:val="24"/>
        </w:rPr>
      </w:pPr>
      <w:r w:rsidRPr="00A538B5">
        <w:rPr>
          <w:rFonts w:ascii="Times New Roman" w:hAnsi="Times New Roman" w:cs="Times New Roman"/>
          <w:b/>
          <w:bCs/>
          <w:sz w:val="24"/>
          <w:szCs w:val="24"/>
        </w:rPr>
        <w:t xml:space="preserve">Sánchez, C. (2004). Modern aspects of mushroom culture technology. </w:t>
      </w:r>
      <w:r w:rsidRPr="00A538B5">
        <w:rPr>
          <w:rFonts w:ascii="Times New Roman" w:hAnsi="Times New Roman" w:cs="Times New Roman"/>
          <w:b/>
          <w:bCs/>
          <w:i/>
          <w:iCs/>
          <w:sz w:val="24"/>
          <w:szCs w:val="24"/>
        </w:rPr>
        <w:t>Applied microbiology and biotechnology</w:t>
      </w:r>
      <w:r w:rsidRPr="00A538B5">
        <w:rPr>
          <w:rFonts w:ascii="Times New Roman" w:hAnsi="Times New Roman" w:cs="Times New Roman"/>
          <w:b/>
          <w:bCs/>
          <w:sz w:val="24"/>
          <w:szCs w:val="24"/>
        </w:rPr>
        <w:t xml:space="preserve">, </w:t>
      </w:r>
      <w:r w:rsidRPr="00A538B5">
        <w:rPr>
          <w:rFonts w:ascii="Times New Roman" w:hAnsi="Times New Roman" w:cs="Times New Roman"/>
          <w:b/>
          <w:bCs/>
          <w:i/>
          <w:iCs/>
          <w:sz w:val="24"/>
          <w:szCs w:val="24"/>
        </w:rPr>
        <w:t>64</w:t>
      </w:r>
      <w:r w:rsidRPr="00A538B5">
        <w:rPr>
          <w:rFonts w:ascii="Times New Roman" w:hAnsi="Times New Roman" w:cs="Times New Roman"/>
          <w:b/>
          <w:bCs/>
          <w:sz w:val="24"/>
          <w:szCs w:val="24"/>
        </w:rPr>
        <w:t>(6), 756-762.</w:t>
      </w:r>
    </w:p>
    <w:p w14:paraId="02F2D164" w14:textId="77777777" w:rsidR="00F20D05" w:rsidRPr="00A538B5" w:rsidRDefault="00F20D05" w:rsidP="00F20D05">
      <w:pPr>
        <w:ind w:left="720" w:hanging="720"/>
        <w:rPr>
          <w:rFonts w:ascii="Times New Roman" w:hAnsi="Times New Roman" w:cs="Times New Roman"/>
          <w:b/>
          <w:bCs/>
          <w:sz w:val="24"/>
          <w:szCs w:val="24"/>
        </w:rPr>
      </w:pPr>
      <w:proofErr w:type="spellStart"/>
      <w:r w:rsidRPr="00A538B5">
        <w:rPr>
          <w:rFonts w:ascii="Times New Roman" w:hAnsi="Times New Roman" w:cs="Times New Roman"/>
          <w:b/>
          <w:bCs/>
          <w:sz w:val="24"/>
          <w:szCs w:val="24"/>
        </w:rPr>
        <w:t>Staments</w:t>
      </w:r>
      <w:proofErr w:type="spellEnd"/>
      <w:r w:rsidRPr="00A538B5">
        <w:rPr>
          <w:rFonts w:ascii="Times New Roman" w:hAnsi="Times New Roman" w:cs="Times New Roman"/>
          <w:b/>
          <w:bCs/>
          <w:sz w:val="24"/>
          <w:szCs w:val="24"/>
        </w:rPr>
        <w:t>, P. (2000) “Growing Gourmet and Medicinal Mushrooms”</w:t>
      </w:r>
    </w:p>
    <w:p w14:paraId="38579DDB" w14:textId="77777777" w:rsidR="00F20D05" w:rsidRPr="00A538B5" w:rsidRDefault="00F20D05" w:rsidP="00F20D05">
      <w:pPr>
        <w:spacing w:before="240" w:after="240" w:line="240" w:lineRule="auto"/>
        <w:ind w:left="720" w:hanging="720"/>
        <w:rPr>
          <w:rFonts w:ascii="Times New Roman" w:hAnsi="Times New Roman" w:cs="Times New Roman"/>
          <w:b/>
          <w:bCs/>
          <w:color w:val="0000FF" w:themeColor="hyperlink"/>
          <w:sz w:val="24"/>
          <w:szCs w:val="24"/>
          <w:u w:val="single"/>
        </w:rPr>
      </w:pPr>
      <w:r w:rsidRPr="00A538B5">
        <w:rPr>
          <w:rFonts w:ascii="Times New Roman" w:hAnsi="Times New Roman" w:cs="Times New Roman"/>
          <w:b/>
          <w:bCs/>
          <w:sz w:val="24"/>
          <w:szCs w:val="24"/>
        </w:rPr>
        <w:t xml:space="preserve">Jo WS, Cho YJ, Cho DH, Park SD, </w:t>
      </w:r>
      <w:proofErr w:type="spellStart"/>
      <w:r w:rsidRPr="00A538B5">
        <w:rPr>
          <w:rFonts w:ascii="Times New Roman" w:hAnsi="Times New Roman" w:cs="Times New Roman"/>
          <w:b/>
          <w:bCs/>
          <w:sz w:val="24"/>
          <w:szCs w:val="24"/>
        </w:rPr>
        <w:t>Yoo</w:t>
      </w:r>
      <w:proofErr w:type="spellEnd"/>
      <w:r w:rsidRPr="00A538B5">
        <w:rPr>
          <w:rFonts w:ascii="Times New Roman" w:hAnsi="Times New Roman" w:cs="Times New Roman"/>
          <w:b/>
          <w:bCs/>
          <w:sz w:val="24"/>
          <w:szCs w:val="24"/>
        </w:rPr>
        <w:t xml:space="preserve"> YB, Seok SJ. Culture Conditions for the Mycelial Growth of Ganoderma </w:t>
      </w:r>
      <w:proofErr w:type="spellStart"/>
      <w:r w:rsidRPr="00A538B5">
        <w:rPr>
          <w:rFonts w:ascii="Times New Roman" w:hAnsi="Times New Roman" w:cs="Times New Roman"/>
          <w:b/>
          <w:bCs/>
          <w:sz w:val="24"/>
          <w:szCs w:val="24"/>
        </w:rPr>
        <w:t>applanatum</w:t>
      </w:r>
      <w:proofErr w:type="spellEnd"/>
      <w:r w:rsidRPr="00A538B5">
        <w:rPr>
          <w:rFonts w:ascii="Times New Roman" w:hAnsi="Times New Roman" w:cs="Times New Roman"/>
          <w:b/>
          <w:bCs/>
          <w:sz w:val="24"/>
          <w:szCs w:val="24"/>
        </w:rPr>
        <w:t xml:space="preserve">. </w:t>
      </w:r>
      <w:proofErr w:type="spellStart"/>
      <w:r w:rsidRPr="00A538B5">
        <w:rPr>
          <w:rFonts w:ascii="Times New Roman" w:hAnsi="Times New Roman" w:cs="Times New Roman"/>
          <w:b/>
          <w:bCs/>
          <w:sz w:val="24"/>
          <w:szCs w:val="24"/>
        </w:rPr>
        <w:t>Mycobiology</w:t>
      </w:r>
      <w:proofErr w:type="spellEnd"/>
      <w:r w:rsidRPr="00A538B5">
        <w:rPr>
          <w:rFonts w:ascii="Times New Roman" w:hAnsi="Times New Roman" w:cs="Times New Roman"/>
          <w:b/>
          <w:bCs/>
          <w:sz w:val="24"/>
          <w:szCs w:val="24"/>
        </w:rPr>
        <w:t xml:space="preserve">. 2009 Jun;37(2):94-102. </w:t>
      </w:r>
      <w:proofErr w:type="spellStart"/>
      <w:r w:rsidRPr="00A538B5">
        <w:rPr>
          <w:rFonts w:ascii="Times New Roman" w:hAnsi="Times New Roman" w:cs="Times New Roman"/>
          <w:b/>
          <w:bCs/>
          <w:sz w:val="24"/>
          <w:szCs w:val="24"/>
        </w:rPr>
        <w:t>doi</w:t>
      </w:r>
      <w:proofErr w:type="spellEnd"/>
      <w:r w:rsidRPr="00A538B5">
        <w:rPr>
          <w:rFonts w:ascii="Times New Roman" w:hAnsi="Times New Roman" w:cs="Times New Roman"/>
          <w:b/>
          <w:bCs/>
          <w:sz w:val="24"/>
          <w:szCs w:val="24"/>
        </w:rPr>
        <w:t xml:space="preserve">: 10.4489/MYCO.2009.37.2.094. </w:t>
      </w:r>
      <w:proofErr w:type="spellStart"/>
      <w:r w:rsidRPr="00A538B5">
        <w:rPr>
          <w:rFonts w:ascii="Times New Roman" w:hAnsi="Times New Roman" w:cs="Times New Roman"/>
          <w:b/>
          <w:bCs/>
          <w:sz w:val="24"/>
          <w:szCs w:val="24"/>
        </w:rPr>
        <w:t>Epub</w:t>
      </w:r>
      <w:proofErr w:type="spellEnd"/>
      <w:r w:rsidRPr="00A538B5">
        <w:rPr>
          <w:rFonts w:ascii="Times New Roman" w:hAnsi="Times New Roman" w:cs="Times New Roman"/>
          <w:b/>
          <w:bCs/>
          <w:sz w:val="24"/>
          <w:szCs w:val="24"/>
        </w:rPr>
        <w:t xml:space="preserve"> 2009 Jun 30. PMID: 23983516; PMCID: PMC3749412. </w:t>
      </w:r>
      <w:hyperlink r:id="rId9" w:history="1">
        <w:r w:rsidRPr="00A538B5">
          <w:rPr>
            <w:rStyle w:val="Hyperlink"/>
            <w:rFonts w:ascii="Times New Roman" w:hAnsi="Times New Roman" w:cs="Times New Roman"/>
            <w:b/>
            <w:bCs/>
            <w:sz w:val="24"/>
            <w:szCs w:val="24"/>
          </w:rPr>
          <w:t>https://pubmed.ncbi.nlm.nih.gov/23983516/</w:t>
        </w:r>
      </w:hyperlink>
    </w:p>
    <w:p w14:paraId="144F9AB4" w14:textId="77777777" w:rsidR="00F20D05" w:rsidRPr="0049112F" w:rsidRDefault="00F20D05" w:rsidP="00F20D05">
      <w:pPr>
        <w:ind w:left="720" w:hanging="720"/>
        <w:rPr>
          <w:rFonts w:ascii="Times New Roman" w:hAnsi="Times New Roman" w:cs="Times New Roman"/>
          <w:b/>
          <w:bCs/>
          <w:sz w:val="24"/>
          <w:szCs w:val="24"/>
        </w:rPr>
      </w:pPr>
    </w:p>
    <w:p w14:paraId="4CEEA216" w14:textId="77777777" w:rsidR="00F20D05" w:rsidRPr="0049112F" w:rsidRDefault="00F20D05" w:rsidP="00F20D05">
      <w:pPr>
        <w:ind w:left="720" w:hanging="720"/>
        <w:rPr>
          <w:rFonts w:ascii="Times New Roman" w:hAnsi="Times New Roman" w:cs="Times New Roman"/>
          <w:b/>
          <w:bCs/>
          <w:sz w:val="24"/>
          <w:szCs w:val="24"/>
        </w:rPr>
      </w:pPr>
      <w:proofErr w:type="spellStart"/>
      <w:r w:rsidRPr="0049112F">
        <w:rPr>
          <w:rFonts w:ascii="Times New Roman" w:hAnsi="Times New Roman" w:cs="Times New Roman"/>
          <w:b/>
          <w:bCs/>
        </w:rPr>
        <w:t>Vetayasuporn</w:t>
      </w:r>
      <w:proofErr w:type="spellEnd"/>
      <w:r w:rsidRPr="0049112F">
        <w:rPr>
          <w:rFonts w:ascii="Times New Roman" w:hAnsi="Times New Roman" w:cs="Times New Roman"/>
          <w:b/>
          <w:bCs/>
        </w:rPr>
        <w:t xml:space="preserve">, S. (2006). Oyster mushroom cultivation on different cellulosic substrates. </w:t>
      </w:r>
      <w:r w:rsidRPr="0049112F">
        <w:rPr>
          <w:rFonts w:ascii="Times New Roman" w:hAnsi="Times New Roman" w:cs="Times New Roman"/>
          <w:b/>
          <w:bCs/>
          <w:i/>
          <w:iCs/>
        </w:rPr>
        <w:t>Res J Agric Biol Sci</w:t>
      </w:r>
      <w:r w:rsidRPr="0049112F">
        <w:rPr>
          <w:rFonts w:ascii="Times New Roman" w:hAnsi="Times New Roman" w:cs="Times New Roman"/>
          <w:b/>
          <w:bCs/>
        </w:rPr>
        <w:t xml:space="preserve">, </w:t>
      </w:r>
      <w:r w:rsidRPr="0049112F">
        <w:rPr>
          <w:rFonts w:ascii="Times New Roman" w:hAnsi="Times New Roman" w:cs="Times New Roman"/>
          <w:b/>
          <w:bCs/>
          <w:i/>
          <w:iCs/>
        </w:rPr>
        <w:t>2</w:t>
      </w:r>
      <w:r w:rsidRPr="0049112F">
        <w:rPr>
          <w:rFonts w:ascii="Times New Roman" w:hAnsi="Times New Roman" w:cs="Times New Roman"/>
          <w:b/>
          <w:bCs/>
        </w:rPr>
        <w:t>(6), 548-551. From: http://citeseerx.ist.psu.edu/viewdoc/download?doi=10.1.1.1056.3983&amp;rep=rep1&amp;type=pdf</w:t>
      </w:r>
    </w:p>
    <w:p w14:paraId="1392BD16" w14:textId="7F6CBA4C" w:rsidR="00E4328C" w:rsidRDefault="00E4328C" w:rsidP="00C04DC7">
      <w:pPr>
        <w:ind w:left="360"/>
        <w:rPr>
          <w:rFonts w:ascii="Times New Roman" w:hAnsi="Times New Roman" w:cs="Times New Roman"/>
          <w:b/>
          <w:bCs/>
          <w:sz w:val="24"/>
          <w:szCs w:val="24"/>
          <w:u w:val="single"/>
        </w:rPr>
      </w:pPr>
    </w:p>
    <w:p w14:paraId="0933F67D" w14:textId="2983DD12" w:rsidR="00E4328C" w:rsidRDefault="00E4328C" w:rsidP="00C04DC7">
      <w:pPr>
        <w:ind w:left="360"/>
        <w:rPr>
          <w:rFonts w:ascii="Times New Roman" w:hAnsi="Times New Roman" w:cs="Times New Roman"/>
          <w:b/>
          <w:bCs/>
          <w:sz w:val="24"/>
          <w:szCs w:val="24"/>
          <w:u w:val="single"/>
        </w:rPr>
      </w:pPr>
    </w:p>
    <w:p w14:paraId="42C4D634" w14:textId="145A5A7E" w:rsidR="00E4328C" w:rsidRDefault="00E4328C" w:rsidP="00C04DC7">
      <w:pPr>
        <w:ind w:left="360"/>
        <w:rPr>
          <w:rFonts w:ascii="Times New Roman" w:hAnsi="Times New Roman" w:cs="Times New Roman"/>
          <w:b/>
          <w:bCs/>
          <w:sz w:val="24"/>
          <w:szCs w:val="24"/>
          <w:u w:val="single"/>
        </w:rPr>
      </w:pPr>
    </w:p>
    <w:p w14:paraId="694E3FD4" w14:textId="79F3A0B9" w:rsidR="00E4328C" w:rsidRDefault="00E4328C" w:rsidP="00C04DC7">
      <w:pPr>
        <w:ind w:left="360"/>
        <w:rPr>
          <w:rFonts w:ascii="Times New Roman" w:hAnsi="Times New Roman" w:cs="Times New Roman"/>
          <w:b/>
          <w:bCs/>
          <w:sz w:val="24"/>
          <w:szCs w:val="24"/>
          <w:u w:val="single"/>
        </w:rPr>
      </w:pPr>
    </w:p>
    <w:p w14:paraId="1269CAF4" w14:textId="7F9B9BEC" w:rsidR="00E4328C" w:rsidRDefault="00E4328C" w:rsidP="00C04DC7">
      <w:pPr>
        <w:ind w:left="360"/>
        <w:rPr>
          <w:rFonts w:ascii="Times New Roman" w:hAnsi="Times New Roman" w:cs="Times New Roman"/>
          <w:b/>
          <w:bCs/>
          <w:sz w:val="24"/>
          <w:szCs w:val="24"/>
          <w:u w:val="single"/>
        </w:rPr>
      </w:pPr>
    </w:p>
    <w:p w14:paraId="0FB9B029" w14:textId="61A7DF72" w:rsidR="00E4328C" w:rsidRDefault="00E4328C" w:rsidP="00C04DC7">
      <w:pPr>
        <w:ind w:left="360"/>
        <w:rPr>
          <w:rFonts w:ascii="Times New Roman" w:hAnsi="Times New Roman" w:cs="Times New Roman"/>
          <w:b/>
          <w:bCs/>
          <w:sz w:val="24"/>
          <w:szCs w:val="24"/>
          <w:u w:val="single"/>
        </w:rPr>
      </w:pPr>
    </w:p>
    <w:p w14:paraId="37DED49F" w14:textId="7A8FAD07" w:rsidR="00C04DC7" w:rsidRDefault="00C04DC7" w:rsidP="00C04DC7">
      <w:pPr>
        <w:rPr>
          <w:rFonts w:ascii="Times New Roman" w:hAnsi="Times New Roman" w:cs="Times New Roman"/>
          <w:b/>
          <w:bCs/>
          <w:sz w:val="24"/>
          <w:szCs w:val="24"/>
          <w:u w:val="single"/>
        </w:rPr>
      </w:pPr>
    </w:p>
    <w:p w14:paraId="74EDDA81" w14:textId="77777777" w:rsidR="00C04DC7" w:rsidRDefault="00C04DC7" w:rsidP="00C04DC7">
      <w:pPr>
        <w:rPr>
          <w:rFonts w:ascii="Times New Roman" w:hAnsi="Times New Roman" w:cs="Times New Roman"/>
          <w:b/>
          <w:bCs/>
          <w:sz w:val="24"/>
          <w:szCs w:val="24"/>
          <w:u w:val="single"/>
        </w:rPr>
      </w:pPr>
    </w:p>
    <w:p w14:paraId="441C5753" w14:textId="4BEF156C" w:rsidR="00C04DC7" w:rsidRPr="00C04DC7" w:rsidRDefault="00C04DC7" w:rsidP="00C04DC7">
      <w:pPr>
        <w:ind w:left="360"/>
        <w:rPr>
          <w:rFonts w:ascii="Times New Roman" w:hAnsi="Times New Roman" w:cs="Times New Roman"/>
          <w:b/>
          <w:bCs/>
          <w:sz w:val="24"/>
          <w:szCs w:val="24"/>
          <w:u w:val="single"/>
        </w:rPr>
      </w:pPr>
      <w:r w:rsidRPr="00C04DC7">
        <w:rPr>
          <w:rFonts w:ascii="Times New Roman" w:hAnsi="Times New Roman" w:cs="Times New Roman"/>
          <w:b/>
          <w:bCs/>
          <w:sz w:val="24"/>
          <w:szCs w:val="24"/>
          <w:u w:val="single"/>
        </w:rPr>
        <w:t>Mushroom Strains</w:t>
      </w:r>
      <w:r w:rsidR="00A65028">
        <w:rPr>
          <w:rFonts w:ascii="Times New Roman" w:hAnsi="Times New Roman" w:cs="Times New Roman"/>
          <w:b/>
          <w:bCs/>
          <w:sz w:val="24"/>
          <w:szCs w:val="24"/>
          <w:u w:val="single"/>
        </w:rPr>
        <w:t xml:space="preserve"> (Include</w:t>
      </w:r>
      <w:r w:rsidR="00224882">
        <w:rPr>
          <w:rFonts w:ascii="Times New Roman" w:hAnsi="Times New Roman" w:cs="Times New Roman"/>
          <w:b/>
          <w:bCs/>
          <w:sz w:val="24"/>
          <w:szCs w:val="24"/>
          <w:u w:val="single"/>
        </w:rPr>
        <w:t>d</w:t>
      </w:r>
      <w:r w:rsidR="00A65028">
        <w:rPr>
          <w:rFonts w:ascii="Times New Roman" w:hAnsi="Times New Roman" w:cs="Times New Roman"/>
          <w:b/>
          <w:bCs/>
          <w:sz w:val="24"/>
          <w:szCs w:val="24"/>
          <w:u w:val="single"/>
        </w:rPr>
        <w:t xml:space="preserve"> in lit review)</w:t>
      </w:r>
    </w:p>
    <w:p w14:paraId="0E4EDA94" w14:textId="77777777" w:rsidR="00C04DC7" w:rsidRPr="00F27911" w:rsidRDefault="00C04DC7" w:rsidP="00C04DC7">
      <w:pPr>
        <w:pStyle w:val="ListParagraph"/>
        <w:numPr>
          <w:ilvl w:val="0"/>
          <w:numId w:val="2"/>
        </w:numPr>
        <w:rPr>
          <w:rFonts w:ascii="Times New Roman" w:hAnsi="Times New Roman" w:cs="Times New Roman"/>
          <w:b/>
          <w:sz w:val="24"/>
          <w:szCs w:val="24"/>
          <w:u w:val="single"/>
        </w:rPr>
      </w:pPr>
      <w:r w:rsidRPr="004F3D0D">
        <w:rPr>
          <w:rFonts w:ascii="Times New Roman" w:hAnsi="Times New Roman" w:cs="Times New Roman"/>
          <w:b/>
          <w:i/>
          <w:iCs/>
          <w:sz w:val="24"/>
          <w:szCs w:val="24"/>
        </w:rPr>
        <w:t>Hericium / lion’s mane</w:t>
      </w:r>
    </w:p>
    <w:p w14:paraId="022427ED" w14:textId="77777777" w:rsidR="00C04DC7" w:rsidRPr="00954F54" w:rsidRDefault="00C04DC7" w:rsidP="00C04DC7">
      <w:pPr>
        <w:pStyle w:val="ListParagraph"/>
        <w:spacing w:line="240" w:lineRule="auto"/>
        <w:ind w:firstLine="720"/>
        <w:rPr>
          <w:rFonts w:ascii="Times New Roman" w:hAnsi="Times New Roman" w:cs="Times New Roman"/>
          <w:sz w:val="24"/>
          <w:szCs w:val="24"/>
        </w:rPr>
      </w:pPr>
    </w:p>
    <w:p w14:paraId="401C5F80" w14:textId="77777777" w:rsidR="00C04DC7" w:rsidRPr="009C7BD2" w:rsidRDefault="00C04DC7" w:rsidP="00C04DC7">
      <w:pPr>
        <w:pStyle w:val="ListParagraph"/>
        <w:spacing w:line="240" w:lineRule="auto"/>
        <w:ind w:firstLine="720"/>
        <w:rPr>
          <w:rFonts w:ascii="Times New Roman" w:hAnsi="Times New Roman" w:cs="Times New Roman"/>
          <w:b/>
          <w:bCs/>
          <w:sz w:val="24"/>
          <w:szCs w:val="24"/>
        </w:rPr>
      </w:pPr>
      <w:r w:rsidRPr="00954F54">
        <w:rPr>
          <w:rFonts w:ascii="Times New Roman" w:hAnsi="Times New Roman" w:cs="Times New Roman"/>
          <w:sz w:val="24"/>
          <w:szCs w:val="24"/>
        </w:rPr>
        <w:t>Traditional</w:t>
      </w:r>
      <w:r>
        <w:rPr>
          <w:rFonts w:ascii="Times New Roman" w:hAnsi="Times New Roman" w:cs="Times New Roman"/>
          <w:sz w:val="24"/>
          <w:szCs w:val="24"/>
        </w:rPr>
        <w:t xml:space="preserve"> cultivation of </w:t>
      </w:r>
      <w:r>
        <w:rPr>
          <w:rFonts w:ascii="Times New Roman" w:hAnsi="Times New Roman" w:cs="Times New Roman"/>
          <w:i/>
          <w:iCs/>
          <w:sz w:val="24"/>
          <w:szCs w:val="24"/>
        </w:rPr>
        <w:t xml:space="preserve">Hericium </w:t>
      </w:r>
      <w:proofErr w:type="spellStart"/>
      <w:r>
        <w:rPr>
          <w:rFonts w:ascii="Times New Roman" w:hAnsi="Times New Roman" w:cs="Times New Roman"/>
          <w:i/>
          <w:iCs/>
          <w:sz w:val="24"/>
          <w:szCs w:val="24"/>
        </w:rPr>
        <w:t>erinacium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uses the log method, where fresh logs are inoculated and then left to fruit under natural conditions. While this technique is not resource-optimal, it is easy to replicate. (Given the climate of Pullman, not recommended). Intensive cultivation uses the bottle or bag method, with sawdust and wheat bran. Sokol et al. article suggests several combinations based on approximately </w:t>
      </w:r>
      <w:r>
        <w:rPr>
          <w:rFonts w:ascii="Times New Roman" w:hAnsi="Times New Roman" w:cs="Times New Roman"/>
          <w:sz w:val="24"/>
          <w:szCs w:val="24"/>
        </w:rPr>
        <w:lastRenderedPageBreak/>
        <w:t xml:space="preserve">75% organic carbon, 20% wheat bran, 3% corn meal, and 1% each of gypsum and </w:t>
      </w:r>
      <w:proofErr w:type="gramStart"/>
      <w:r>
        <w:rPr>
          <w:rFonts w:ascii="Times New Roman" w:hAnsi="Times New Roman" w:cs="Times New Roman"/>
          <w:sz w:val="24"/>
          <w:szCs w:val="24"/>
        </w:rPr>
        <w:t>sugar;</w:t>
      </w:r>
      <w:proofErr w:type="gramEnd"/>
      <w:r>
        <w:rPr>
          <w:rFonts w:ascii="Times New Roman" w:hAnsi="Times New Roman" w:cs="Times New Roman"/>
          <w:sz w:val="24"/>
          <w:szCs w:val="24"/>
        </w:rPr>
        <w:t xml:space="preserve"> which yield high volume and quality fruiting bodies. Many other substrates from agricultural and food waste were beneficial to growth. Sawdust from hardwoods is preferred, although pine colonized by other species first may also be used. </w:t>
      </w:r>
      <w:r w:rsidRPr="009C7BD2">
        <w:rPr>
          <w:rFonts w:ascii="Times New Roman" w:hAnsi="Times New Roman" w:cs="Times New Roman"/>
          <w:b/>
          <w:bCs/>
          <w:sz w:val="24"/>
          <w:szCs w:val="24"/>
        </w:rPr>
        <w:t>(Sokol et al., 2015)</w:t>
      </w:r>
    </w:p>
    <w:p w14:paraId="1B889862" w14:textId="77777777" w:rsidR="00C04DC7" w:rsidRPr="00F27911" w:rsidRDefault="00C04DC7" w:rsidP="00C04DC7">
      <w:pPr>
        <w:pStyle w:val="ListParagraph"/>
        <w:spacing w:line="240" w:lineRule="auto"/>
        <w:rPr>
          <w:rFonts w:ascii="Times New Roman" w:hAnsi="Times New Roman" w:cs="Times New Roman"/>
          <w:b/>
          <w:bCs/>
        </w:rPr>
      </w:pPr>
    </w:p>
    <w:p w14:paraId="624A9AC7" w14:textId="77777777" w:rsidR="00C04DC7" w:rsidRDefault="00C04DC7" w:rsidP="00C04DC7">
      <w:pPr>
        <w:pStyle w:val="ListParagraph"/>
        <w:numPr>
          <w:ilvl w:val="0"/>
          <w:numId w:val="1"/>
        </w:numPr>
        <w:spacing w:before="240" w:after="240" w:line="276" w:lineRule="auto"/>
        <w:rPr>
          <w:rFonts w:ascii="Times New Roman" w:hAnsi="Times New Roman" w:cs="Times New Roman"/>
          <w:b/>
          <w:i/>
          <w:iCs/>
          <w:sz w:val="24"/>
          <w:szCs w:val="24"/>
        </w:rPr>
      </w:pPr>
      <w:r w:rsidRPr="004F3D0D">
        <w:rPr>
          <w:rFonts w:ascii="Times New Roman" w:hAnsi="Times New Roman" w:cs="Times New Roman"/>
          <w:b/>
          <w:i/>
          <w:iCs/>
          <w:sz w:val="24"/>
          <w:szCs w:val="24"/>
        </w:rPr>
        <w:t>Pleurotus / oyster</w:t>
      </w:r>
    </w:p>
    <w:p w14:paraId="6320A074" w14:textId="77777777" w:rsidR="00C04DC7" w:rsidRPr="00E16D7C" w:rsidRDefault="00C04DC7" w:rsidP="00C04DC7">
      <w:pPr>
        <w:spacing w:before="240" w:after="240"/>
        <w:rPr>
          <w:ins w:id="4" w:author="Wheeler, David Linnard" w:date="2021-10-03T20:34:00Z"/>
          <w:rFonts w:ascii="Times New Roman" w:hAnsi="Times New Roman" w:cs="Times New Roman"/>
          <w:bCs/>
          <w:sz w:val="24"/>
          <w:szCs w:val="24"/>
        </w:rPr>
      </w:pPr>
      <w:r>
        <w:rPr>
          <w:rFonts w:ascii="Times New Roman" w:hAnsi="Times New Roman" w:cs="Times New Roman"/>
          <w:bCs/>
          <w:sz w:val="24"/>
          <w:szCs w:val="24"/>
        </w:rPr>
        <w:tab/>
        <w:t>Numerous sources emphasize that this is not a picky mushroom. Stamets, Cotter…</w:t>
      </w:r>
    </w:p>
    <w:p w14:paraId="75B86C03" w14:textId="77777777" w:rsidR="00C04DC7" w:rsidRPr="004F3D0D" w:rsidRDefault="00C04DC7" w:rsidP="00C04DC7">
      <w:pPr>
        <w:pStyle w:val="ListParagraph"/>
        <w:numPr>
          <w:ilvl w:val="0"/>
          <w:numId w:val="1"/>
        </w:numPr>
        <w:spacing w:before="240" w:after="240" w:line="276" w:lineRule="auto"/>
        <w:rPr>
          <w:rFonts w:ascii="Times New Roman" w:hAnsi="Times New Roman" w:cs="Times New Roman"/>
          <w:b/>
          <w:i/>
          <w:iCs/>
          <w:sz w:val="24"/>
          <w:szCs w:val="24"/>
        </w:rPr>
      </w:pPr>
      <w:ins w:id="5" w:author="Wheeler, David Linnard" w:date="2021-10-03T20:34:00Z">
        <w:r w:rsidRPr="004F3D0D">
          <w:rPr>
            <w:rFonts w:ascii="Times New Roman" w:hAnsi="Times New Roman" w:cs="Times New Roman"/>
            <w:b/>
            <w:i/>
            <w:iCs/>
            <w:sz w:val="24"/>
            <w:szCs w:val="24"/>
          </w:rPr>
          <w:t xml:space="preserve">Auricularia </w:t>
        </w:r>
        <w:r w:rsidRPr="004F3D0D">
          <w:rPr>
            <w:rFonts w:ascii="Times New Roman" w:hAnsi="Times New Roman" w:cs="Times New Roman"/>
            <w:b/>
            <w:sz w:val="24"/>
            <w:szCs w:val="24"/>
          </w:rPr>
          <w:t>/wood ear</w:t>
        </w:r>
      </w:ins>
    </w:p>
    <w:p w14:paraId="3F14A22E" w14:textId="77777777" w:rsidR="00C04DC7" w:rsidRPr="007E5441" w:rsidRDefault="00C04DC7" w:rsidP="00C04DC7">
      <w:pPr>
        <w:pStyle w:val="ListParagraph"/>
        <w:numPr>
          <w:ilvl w:val="0"/>
          <w:numId w:val="1"/>
        </w:numPr>
        <w:spacing w:before="240" w:after="240" w:line="276" w:lineRule="auto"/>
        <w:rPr>
          <w:rFonts w:ascii="Times New Roman" w:hAnsi="Times New Roman" w:cs="Times New Roman"/>
          <w:b/>
          <w:i/>
          <w:iCs/>
          <w:sz w:val="24"/>
          <w:szCs w:val="24"/>
        </w:rPr>
      </w:pPr>
      <w:proofErr w:type="spellStart"/>
      <w:r w:rsidRPr="004F3D0D">
        <w:rPr>
          <w:rFonts w:ascii="Times New Roman" w:hAnsi="Times New Roman" w:cs="Times New Roman"/>
          <w:b/>
          <w:i/>
          <w:iCs/>
          <w:sz w:val="24"/>
          <w:szCs w:val="24"/>
        </w:rPr>
        <w:t>Gandoerma</w:t>
      </w:r>
      <w:proofErr w:type="spellEnd"/>
      <w:r w:rsidRPr="004F3D0D">
        <w:rPr>
          <w:rFonts w:ascii="Times New Roman" w:hAnsi="Times New Roman" w:cs="Times New Roman"/>
          <w:b/>
          <w:i/>
          <w:iCs/>
          <w:sz w:val="24"/>
          <w:szCs w:val="24"/>
        </w:rPr>
        <w:t xml:space="preserve"> / </w:t>
      </w:r>
      <w:proofErr w:type="spellStart"/>
      <w:r w:rsidRPr="004F3D0D">
        <w:rPr>
          <w:rFonts w:ascii="Times New Roman" w:hAnsi="Times New Roman" w:cs="Times New Roman"/>
          <w:b/>
          <w:i/>
          <w:iCs/>
          <w:sz w:val="24"/>
          <w:szCs w:val="24"/>
        </w:rPr>
        <w:t>reishi</w:t>
      </w:r>
      <w:proofErr w:type="spellEnd"/>
    </w:p>
    <w:p w14:paraId="159E988E" w14:textId="77777777" w:rsidR="00C04DC7" w:rsidRPr="00A0777F" w:rsidRDefault="00C04DC7" w:rsidP="00C04DC7">
      <w:pPr>
        <w:spacing w:before="240" w:after="240" w:line="240" w:lineRule="auto"/>
        <w:ind w:firstLine="720"/>
        <w:rPr>
          <w:rFonts w:ascii="Times New Roman" w:hAnsi="Times New Roman" w:cs="Times New Roman"/>
          <w:sz w:val="24"/>
          <w:szCs w:val="24"/>
        </w:rPr>
      </w:pPr>
      <w:r w:rsidRPr="00A0777F">
        <w:rPr>
          <w:rFonts w:ascii="Times New Roman" w:hAnsi="Times New Roman" w:cs="Times New Roman"/>
          <w:sz w:val="24"/>
          <w:szCs w:val="24"/>
        </w:rPr>
        <w:t>Grows well on PDA, YMA, and MCM.</w:t>
      </w:r>
    </w:p>
    <w:p w14:paraId="004F2AE6" w14:textId="77777777" w:rsidR="00C04DC7" w:rsidRPr="00E16D7C" w:rsidRDefault="00C04DC7" w:rsidP="00C04DC7">
      <w:pPr>
        <w:spacing w:before="240" w:after="240" w:line="240" w:lineRule="auto"/>
        <w:ind w:firstLine="720"/>
        <w:rPr>
          <w:rFonts w:ascii="Times New Roman" w:hAnsi="Times New Roman" w:cs="Times New Roman"/>
          <w:sz w:val="24"/>
          <w:szCs w:val="24"/>
        </w:rPr>
      </w:pPr>
      <w:r>
        <w:rPr>
          <w:rFonts w:ascii="Times New Roman" w:hAnsi="Times New Roman" w:cs="Times New Roman"/>
          <w:sz w:val="24"/>
          <w:szCs w:val="24"/>
        </w:rPr>
        <w:t>Woo-</w:t>
      </w:r>
      <w:proofErr w:type="spellStart"/>
      <w:r>
        <w:rPr>
          <w:rFonts w:ascii="Times New Roman" w:hAnsi="Times New Roman" w:cs="Times New Roman"/>
          <w:sz w:val="24"/>
          <w:szCs w:val="24"/>
        </w:rPr>
        <w:t>Sik</w:t>
      </w:r>
      <w:proofErr w:type="spellEnd"/>
      <w:r>
        <w:rPr>
          <w:rFonts w:ascii="Times New Roman" w:hAnsi="Times New Roman" w:cs="Times New Roman"/>
          <w:sz w:val="24"/>
          <w:szCs w:val="24"/>
        </w:rPr>
        <w:t xml:space="preserve"> et al. found that the optimal conditions for growing </w:t>
      </w:r>
      <w:r>
        <w:rPr>
          <w:rFonts w:ascii="Times New Roman" w:hAnsi="Times New Roman" w:cs="Times New Roman"/>
          <w:i/>
          <w:iCs/>
          <w:sz w:val="24"/>
          <w:szCs w:val="24"/>
        </w:rPr>
        <w:t xml:space="preserve">Ganoderma </w:t>
      </w:r>
      <w:proofErr w:type="spellStart"/>
      <w:r>
        <w:rPr>
          <w:rFonts w:ascii="Times New Roman" w:hAnsi="Times New Roman" w:cs="Times New Roman"/>
          <w:i/>
          <w:iCs/>
          <w:sz w:val="24"/>
          <w:szCs w:val="24"/>
        </w:rPr>
        <w:t>applanatum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consisted of 25~30 ºC and a C/N ratio (using glucose and NaNO</w:t>
      </w:r>
      <w:r>
        <w:rPr>
          <w:rFonts w:ascii="Times New Roman" w:hAnsi="Times New Roman" w:cs="Times New Roman"/>
          <w:sz w:val="24"/>
          <w:szCs w:val="24"/>
          <w:vertAlign w:val="subscript"/>
        </w:rPr>
        <w:t>3</w:t>
      </w:r>
      <w:r>
        <w:rPr>
          <w:rFonts w:ascii="Times New Roman" w:hAnsi="Times New Roman" w:cs="Times New Roman"/>
          <w:sz w:val="24"/>
          <w:szCs w:val="24"/>
        </w:rPr>
        <w:t>) between 10:1 and 5:1 (consistent with other species). Beneficial supplements included, “</w:t>
      </w:r>
      <w:r w:rsidRPr="00A0777F">
        <w:rPr>
          <w:rFonts w:ascii="Times New Roman" w:hAnsi="Times New Roman" w:cs="Times New Roman"/>
          <w:sz w:val="24"/>
          <w:szCs w:val="24"/>
        </w:rPr>
        <w:t>thiamine-HCl and biotin as vitamins, succinic acid and lactic acid as organic acids, and MgSO4·7H2O, KH2PO4 and NaCl as mineral salts</w:t>
      </w:r>
      <w:r>
        <w:rPr>
          <w:rFonts w:ascii="Times New Roman" w:hAnsi="Times New Roman" w:cs="Times New Roman"/>
          <w:sz w:val="24"/>
          <w:szCs w:val="24"/>
        </w:rPr>
        <w:t xml:space="preserve">” </w:t>
      </w:r>
      <w:r w:rsidRPr="009C7BD2">
        <w:rPr>
          <w:rFonts w:ascii="Times New Roman" w:hAnsi="Times New Roman" w:cs="Times New Roman"/>
          <w:b/>
          <w:bCs/>
          <w:sz w:val="24"/>
          <w:szCs w:val="24"/>
        </w:rPr>
        <w:t xml:space="preserve">(Woo- </w:t>
      </w:r>
      <w:proofErr w:type="spellStart"/>
      <w:r w:rsidRPr="009C7BD2">
        <w:rPr>
          <w:rFonts w:ascii="Times New Roman" w:hAnsi="Times New Roman" w:cs="Times New Roman"/>
          <w:b/>
          <w:bCs/>
          <w:sz w:val="24"/>
          <w:szCs w:val="24"/>
        </w:rPr>
        <w:t>sik</w:t>
      </w:r>
      <w:proofErr w:type="spellEnd"/>
      <w:r w:rsidRPr="009C7BD2">
        <w:rPr>
          <w:rFonts w:ascii="Times New Roman" w:hAnsi="Times New Roman" w:cs="Times New Roman"/>
          <w:b/>
          <w:bCs/>
          <w:sz w:val="24"/>
          <w:szCs w:val="24"/>
        </w:rPr>
        <w:t xml:space="preserve"> et al., 2009).</w:t>
      </w:r>
    </w:p>
    <w:p w14:paraId="782D6C94" w14:textId="77777777" w:rsidR="00C04DC7" w:rsidRPr="004F3D0D" w:rsidRDefault="00C04DC7" w:rsidP="00C04DC7">
      <w:pPr>
        <w:pStyle w:val="ListParagraph"/>
        <w:numPr>
          <w:ilvl w:val="0"/>
          <w:numId w:val="1"/>
        </w:numPr>
        <w:spacing w:before="240" w:after="240" w:line="276" w:lineRule="auto"/>
        <w:rPr>
          <w:rFonts w:ascii="Times New Roman" w:hAnsi="Times New Roman" w:cs="Times New Roman"/>
          <w:b/>
          <w:i/>
          <w:iCs/>
          <w:sz w:val="24"/>
          <w:szCs w:val="24"/>
        </w:rPr>
      </w:pPr>
      <w:r w:rsidRPr="004F3D0D">
        <w:rPr>
          <w:rFonts w:ascii="Times New Roman" w:hAnsi="Times New Roman" w:cs="Times New Roman"/>
          <w:b/>
          <w:i/>
          <w:iCs/>
          <w:sz w:val="24"/>
          <w:szCs w:val="24"/>
        </w:rPr>
        <w:t xml:space="preserve">Stropharia </w:t>
      </w:r>
      <w:proofErr w:type="spellStart"/>
      <w:r w:rsidRPr="004F3D0D">
        <w:rPr>
          <w:rFonts w:ascii="Times New Roman" w:hAnsi="Times New Roman" w:cs="Times New Roman"/>
          <w:b/>
          <w:i/>
          <w:iCs/>
          <w:sz w:val="24"/>
          <w:szCs w:val="24"/>
        </w:rPr>
        <w:t>rugosoannulata</w:t>
      </w:r>
      <w:proofErr w:type="spellEnd"/>
      <w:r w:rsidRPr="004F3D0D">
        <w:rPr>
          <w:rFonts w:ascii="Times New Roman" w:hAnsi="Times New Roman" w:cs="Times New Roman"/>
          <w:b/>
          <w:i/>
          <w:iCs/>
          <w:sz w:val="24"/>
          <w:szCs w:val="24"/>
        </w:rPr>
        <w:t xml:space="preserve"> / Wine cap</w:t>
      </w:r>
    </w:p>
    <w:p w14:paraId="01AB5E5C" w14:textId="77777777" w:rsidR="00C04DC7" w:rsidRDefault="00C04DC7" w:rsidP="00C04DC7">
      <w:pPr>
        <w:pStyle w:val="ListParagraph"/>
        <w:numPr>
          <w:ilvl w:val="0"/>
          <w:numId w:val="1"/>
        </w:numPr>
        <w:spacing w:before="240" w:after="240" w:line="276" w:lineRule="auto"/>
        <w:rPr>
          <w:rFonts w:ascii="Times New Roman" w:hAnsi="Times New Roman" w:cs="Times New Roman"/>
          <w:b/>
          <w:i/>
          <w:iCs/>
          <w:sz w:val="24"/>
          <w:szCs w:val="24"/>
        </w:rPr>
      </w:pPr>
      <w:r w:rsidRPr="004F3D0D">
        <w:rPr>
          <w:rFonts w:ascii="Times New Roman" w:hAnsi="Times New Roman" w:cs="Times New Roman"/>
          <w:b/>
          <w:i/>
          <w:iCs/>
          <w:sz w:val="24"/>
          <w:szCs w:val="24"/>
        </w:rPr>
        <w:t>Lentinula / shiitake</w:t>
      </w:r>
    </w:p>
    <w:p w14:paraId="264FA333" w14:textId="77777777" w:rsidR="00C04DC7" w:rsidRDefault="00C04DC7" w:rsidP="00C04DC7">
      <w:pPr>
        <w:pStyle w:val="ListParagraph"/>
        <w:numPr>
          <w:ilvl w:val="0"/>
          <w:numId w:val="1"/>
        </w:numPr>
        <w:spacing w:before="240" w:after="240" w:line="276" w:lineRule="auto"/>
        <w:rPr>
          <w:rFonts w:ascii="Times New Roman" w:hAnsi="Times New Roman" w:cs="Times New Roman"/>
          <w:b/>
          <w:i/>
          <w:iCs/>
          <w:sz w:val="24"/>
          <w:szCs w:val="24"/>
        </w:rPr>
      </w:pPr>
      <w:r>
        <w:rPr>
          <w:rFonts w:ascii="Times New Roman" w:hAnsi="Times New Roman" w:cs="Times New Roman"/>
          <w:b/>
          <w:i/>
          <w:iCs/>
          <w:sz w:val="24"/>
          <w:szCs w:val="24"/>
        </w:rPr>
        <w:t xml:space="preserve">Coprinus </w:t>
      </w:r>
      <w:proofErr w:type="spellStart"/>
      <w:r>
        <w:rPr>
          <w:rFonts w:ascii="Times New Roman" w:hAnsi="Times New Roman" w:cs="Times New Roman"/>
          <w:b/>
          <w:i/>
          <w:iCs/>
          <w:sz w:val="24"/>
          <w:szCs w:val="24"/>
        </w:rPr>
        <w:t>comatus</w:t>
      </w:r>
      <w:proofErr w:type="spellEnd"/>
      <w:r>
        <w:rPr>
          <w:rFonts w:ascii="Times New Roman" w:hAnsi="Times New Roman" w:cs="Times New Roman"/>
          <w:b/>
          <w:i/>
          <w:iCs/>
          <w:sz w:val="24"/>
          <w:szCs w:val="24"/>
        </w:rPr>
        <w:t xml:space="preserve"> / Shaggy Mane</w:t>
      </w:r>
    </w:p>
    <w:p w14:paraId="5834A2B6" w14:textId="77777777" w:rsidR="00C04DC7" w:rsidRDefault="00C04DC7" w:rsidP="00C04DC7">
      <w:pPr>
        <w:pStyle w:val="ListParagraph"/>
        <w:spacing w:before="240" w:after="240" w:line="276" w:lineRule="auto"/>
        <w:rPr>
          <w:rFonts w:ascii="Times New Roman" w:hAnsi="Times New Roman" w:cs="Times New Roman"/>
          <w:bCs/>
          <w:sz w:val="24"/>
          <w:szCs w:val="24"/>
        </w:rPr>
      </w:pPr>
    </w:p>
    <w:p w14:paraId="76530006" w14:textId="77777777" w:rsidR="00C04DC7" w:rsidRDefault="00C04DC7" w:rsidP="00C04DC7">
      <w:pPr>
        <w:pStyle w:val="ListParagraph"/>
        <w:spacing w:before="240" w:after="240" w:line="276" w:lineRule="auto"/>
        <w:rPr>
          <w:rFonts w:ascii="Times New Roman" w:hAnsi="Times New Roman" w:cs="Times New Roman"/>
          <w:bCs/>
          <w:sz w:val="24"/>
          <w:szCs w:val="24"/>
        </w:rPr>
      </w:pPr>
      <w:r>
        <w:rPr>
          <w:rFonts w:ascii="Times New Roman" w:hAnsi="Times New Roman" w:cs="Times New Roman"/>
          <w:bCs/>
          <w:sz w:val="24"/>
          <w:szCs w:val="24"/>
        </w:rPr>
        <w:t>(Stamets, 2000) – Grows on most lab agars. Prefers growing on straw and manure mixtures. Can also work with paper. Peat-moss casing soil. Grow from trays.</w:t>
      </w:r>
    </w:p>
    <w:p w14:paraId="6934D333" w14:textId="77777777" w:rsidR="00C04DC7" w:rsidRDefault="00C04DC7" w:rsidP="00C04DC7">
      <w:pPr>
        <w:pStyle w:val="ListParagraph"/>
        <w:spacing w:before="240" w:after="240" w:line="276" w:lineRule="auto"/>
        <w:rPr>
          <w:rFonts w:ascii="Times New Roman" w:hAnsi="Times New Roman" w:cs="Times New Roman"/>
          <w:bCs/>
          <w:sz w:val="24"/>
          <w:szCs w:val="24"/>
        </w:rPr>
      </w:pPr>
    </w:p>
    <w:p w14:paraId="2A973075" w14:textId="77777777" w:rsidR="00C04DC7" w:rsidRDefault="00C04DC7" w:rsidP="00C04DC7">
      <w:pPr>
        <w:pStyle w:val="ListParagraph"/>
        <w:spacing w:before="240" w:after="240" w:line="276" w:lineRule="auto"/>
        <w:rPr>
          <w:rFonts w:ascii="Times New Roman" w:hAnsi="Times New Roman" w:cs="Times New Roman"/>
          <w:bCs/>
          <w:sz w:val="24"/>
          <w:szCs w:val="24"/>
        </w:rPr>
      </w:pPr>
      <w:r>
        <w:rPr>
          <w:rFonts w:ascii="Times New Roman" w:hAnsi="Times New Roman" w:cs="Times New Roman"/>
          <w:bCs/>
          <w:sz w:val="24"/>
          <w:szCs w:val="24"/>
        </w:rPr>
        <w:t>0.5% N content had 80% BE</w:t>
      </w:r>
    </w:p>
    <w:p w14:paraId="54EE817F" w14:textId="77777777" w:rsidR="00C04DC7" w:rsidRPr="004F3D0D" w:rsidRDefault="00C04DC7" w:rsidP="00C04DC7">
      <w:pPr>
        <w:pStyle w:val="ListParagraph"/>
        <w:spacing w:before="240" w:after="240" w:line="276" w:lineRule="auto"/>
        <w:rPr>
          <w:rFonts w:ascii="Times New Roman" w:hAnsi="Times New Roman" w:cs="Times New Roman"/>
          <w:b/>
          <w:i/>
          <w:iCs/>
          <w:sz w:val="24"/>
          <w:szCs w:val="24"/>
        </w:rPr>
      </w:pPr>
    </w:p>
    <w:p w14:paraId="5CEAC472" w14:textId="77777777" w:rsidR="00C04DC7" w:rsidRDefault="00C04DC7" w:rsidP="00C04DC7">
      <w:pPr>
        <w:pStyle w:val="ListParagraph"/>
        <w:numPr>
          <w:ilvl w:val="0"/>
          <w:numId w:val="1"/>
        </w:numPr>
        <w:spacing w:before="240" w:after="240" w:line="276" w:lineRule="auto"/>
        <w:rPr>
          <w:rFonts w:ascii="Times New Roman" w:hAnsi="Times New Roman" w:cs="Times New Roman"/>
          <w:b/>
          <w:i/>
          <w:iCs/>
          <w:sz w:val="24"/>
          <w:szCs w:val="24"/>
        </w:rPr>
      </w:pPr>
      <w:r w:rsidRPr="004F3D0D">
        <w:rPr>
          <w:rFonts w:ascii="Times New Roman" w:hAnsi="Times New Roman" w:cs="Times New Roman"/>
          <w:b/>
          <w:i/>
          <w:iCs/>
          <w:sz w:val="24"/>
          <w:szCs w:val="24"/>
        </w:rPr>
        <w:t xml:space="preserve">Agaricus Augustus </w:t>
      </w:r>
    </w:p>
    <w:p w14:paraId="357F250D" w14:textId="77777777" w:rsidR="00C04DC7" w:rsidRDefault="00C04DC7" w:rsidP="00C04DC7">
      <w:pPr>
        <w:spacing w:before="240" w:after="240"/>
        <w:rPr>
          <w:rFonts w:ascii="Times New Roman" w:hAnsi="Times New Roman" w:cs="Times New Roman"/>
          <w:sz w:val="24"/>
          <w:szCs w:val="24"/>
        </w:rPr>
      </w:pPr>
      <w:r>
        <w:rPr>
          <w:rFonts w:ascii="Times New Roman" w:hAnsi="Times New Roman" w:cs="Times New Roman"/>
          <w:bCs/>
          <w:sz w:val="24"/>
          <w:szCs w:val="24"/>
        </w:rPr>
        <w:tab/>
        <w:t xml:space="preserve">Complicated preparation of substrates. </w:t>
      </w:r>
      <w:r w:rsidRPr="00BF52E5">
        <w:rPr>
          <w:rFonts w:ascii="Times New Roman" w:hAnsi="Times New Roman" w:cs="Times New Roman"/>
          <w:sz w:val="24"/>
          <w:szCs w:val="24"/>
        </w:rPr>
        <w:t>(Sánchez, 2004).</w:t>
      </w:r>
    </w:p>
    <w:p w14:paraId="69BD432E" w14:textId="58F99C86" w:rsidR="00C04DC7" w:rsidRDefault="00C04DC7" w:rsidP="00C04DC7">
      <w:pPr>
        <w:spacing w:before="240" w:after="240"/>
        <w:rPr>
          <w:rFonts w:ascii="Times New Roman" w:hAnsi="Times New Roman" w:cs="Times New Roman"/>
          <w:sz w:val="24"/>
          <w:szCs w:val="24"/>
        </w:rPr>
      </w:pPr>
      <w:r>
        <w:rPr>
          <w:rFonts w:ascii="Times New Roman" w:hAnsi="Times New Roman" w:cs="Times New Roman"/>
          <w:sz w:val="24"/>
          <w:szCs w:val="24"/>
        </w:rPr>
        <w:tab/>
        <w:t xml:space="preserve">Due to this mushroom’s role as a secondary decomposer and its requirement for composted substrates cultivation </w:t>
      </w:r>
      <w:r w:rsidRPr="00BA6104">
        <w:rPr>
          <w:rFonts w:ascii="Times New Roman" w:hAnsi="Times New Roman" w:cs="Times New Roman"/>
          <w:sz w:val="24"/>
          <w:szCs w:val="24"/>
        </w:rPr>
        <w:t>(Beyer</w:t>
      </w:r>
      <w:r>
        <w:rPr>
          <w:rFonts w:ascii="Times New Roman" w:hAnsi="Times New Roman" w:cs="Times New Roman"/>
          <w:sz w:val="24"/>
          <w:szCs w:val="24"/>
        </w:rPr>
        <w:t xml:space="preserve"> </w:t>
      </w:r>
      <w:r w:rsidRPr="00BA6104">
        <w:rPr>
          <w:rFonts w:ascii="Times New Roman" w:hAnsi="Times New Roman" w:cs="Times New Roman"/>
          <w:sz w:val="24"/>
          <w:szCs w:val="24"/>
        </w:rPr>
        <w:t>2017</w:t>
      </w:r>
      <w:r>
        <w:rPr>
          <w:rFonts w:ascii="Times New Roman" w:hAnsi="Times New Roman" w:cs="Times New Roman"/>
          <w:sz w:val="24"/>
          <w:szCs w:val="24"/>
        </w:rPr>
        <w:t xml:space="preserve">, </w:t>
      </w:r>
      <w:r w:rsidRPr="00BA6104">
        <w:rPr>
          <w:rFonts w:ascii="Times New Roman" w:hAnsi="Times New Roman" w:cs="Times New Roman"/>
          <w:sz w:val="24"/>
          <w:szCs w:val="24"/>
        </w:rPr>
        <w:t>Stamets, 2000)</w:t>
      </w:r>
      <w:r>
        <w:rPr>
          <w:rFonts w:ascii="Times New Roman" w:hAnsi="Times New Roman" w:cs="Times New Roman"/>
          <w:sz w:val="24"/>
          <w:szCs w:val="24"/>
        </w:rPr>
        <w:t xml:space="preserve">, it may not lend </w:t>
      </w:r>
      <w:r w:rsidR="00A65028">
        <w:rPr>
          <w:rFonts w:ascii="Times New Roman" w:hAnsi="Times New Roman" w:cs="Times New Roman"/>
          <w:sz w:val="24"/>
          <w:szCs w:val="24"/>
        </w:rPr>
        <w:t>itself</w:t>
      </w:r>
      <w:r>
        <w:rPr>
          <w:rFonts w:ascii="Times New Roman" w:hAnsi="Times New Roman" w:cs="Times New Roman"/>
          <w:sz w:val="24"/>
          <w:szCs w:val="24"/>
        </w:rPr>
        <w:t xml:space="preserve"> to small-scale cultivation. </w:t>
      </w:r>
    </w:p>
    <w:p w14:paraId="1CC7254A" w14:textId="77777777" w:rsidR="00C04DC7" w:rsidRPr="00BA6104" w:rsidRDefault="00C04DC7" w:rsidP="00C04DC7">
      <w:pPr>
        <w:pStyle w:val="ListParagraph"/>
        <w:numPr>
          <w:ilvl w:val="0"/>
          <w:numId w:val="3"/>
        </w:numPr>
        <w:spacing w:before="240" w:after="240" w:line="276" w:lineRule="auto"/>
        <w:rPr>
          <w:rFonts w:ascii="Times New Roman" w:hAnsi="Times New Roman" w:cs="Times New Roman"/>
          <w:bCs/>
          <w:sz w:val="24"/>
          <w:szCs w:val="24"/>
        </w:rPr>
      </w:pPr>
      <w:r w:rsidRPr="00BA6104">
        <w:rPr>
          <w:rFonts w:ascii="Times New Roman" w:hAnsi="Times New Roman" w:cs="Times New Roman"/>
          <w:b/>
          <w:i/>
          <w:iCs/>
          <w:sz w:val="24"/>
          <w:szCs w:val="24"/>
        </w:rPr>
        <w:t xml:space="preserve">Agaricus </w:t>
      </w:r>
      <w:proofErr w:type="spellStart"/>
      <w:r w:rsidRPr="00BA6104">
        <w:rPr>
          <w:rFonts w:ascii="Times New Roman" w:hAnsi="Times New Roman" w:cs="Times New Roman"/>
          <w:b/>
          <w:i/>
          <w:iCs/>
          <w:sz w:val="24"/>
          <w:szCs w:val="24"/>
        </w:rPr>
        <w:t>Avrensis</w:t>
      </w:r>
      <w:proofErr w:type="spellEnd"/>
    </w:p>
    <w:p w14:paraId="1EEE38BD" w14:textId="77777777" w:rsidR="00C04DC7" w:rsidRDefault="00C04DC7" w:rsidP="00C04DC7">
      <w:pPr>
        <w:pStyle w:val="ListParagraph"/>
        <w:spacing w:before="240" w:after="240" w:line="276" w:lineRule="auto"/>
        <w:rPr>
          <w:rFonts w:ascii="Times New Roman" w:hAnsi="Times New Roman" w:cs="Times New Roman"/>
          <w:b/>
          <w:i/>
          <w:iCs/>
          <w:sz w:val="24"/>
          <w:szCs w:val="24"/>
        </w:rPr>
      </w:pPr>
    </w:p>
    <w:p w14:paraId="34036E9F" w14:textId="77777777" w:rsidR="00C04DC7" w:rsidRPr="003821E9" w:rsidRDefault="00C04DC7" w:rsidP="00C04DC7">
      <w:pPr>
        <w:pStyle w:val="ListParagraph"/>
        <w:spacing w:before="240" w:after="240" w:line="276" w:lineRule="auto"/>
        <w:rPr>
          <w:rFonts w:ascii="Times New Roman" w:hAnsi="Times New Roman" w:cs="Times New Roman"/>
          <w:bCs/>
          <w:sz w:val="24"/>
          <w:szCs w:val="24"/>
        </w:rPr>
      </w:pPr>
      <w:r>
        <w:rPr>
          <w:rFonts w:ascii="Times New Roman" w:hAnsi="Times New Roman" w:cs="Times New Roman"/>
          <w:bCs/>
          <w:sz w:val="24"/>
          <w:szCs w:val="24"/>
        </w:rPr>
        <w:t xml:space="preserve">This species does not seem to be cultivated much possible because </w:t>
      </w:r>
      <w:r w:rsidRPr="003821E9">
        <w:rPr>
          <w:rFonts w:ascii="Times New Roman" w:hAnsi="Times New Roman" w:cs="Times New Roman"/>
          <w:bCs/>
          <w:i/>
          <w:iCs/>
          <w:sz w:val="24"/>
          <w:szCs w:val="24"/>
        </w:rPr>
        <w:t xml:space="preserve">A. </w:t>
      </w:r>
      <w:proofErr w:type="spellStart"/>
      <w:r w:rsidRPr="003821E9">
        <w:rPr>
          <w:rFonts w:ascii="Times New Roman" w:hAnsi="Times New Roman" w:cs="Times New Roman"/>
          <w:bCs/>
          <w:i/>
          <w:iCs/>
          <w:sz w:val="24"/>
          <w:szCs w:val="24"/>
        </w:rPr>
        <w:t>augustus</w:t>
      </w:r>
      <w:proofErr w:type="spellEnd"/>
      <w:r>
        <w:rPr>
          <w:rFonts w:ascii="Times New Roman" w:hAnsi="Times New Roman" w:cs="Times New Roman"/>
          <w:bCs/>
          <w:sz w:val="24"/>
          <w:szCs w:val="24"/>
        </w:rPr>
        <w:t xml:space="preserve"> is much more popular and has a similar cultivation technique. </w:t>
      </w:r>
    </w:p>
    <w:p w14:paraId="40BACCB5" w14:textId="77777777" w:rsidR="00E4328C" w:rsidRPr="00A538B5" w:rsidRDefault="00E4328C" w:rsidP="00E4328C">
      <w:pPr>
        <w:spacing w:before="240" w:after="240" w:line="240" w:lineRule="auto"/>
        <w:ind w:left="720" w:hanging="720"/>
        <w:rPr>
          <w:rFonts w:ascii="Times New Roman" w:hAnsi="Times New Roman" w:cs="Times New Roman"/>
          <w:b/>
          <w:bCs/>
          <w:color w:val="0000FF" w:themeColor="hyperlink"/>
          <w:sz w:val="24"/>
          <w:szCs w:val="24"/>
          <w:u w:val="single"/>
        </w:rPr>
      </w:pPr>
    </w:p>
    <w:sectPr w:rsidR="00E4328C" w:rsidRPr="00A538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enry Hurt" w:date="2021-12-29T15:44:00Z" w:initials="HH">
    <w:p w14:paraId="0ED939A1" w14:textId="52B09F46" w:rsidR="004064D7" w:rsidRDefault="004064D7">
      <w:pPr>
        <w:pStyle w:val="CommentText"/>
      </w:pPr>
      <w:r>
        <w:rPr>
          <w:rStyle w:val="CommentReference"/>
        </w:rPr>
        <w:annotationRef/>
      </w:r>
      <w:r>
        <w:t>Find place to order bags from or common specs</w:t>
      </w:r>
    </w:p>
  </w:comment>
  <w:comment w:id="1" w:author="Henry Hurt" w:date="2021-12-29T15:44:00Z" w:initials="HH">
    <w:p w14:paraId="5CDB2A9A" w14:textId="5BFCC1A7" w:rsidR="004064D7" w:rsidRDefault="004064D7">
      <w:pPr>
        <w:pStyle w:val="CommentText"/>
      </w:pPr>
      <w:r>
        <w:rPr>
          <w:rStyle w:val="CommentReference"/>
        </w:rPr>
        <w:annotationRef/>
      </w:r>
      <w:r>
        <w:t xml:space="preserve">Procedure for tray cultivation. </w:t>
      </w:r>
    </w:p>
  </w:comment>
  <w:comment w:id="2" w:author="Henry Hurt" w:date="2021-12-29T15:45:00Z" w:initials="HH">
    <w:p w14:paraId="3BBDD735" w14:textId="3773931F" w:rsidR="004064D7" w:rsidRDefault="004064D7">
      <w:pPr>
        <w:pStyle w:val="CommentText"/>
      </w:pPr>
      <w:r>
        <w:rPr>
          <w:rStyle w:val="CommentReference"/>
        </w:rPr>
        <w:annotationRef/>
      </w:r>
      <w:r>
        <w:t>Get from table. Try to hold constant by growing them all in the same area?</w:t>
      </w:r>
    </w:p>
  </w:comment>
  <w:comment w:id="3" w:author="Henry Hurt" w:date="2021-12-12T15:19:00Z" w:initials="HH">
    <w:p w14:paraId="741FA0F9" w14:textId="336C7B1B" w:rsidR="009C7BD2" w:rsidRDefault="009C7BD2">
      <w:pPr>
        <w:pStyle w:val="CommentText"/>
      </w:pPr>
      <w:r>
        <w:rPr>
          <w:rStyle w:val="CommentReference"/>
        </w:rPr>
        <w:annotationRef/>
      </w:r>
      <w:r>
        <w:t xml:space="preserve">Used by </w:t>
      </w:r>
      <w:proofErr w:type="spellStart"/>
      <w:r>
        <w:t>Jasi</w:t>
      </w:r>
      <w:r w:rsidR="000524DA">
        <w:t>nska</w:t>
      </w:r>
      <w:proofErr w:type="spellEnd"/>
      <w:r w:rsidR="000524DA">
        <w:t xml:space="preserve"> for procedure.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D939A1" w15:done="0"/>
  <w15:commentEx w15:paraId="5CDB2A9A" w15:done="0"/>
  <w15:commentEx w15:paraId="3BBDD735" w15:done="0"/>
  <w15:commentEx w15:paraId="741FA0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7700D6" w16cex:dateUtc="2021-12-29T20:44:00Z"/>
  <w16cex:commentExtensible w16cex:durableId="257700E7" w16cex:dateUtc="2021-12-29T20:44:00Z"/>
  <w16cex:commentExtensible w16cex:durableId="2577012E" w16cex:dateUtc="2021-12-29T20:45:00Z"/>
  <w16cex:commentExtensible w16cex:durableId="25609177" w16cex:dateUtc="2021-12-12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D939A1" w16cid:durableId="257700D6"/>
  <w16cid:commentId w16cid:paraId="5CDB2A9A" w16cid:durableId="257700E7"/>
  <w16cid:commentId w16cid:paraId="3BBDD735" w16cid:durableId="2577012E"/>
  <w16cid:commentId w16cid:paraId="741FA0F9" w16cid:durableId="256091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919EA"/>
    <w:multiLevelType w:val="hybridMultilevel"/>
    <w:tmpl w:val="B9A8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213A5"/>
    <w:multiLevelType w:val="hybridMultilevel"/>
    <w:tmpl w:val="1DBE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43A62"/>
    <w:multiLevelType w:val="hybridMultilevel"/>
    <w:tmpl w:val="DD4E8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D5CD2"/>
    <w:multiLevelType w:val="hybridMultilevel"/>
    <w:tmpl w:val="6CFEA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6F4D2F"/>
    <w:multiLevelType w:val="hybridMultilevel"/>
    <w:tmpl w:val="7044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E7ED9"/>
    <w:multiLevelType w:val="hybridMultilevel"/>
    <w:tmpl w:val="43F6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81CFE"/>
    <w:multiLevelType w:val="hybridMultilevel"/>
    <w:tmpl w:val="C7B26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7E72AA"/>
    <w:multiLevelType w:val="hybridMultilevel"/>
    <w:tmpl w:val="CD363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9E1DA4"/>
    <w:multiLevelType w:val="hybridMultilevel"/>
    <w:tmpl w:val="B99E7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8"/>
  </w:num>
  <w:num w:numId="6">
    <w:abstractNumId w:val="3"/>
  </w:num>
  <w:num w:numId="7">
    <w:abstractNumId w:val="7"/>
  </w:num>
  <w:num w:numId="8">
    <w:abstractNumId w:val="6"/>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nry Hurt">
    <w15:presenceInfo w15:providerId="Windows Live" w15:userId="e3f5a01218ad109b"/>
  </w15:person>
  <w15:person w15:author="Wheeler, David Linnard">
    <w15:presenceInfo w15:providerId="AD" w15:userId="S::david.wheeler@wsu.edu::537f363c-f550-4d12-b09d-9c2368ea6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04DC7"/>
    <w:rsid w:val="000524DA"/>
    <w:rsid w:val="00065F73"/>
    <w:rsid w:val="000B15D2"/>
    <w:rsid w:val="00144324"/>
    <w:rsid w:val="001B1C42"/>
    <w:rsid w:val="001B6B47"/>
    <w:rsid w:val="00215181"/>
    <w:rsid w:val="00224882"/>
    <w:rsid w:val="00247627"/>
    <w:rsid w:val="002B388C"/>
    <w:rsid w:val="002C7272"/>
    <w:rsid w:val="002F469D"/>
    <w:rsid w:val="003A3CAA"/>
    <w:rsid w:val="003C4BCE"/>
    <w:rsid w:val="003C66D4"/>
    <w:rsid w:val="00404E25"/>
    <w:rsid w:val="004064D7"/>
    <w:rsid w:val="00433085"/>
    <w:rsid w:val="00446A62"/>
    <w:rsid w:val="0049112F"/>
    <w:rsid w:val="00491687"/>
    <w:rsid w:val="004E63E2"/>
    <w:rsid w:val="005350DB"/>
    <w:rsid w:val="00550778"/>
    <w:rsid w:val="00552C75"/>
    <w:rsid w:val="0058736D"/>
    <w:rsid w:val="006002CC"/>
    <w:rsid w:val="00607AA0"/>
    <w:rsid w:val="006836DD"/>
    <w:rsid w:val="006A2BA3"/>
    <w:rsid w:val="006C75F4"/>
    <w:rsid w:val="006E37E0"/>
    <w:rsid w:val="00722D8C"/>
    <w:rsid w:val="00730578"/>
    <w:rsid w:val="00782066"/>
    <w:rsid w:val="00822199"/>
    <w:rsid w:val="008F2CEB"/>
    <w:rsid w:val="009432DF"/>
    <w:rsid w:val="00966AB0"/>
    <w:rsid w:val="009835B4"/>
    <w:rsid w:val="009C779F"/>
    <w:rsid w:val="009C7BD2"/>
    <w:rsid w:val="00A170E3"/>
    <w:rsid w:val="00A23425"/>
    <w:rsid w:val="00A538B5"/>
    <w:rsid w:val="00A65028"/>
    <w:rsid w:val="00A80BDB"/>
    <w:rsid w:val="00AB4BA7"/>
    <w:rsid w:val="00AB719E"/>
    <w:rsid w:val="00BB7D74"/>
    <w:rsid w:val="00BE3854"/>
    <w:rsid w:val="00C04DC7"/>
    <w:rsid w:val="00C3529C"/>
    <w:rsid w:val="00C41846"/>
    <w:rsid w:val="00C4493A"/>
    <w:rsid w:val="00C97218"/>
    <w:rsid w:val="00CE3E3D"/>
    <w:rsid w:val="00D24ECB"/>
    <w:rsid w:val="00D46712"/>
    <w:rsid w:val="00D74D5A"/>
    <w:rsid w:val="00D940DB"/>
    <w:rsid w:val="00DF196C"/>
    <w:rsid w:val="00DF535F"/>
    <w:rsid w:val="00E31863"/>
    <w:rsid w:val="00E4328C"/>
    <w:rsid w:val="00E572AC"/>
    <w:rsid w:val="00E7039F"/>
    <w:rsid w:val="00EF46AA"/>
    <w:rsid w:val="00F20D05"/>
    <w:rsid w:val="00F73827"/>
    <w:rsid w:val="00F751F0"/>
    <w:rsid w:val="00F93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AE46"/>
  <w15:chartTrackingRefBased/>
  <w15:docId w15:val="{8423CD0C-0773-4D0E-8CA7-9B25F328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D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DC7"/>
    <w:pPr>
      <w:spacing w:after="160" w:line="259" w:lineRule="auto"/>
      <w:ind w:left="720"/>
      <w:contextualSpacing/>
    </w:pPr>
  </w:style>
  <w:style w:type="character" w:styleId="CommentReference">
    <w:name w:val="annotation reference"/>
    <w:basedOn w:val="DefaultParagraphFont"/>
    <w:uiPriority w:val="99"/>
    <w:semiHidden/>
    <w:unhideWhenUsed/>
    <w:rsid w:val="00C04DC7"/>
    <w:rPr>
      <w:sz w:val="16"/>
      <w:szCs w:val="16"/>
    </w:rPr>
  </w:style>
  <w:style w:type="paragraph" w:styleId="CommentText">
    <w:name w:val="annotation text"/>
    <w:basedOn w:val="Normal"/>
    <w:link w:val="CommentTextChar"/>
    <w:uiPriority w:val="99"/>
    <w:semiHidden/>
    <w:unhideWhenUsed/>
    <w:rsid w:val="00C04DC7"/>
    <w:pPr>
      <w:spacing w:line="240" w:lineRule="auto"/>
    </w:pPr>
    <w:rPr>
      <w:sz w:val="20"/>
      <w:szCs w:val="20"/>
    </w:rPr>
  </w:style>
  <w:style w:type="character" w:customStyle="1" w:styleId="CommentTextChar">
    <w:name w:val="Comment Text Char"/>
    <w:basedOn w:val="DefaultParagraphFont"/>
    <w:link w:val="CommentText"/>
    <w:uiPriority w:val="99"/>
    <w:semiHidden/>
    <w:rsid w:val="00C04DC7"/>
    <w:rPr>
      <w:sz w:val="20"/>
      <w:szCs w:val="20"/>
    </w:rPr>
  </w:style>
  <w:style w:type="paragraph" w:styleId="CommentSubject">
    <w:name w:val="annotation subject"/>
    <w:basedOn w:val="CommentText"/>
    <w:next w:val="CommentText"/>
    <w:link w:val="CommentSubjectChar"/>
    <w:uiPriority w:val="99"/>
    <w:semiHidden/>
    <w:unhideWhenUsed/>
    <w:rsid w:val="00C04DC7"/>
    <w:rPr>
      <w:b/>
      <w:bCs/>
    </w:rPr>
  </w:style>
  <w:style w:type="character" w:customStyle="1" w:styleId="CommentSubjectChar">
    <w:name w:val="Comment Subject Char"/>
    <w:basedOn w:val="CommentTextChar"/>
    <w:link w:val="CommentSubject"/>
    <w:uiPriority w:val="99"/>
    <w:semiHidden/>
    <w:rsid w:val="00C04DC7"/>
    <w:rPr>
      <w:b/>
      <w:bCs/>
      <w:sz w:val="20"/>
      <w:szCs w:val="20"/>
    </w:rPr>
  </w:style>
  <w:style w:type="character" w:styleId="Hyperlink">
    <w:name w:val="Hyperlink"/>
    <w:basedOn w:val="DefaultParagraphFont"/>
    <w:uiPriority w:val="99"/>
    <w:unhideWhenUsed/>
    <w:rsid w:val="00E4328C"/>
    <w:rPr>
      <w:color w:val="0000FF" w:themeColor="hyperlink"/>
      <w:u w:val="single"/>
    </w:rPr>
  </w:style>
  <w:style w:type="table" w:styleId="TableGrid">
    <w:name w:val="Table Grid"/>
    <w:basedOn w:val="TableNormal"/>
    <w:uiPriority w:val="59"/>
    <w:rsid w:val="0024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20D05"/>
    <w:rPr>
      <w:color w:val="800080" w:themeColor="followedHyperlink"/>
      <w:u w:val="single"/>
    </w:rPr>
  </w:style>
  <w:style w:type="character" w:customStyle="1" w:styleId="Heading1Char">
    <w:name w:val="Heading 1 Char"/>
    <w:basedOn w:val="DefaultParagraphFont"/>
    <w:link w:val="Heading1"/>
    <w:uiPriority w:val="9"/>
    <w:rsid w:val="00F20D05"/>
    <w:rPr>
      <w:rFonts w:ascii="Times New Roman" w:eastAsia="Times New Roman" w:hAnsi="Times New Roman" w:cs="Times New Roman"/>
      <w:b/>
      <w:bCs/>
      <w:kern w:val="36"/>
      <w:sz w:val="48"/>
      <w:szCs w:val="48"/>
    </w:rPr>
  </w:style>
  <w:style w:type="paragraph" w:customStyle="1" w:styleId="xmsonormal">
    <w:name w:val="x_msonormal"/>
    <w:basedOn w:val="Normal"/>
    <w:rsid w:val="00D940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67110">
      <w:bodyDiv w:val="1"/>
      <w:marLeft w:val="0"/>
      <w:marRight w:val="0"/>
      <w:marTop w:val="0"/>
      <w:marBottom w:val="0"/>
      <w:divBdr>
        <w:top w:val="none" w:sz="0" w:space="0" w:color="auto"/>
        <w:left w:val="none" w:sz="0" w:space="0" w:color="auto"/>
        <w:bottom w:val="none" w:sz="0" w:space="0" w:color="auto"/>
        <w:right w:val="none" w:sz="0" w:space="0" w:color="auto"/>
      </w:divBdr>
    </w:div>
    <w:div w:id="252590170">
      <w:bodyDiv w:val="1"/>
      <w:marLeft w:val="0"/>
      <w:marRight w:val="0"/>
      <w:marTop w:val="0"/>
      <w:marBottom w:val="0"/>
      <w:divBdr>
        <w:top w:val="none" w:sz="0" w:space="0" w:color="auto"/>
        <w:left w:val="none" w:sz="0" w:space="0" w:color="auto"/>
        <w:bottom w:val="none" w:sz="0" w:space="0" w:color="auto"/>
        <w:right w:val="none" w:sz="0" w:space="0" w:color="auto"/>
      </w:divBdr>
    </w:div>
    <w:div w:id="906501207">
      <w:bodyDiv w:val="1"/>
      <w:marLeft w:val="0"/>
      <w:marRight w:val="0"/>
      <w:marTop w:val="0"/>
      <w:marBottom w:val="0"/>
      <w:divBdr>
        <w:top w:val="none" w:sz="0" w:space="0" w:color="auto"/>
        <w:left w:val="none" w:sz="0" w:space="0" w:color="auto"/>
        <w:bottom w:val="none" w:sz="0" w:space="0" w:color="auto"/>
        <w:right w:val="none" w:sz="0" w:space="0" w:color="auto"/>
      </w:divBdr>
    </w:div>
    <w:div w:id="983578999">
      <w:bodyDiv w:val="1"/>
      <w:marLeft w:val="0"/>
      <w:marRight w:val="0"/>
      <w:marTop w:val="0"/>
      <w:marBottom w:val="0"/>
      <w:divBdr>
        <w:top w:val="none" w:sz="0" w:space="0" w:color="auto"/>
        <w:left w:val="none" w:sz="0" w:space="0" w:color="auto"/>
        <w:bottom w:val="none" w:sz="0" w:space="0" w:color="auto"/>
        <w:right w:val="none" w:sz="0" w:space="0" w:color="auto"/>
      </w:divBdr>
    </w:div>
    <w:div w:id="174437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23983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1215</TotalTime>
  <Pages>5</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Hurt</dc:creator>
  <cp:keywords/>
  <dc:description/>
  <cp:lastModifiedBy>Henry Hurt</cp:lastModifiedBy>
  <cp:revision>130</cp:revision>
  <dcterms:created xsi:type="dcterms:W3CDTF">2021-12-10T17:06:00Z</dcterms:created>
  <dcterms:modified xsi:type="dcterms:W3CDTF">2022-01-03T18:24:00Z</dcterms:modified>
</cp:coreProperties>
</file>