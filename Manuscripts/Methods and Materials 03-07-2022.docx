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912" w14:textId="77777777" w:rsidR="00006E7F" w:rsidRPr="00DF52C4" w:rsidRDefault="00006E7F" w:rsidP="00DF52C4">
      <w:pPr>
        <w:spacing w:line="240" w:lineRule="auto"/>
        <w:rPr>
          <w:rFonts w:ascii="Times New Roman" w:hAnsi="Times New Roman" w:cs="Times New Roman"/>
          <w:b/>
          <w:bCs/>
          <w:sz w:val="28"/>
          <w:szCs w:val="28"/>
        </w:rPr>
      </w:pPr>
      <w:commentRangeStart w:id="0"/>
      <w:r w:rsidRPr="00DF52C4">
        <w:rPr>
          <w:rFonts w:ascii="Times New Roman" w:hAnsi="Times New Roman" w:cs="Times New Roman"/>
          <w:b/>
          <w:bCs/>
          <w:sz w:val="28"/>
          <w:szCs w:val="28"/>
        </w:rPr>
        <w:t>From waste to food: conversion of organic waste substrates into gourmet edible and medicinal mushrooms in Washington</w:t>
      </w:r>
      <w:commentRangeEnd w:id="0"/>
      <w:r w:rsidRPr="00DF52C4">
        <w:rPr>
          <w:rStyle w:val="CommentReference"/>
          <w:rFonts w:ascii="Times New Roman" w:hAnsi="Times New Roman" w:cs="Times New Roman"/>
          <w:sz w:val="28"/>
          <w:szCs w:val="28"/>
        </w:rPr>
        <w:commentReference w:id="0"/>
      </w:r>
    </w:p>
    <w:p w14:paraId="4A3E894F" w14:textId="77777777" w:rsidR="00843803" w:rsidRPr="00DF52C4" w:rsidRDefault="00843803" w:rsidP="00DF52C4">
      <w:pPr>
        <w:spacing w:line="240" w:lineRule="auto"/>
        <w:rPr>
          <w:rFonts w:ascii="Times New Roman" w:hAnsi="Times New Roman" w:cs="Times New Roman"/>
          <w:b/>
          <w:bCs/>
          <w:sz w:val="24"/>
          <w:szCs w:val="24"/>
        </w:rPr>
      </w:pPr>
    </w:p>
    <w:p w14:paraId="701E20E7" w14:textId="678A9337" w:rsidR="009C06FE" w:rsidRPr="00DF52C4" w:rsidRDefault="00F370B6" w:rsidP="00DF52C4">
      <w:pPr>
        <w:spacing w:line="240" w:lineRule="auto"/>
        <w:rPr>
          <w:rFonts w:ascii="Times New Roman" w:hAnsi="Times New Roman" w:cs="Times New Roman"/>
          <w:b/>
          <w:bCs/>
          <w:sz w:val="24"/>
          <w:szCs w:val="24"/>
        </w:rPr>
      </w:pPr>
      <w:commentRangeStart w:id="1"/>
      <w:r w:rsidRPr="00DF52C4">
        <w:rPr>
          <w:rFonts w:ascii="Times New Roman" w:hAnsi="Times New Roman" w:cs="Times New Roman"/>
          <w:b/>
          <w:bCs/>
          <w:sz w:val="24"/>
          <w:szCs w:val="24"/>
        </w:rPr>
        <w:t xml:space="preserve">Materials </w:t>
      </w:r>
      <w:r w:rsidR="007B6365" w:rsidRPr="00DF52C4">
        <w:rPr>
          <w:rFonts w:ascii="Times New Roman" w:hAnsi="Times New Roman" w:cs="Times New Roman"/>
          <w:b/>
          <w:bCs/>
          <w:sz w:val="24"/>
          <w:szCs w:val="24"/>
        </w:rPr>
        <w:t xml:space="preserve">and </w:t>
      </w:r>
      <w:r w:rsidR="009C06FE" w:rsidRPr="00DF52C4">
        <w:rPr>
          <w:rFonts w:ascii="Times New Roman" w:hAnsi="Times New Roman" w:cs="Times New Roman"/>
          <w:b/>
          <w:bCs/>
          <w:sz w:val="24"/>
          <w:szCs w:val="24"/>
        </w:rPr>
        <w:t>Methods</w:t>
      </w:r>
      <w:commentRangeEnd w:id="1"/>
      <w:r w:rsidR="00611A0F" w:rsidRPr="00DF52C4">
        <w:rPr>
          <w:rStyle w:val="CommentReference"/>
          <w:rFonts w:ascii="Times New Roman" w:hAnsi="Times New Roman" w:cs="Times New Roman"/>
          <w:sz w:val="24"/>
          <w:szCs w:val="24"/>
        </w:rPr>
        <w:commentReference w:id="1"/>
      </w:r>
      <w:r w:rsidR="00975E94" w:rsidRPr="00DF52C4">
        <w:rPr>
          <w:rFonts w:ascii="Times New Roman" w:hAnsi="Times New Roman" w:cs="Times New Roman"/>
          <w:b/>
          <w:bCs/>
          <w:sz w:val="24"/>
          <w:szCs w:val="24"/>
        </w:rPr>
        <w:t>:</w:t>
      </w:r>
    </w:p>
    <w:p w14:paraId="552A093C" w14:textId="63CCB4EA" w:rsidR="00975E94" w:rsidRPr="00DF52C4" w:rsidRDefault="00F15FF6" w:rsidP="00DF52C4">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eastAsia="Times New Roman" w:hAnsi="Times New Roman" w:cs="Times New Roman"/>
          <w:color w:val="1D1C1D"/>
          <w:sz w:val="24"/>
          <w:szCs w:val="24"/>
        </w:rPr>
        <w:t xml:space="preserve">The goal of </w:t>
      </w:r>
      <w:commentRangeStart w:id="2"/>
      <w:r w:rsidRPr="00DF52C4">
        <w:rPr>
          <w:rFonts w:ascii="Times New Roman" w:eastAsia="Times New Roman" w:hAnsi="Times New Roman" w:cs="Times New Roman"/>
          <w:color w:val="1D1C1D"/>
          <w:sz w:val="24"/>
          <w:szCs w:val="24"/>
        </w:rPr>
        <w:t>this</w:t>
      </w:r>
      <w:commentRangeEnd w:id="2"/>
      <w:r w:rsidR="00883C53">
        <w:rPr>
          <w:rStyle w:val="CommentReference"/>
        </w:rPr>
        <w:commentReference w:id="2"/>
      </w:r>
      <w:r w:rsidRPr="00DF52C4">
        <w:rPr>
          <w:rFonts w:ascii="Times New Roman" w:eastAsia="Times New Roman" w:hAnsi="Times New Roman" w:cs="Times New Roman"/>
          <w:color w:val="1D1C1D"/>
          <w:sz w:val="24"/>
          <w:szCs w:val="24"/>
        </w:rPr>
        <w:t xml:space="preserve"> experiment will be to measure sporocarp production and biological efficiency during mushroom cultivation as functions of substrate mixture and mushroom species.</w:t>
      </w:r>
    </w:p>
    <w:p w14:paraId="3F456AA5" w14:textId="77777777" w:rsidR="00DF52C4" w:rsidRPr="00DF52C4" w:rsidRDefault="00DF52C4" w:rsidP="00DF52C4">
      <w:pPr>
        <w:spacing w:before="100" w:beforeAutospacing="1" w:after="0" w:line="240" w:lineRule="auto"/>
        <w:rPr>
          <w:rFonts w:ascii="Times New Roman" w:eastAsia="Times New Roman" w:hAnsi="Times New Roman" w:cs="Times New Roman"/>
          <w:color w:val="1D1C1D"/>
          <w:sz w:val="24"/>
          <w:szCs w:val="24"/>
        </w:rPr>
      </w:pPr>
    </w:p>
    <w:p w14:paraId="6264B78A" w14:textId="0647B02C" w:rsidR="00975E94" w:rsidRPr="00DF52C4" w:rsidRDefault="00975E94" w:rsidP="00DF52C4">
      <w:pPr>
        <w:tabs>
          <w:tab w:val="center" w:pos="4680"/>
        </w:tabs>
        <w:spacing w:line="240" w:lineRule="auto"/>
        <w:rPr>
          <w:rFonts w:ascii="Times New Roman" w:hAnsi="Times New Roman" w:cs="Times New Roman"/>
          <w:b/>
          <w:bCs/>
          <w:i/>
          <w:iCs/>
          <w:sz w:val="24"/>
          <w:szCs w:val="24"/>
        </w:rPr>
      </w:pPr>
      <w:r w:rsidRPr="00DF52C4">
        <w:rPr>
          <w:rFonts w:ascii="Times New Roman" w:hAnsi="Times New Roman" w:cs="Times New Roman"/>
          <w:b/>
          <w:bCs/>
          <w:i/>
          <w:iCs/>
          <w:sz w:val="24"/>
          <w:szCs w:val="24"/>
        </w:rPr>
        <w:t>Mushroom Species:</w:t>
      </w:r>
      <w:r w:rsidR="008400A6" w:rsidRPr="00DF52C4">
        <w:rPr>
          <w:rFonts w:ascii="Times New Roman" w:hAnsi="Times New Roman" w:cs="Times New Roman"/>
          <w:b/>
          <w:bCs/>
          <w:i/>
          <w:iCs/>
          <w:sz w:val="24"/>
          <w:szCs w:val="24"/>
        </w:rPr>
        <w:tab/>
      </w:r>
    </w:p>
    <w:p w14:paraId="7220630B" w14:textId="49A3B98A" w:rsidR="00975E94" w:rsidRPr="00DF52C4" w:rsidRDefault="00975E94" w:rsidP="00DF52C4">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i/>
          <w:iCs/>
          <w:color w:val="1D1C1D"/>
          <w:sz w:val="24"/>
          <w:szCs w:val="24"/>
        </w:rPr>
        <w:t>Collection</w:t>
      </w:r>
      <w:r w:rsidR="007E1F87" w:rsidRPr="00DF52C4">
        <w:rPr>
          <w:rFonts w:ascii="Times New Roman" w:eastAsia="Times New Roman" w:hAnsi="Times New Roman" w:cs="Times New Roman"/>
          <w:i/>
          <w:iCs/>
          <w:color w:val="1D1C1D"/>
          <w:sz w:val="24"/>
          <w:szCs w:val="24"/>
        </w:rPr>
        <w:t xml:space="preserve"> of Samples:</w:t>
      </w:r>
    </w:p>
    <w:p w14:paraId="1E071395" w14:textId="7B48FA9A" w:rsidR="002D46F2" w:rsidRPr="00DF52C4" w:rsidRDefault="002D46F2" w:rsidP="00DF52C4">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hAnsi="Times New Roman" w:cs="Times New Roman"/>
          <w:sz w:val="24"/>
          <w:szCs w:val="24"/>
        </w:rPr>
        <w:t xml:space="preserve">A total of 10 species were collected for this study. Seven species were collected from wild specimens in and around Pullman, WA; and three species were ordered from the commercial provider </w:t>
      </w:r>
      <w:commentRangeStart w:id="3"/>
      <w:r w:rsidRPr="00DF52C4">
        <w:rPr>
          <w:rFonts w:ascii="Times New Roman" w:hAnsi="Times New Roman" w:cs="Times New Roman"/>
          <w:sz w:val="24"/>
          <w:szCs w:val="24"/>
        </w:rPr>
        <w:t>Mushroom Mountain in SC</w:t>
      </w:r>
      <w:commentRangeEnd w:id="3"/>
      <w:r w:rsidR="00883C53">
        <w:rPr>
          <w:rStyle w:val="CommentReference"/>
        </w:rPr>
        <w:commentReference w:id="3"/>
      </w:r>
      <w:r w:rsidRPr="00DF52C4">
        <w:rPr>
          <w:rFonts w:ascii="Times New Roman" w:hAnsi="Times New Roman" w:cs="Times New Roman"/>
          <w:sz w:val="24"/>
          <w:szCs w:val="24"/>
        </w:rPr>
        <w:t xml:space="preserve">. All fungal strains were grown in laboratory conditions on </w:t>
      </w:r>
      <w:commentRangeStart w:id="4"/>
      <w:r w:rsidRPr="00DF52C4">
        <w:rPr>
          <w:rFonts w:ascii="Times New Roman" w:hAnsi="Times New Roman" w:cs="Times New Roman"/>
          <w:sz w:val="24"/>
          <w:szCs w:val="24"/>
        </w:rPr>
        <w:t>PDA media</w:t>
      </w:r>
      <w:commentRangeEnd w:id="4"/>
      <w:r w:rsidR="00883C53">
        <w:rPr>
          <w:rStyle w:val="CommentReference"/>
        </w:rPr>
        <w:commentReference w:id="4"/>
      </w:r>
      <w:r w:rsidRPr="00DF52C4">
        <w:rPr>
          <w:rFonts w:ascii="Times New Roman" w:hAnsi="Times New Roman" w:cs="Times New Roman"/>
          <w:sz w:val="24"/>
          <w:szCs w:val="24"/>
        </w:rPr>
        <w:t xml:space="preserve">. It is anticipated that eight of the collected species will be used in the research. </w:t>
      </w:r>
    </w:p>
    <w:p w14:paraId="41E01BAD" w14:textId="77777777" w:rsidR="00E43970" w:rsidRDefault="00975E94" w:rsidP="00DF52C4">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i/>
          <w:iCs/>
          <w:color w:val="1D1C1D"/>
          <w:sz w:val="24"/>
          <w:szCs w:val="24"/>
        </w:rPr>
        <w:t>Species Identification:</w:t>
      </w:r>
    </w:p>
    <w:p w14:paraId="04E401DB" w14:textId="7294647E" w:rsidR="00DF52C4" w:rsidRPr="00E43970" w:rsidRDefault="00975E94" w:rsidP="00DF52C4">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color w:val="1D1C1D"/>
          <w:sz w:val="24"/>
          <w:szCs w:val="24"/>
        </w:rPr>
        <w:t xml:space="preserve">The species of fungal isolates used in this research will be verified using PCR amplification and sequencing of the ITS genomic region. </w:t>
      </w:r>
    </w:p>
    <w:p w14:paraId="7925A24F" w14:textId="33D0AB48" w:rsidR="00E43970" w:rsidRDefault="002D46F2" w:rsidP="00E43970">
      <w:pPr>
        <w:spacing w:before="100" w:beforeAutospacing="1" w:after="0" w:line="240" w:lineRule="auto"/>
        <w:rPr>
          <w:rFonts w:ascii="Times New Roman" w:hAnsi="Times New Roman" w:cs="Times New Roman"/>
          <w:b/>
          <w:bCs/>
          <w:i/>
          <w:iCs/>
          <w:sz w:val="24"/>
          <w:szCs w:val="24"/>
        </w:rPr>
      </w:pPr>
      <w:r w:rsidRPr="00DF52C4">
        <w:rPr>
          <w:rFonts w:ascii="Times New Roman" w:hAnsi="Times New Roman" w:cs="Times New Roman"/>
          <w:b/>
          <w:bCs/>
          <w:i/>
          <w:iCs/>
          <w:sz w:val="24"/>
          <w:szCs w:val="24"/>
        </w:rPr>
        <w:t>Substrate Materials:</w:t>
      </w:r>
    </w:p>
    <w:p w14:paraId="609ED058" w14:textId="77777777" w:rsidR="00E43970" w:rsidRDefault="002D46F2" w:rsidP="00E43970">
      <w:pPr>
        <w:spacing w:before="100" w:beforeAutospacing="1" w:after="0" w:line="240" w:lineRule="auto"/>
        <w:rPr>
          <w:rFonts w:ascii="Times New Roman" w:eastAsia="Times New Roman" w:hAnsi="Times New Roman" w:cs="Times New Roman"/>
          <w:color w:val="000000"/>
          <w:sz w:val="24"/>
          <w:szCs w:val="24"/>
        </w:rPr>
      </w:pPr>
      <w:r w:rsidRPr="00DF52C4">
        <w:rPr>
          <w:rFonts w:ascii="Times New Roman" w:hAnsi="Times New Roman" w:cs="Times New Roman"/>
          <w:sz w:val="24"/>
          <w:szCs w:val="24"/>
        </w:rPr>
        <w:t xml:space="preserve">Four types of raw materials will be used as substrates: </w:t>
      </w:r>
      <w:r w:rsidR="00964F64" w:rsidRPr="00DF52C4">
        <w:rPr>
          <w:rFonts w:ascii="Times New Roman" w:hAnsi="Times New Roman" w:cs="Times New Roman"/>
          <w:sz w:val="24"/>
          <w:szCs w:val="24"/>
        </w:rPr>
        <w:t>w</w:t>
      </w:r>
      <w:r w:rsidRPr="00DF52C4">
        <w:rPr>
          <w:rFonts w:ascii="Times New Roman" w:hAnsi="Times New Roman" w:cs="Times New Roman"/>
          <w:sz w:val="24"/>
          <w:szCs w:val="24"/>
        </w:rPr>
        <w:t>heat straw, sawdust, spent brewer’s grain, and coffee grounds. These will be combined in different concentrations to create</w:t>
      </w:r>
      <w:r w:rsidRPr="00DF52C4">
        <w:rPr>
          <w:rFonts w:ascii="Times New Roman" w:hAnsi="Times New Roman" w:cs="Times New Roman"/>
          <w:color w:val="FF0000"/>
          <w:sz w:val="24"/>
          <w:szCs w:val="24"/>
        </w:rPr>
        <w:t xml:space="preserve"> </w:t>
      </w:r>
      <w:r w:rsidRPr="00DF52C4">
        <w:rPr>
          <w:rFonts w:ascii="Times New Roman" w:hAnsi="Times New Roman" w:cs="Times New Roman"/>
          <w:sz w:val="24"/>
          <w:szCs w:val="24"/>
        </w:rPr>
        <w:t>five different substrate mixture combinations (Table 2). Optimal substrate mixtures for most mushroom species consists of approximately 80% lignin/carbon source, 20% nitrogen-rich source, and other micronutrients such as gypsum and manure</w:t>
      </w:r>
      <w:r w:rsidRPr="00DF52C4">
        <w:rPr>
          <w:rFonts w:ascii="Times New Roman" w:hAnsi="Times New Roman" w:cs="Times New Roman"/>
          <w:b/>
          <w:bCs/>
          <w:sz w:val="24"/>
          <w:szCs w:val="24"/>
        </w:rPr>
        <w:t xml:space="preserve"> </w:t>
      </w:r>
      <w:r w:rsidRPr="00DF52C4">
        <w:rPr>
          <w:rFonts w:ascii="Times New Roman" w:eastAsia="Times New Roman" w:hAnsi="Times New Roman" w:cs="Times New Roman"/>
          <w:color w:val="000000"/>
          <w:sz w:val="24"/>
          <w:szCs w:val="24"/>
        </w:rPr>
        <w:t>(</w:t>
      </w:r>
      <w:proofErr w:type="spellStart"/>
      <w:r w:rsidRPr="00DF52C4">
        <w:rPr>
          <w:rFonts w:ascii="Times New Roman" w:eastAsia="Times New Roman" w:hAnsi="Times New Roman" w:cs="Times New Roman"/>
          <w:color w:val="000000"/>
          <w:sz w:val="24"/>
          <w:szCs w:val="24"/>
        </w:rPr>
        <w:t>Sokól</w:t>
      </w:r>
      <w:proofErr w:type="spellEnd"/>
      <w:r w:rsidRPr="00DF52C4">
        <w:rPr>
          <w:rFonts w:ascii="Times New Roman" w:eastAsia="Times New Roman" w:hAnsi="Times New Roman" w:cs="Times New Roman"/>
          <w:color w:val="000000"/>
          <w:sz w:val="24"/>
          <w:szCs w:val="24"/>
        </w:rPr>
        <w:t xml:space="preserve"> </w:t>
      </w:r>
      <w:r w:rsidRPr="00DF52C4">
        <w:rPr>
          <w:rFonts w:ascii="Times New Roman" w:eastAsia="Times New Roman" w:hAnsi="Times New Roman" w:cs="Times New Roman"/>
          <w:i/>
          <w:iCs/>
          <w:color w:val="000000"/>
          <w:sz w:val="24"/>
          <w:szCs w:val="24"/>
        </w:rPr>
        <w:t>et al.</w:t>
      </w:r>
      <w:r w:rsidRPr="00DF52C4">
        <w:rPr>
          <w:rFonts w:ascii="Times New Roman" w:eastAsia="Times New Roman" w:hAnsi="Times New Roman" w:cs="Times New Roman"/>
          <w:color w:val="000000"/>
          <w:sz w:val="24"/>
          <w:szCs w:val="24"/>
        </w:rPr>
        <w:t xml:space="preserve"> 2015, Stamets 2000, Sánchez 2004, Jang, Lee, Liu, &amp; Ju. 2009). The substrate</w:t>
      </w:r>
      <w:r w:rsidR="00964F64" w:rsidRPr="00DF52C4">
        <w:rPr>
          <w:rFonts w:ascii="Times New Roman" w:eastAsia="Times New Roman" w:hAnsi="Times New Roman" w:cs="Times New Roman"/>
          <w:color w:val="000000"/>
          <w:sz w:val="24"/>
          <w:szCs w:val="24"/>
        </w:rPr>
        <w:t xml:space="preserve"> mixtures will be loosely </w:t>
      </w:r>
      <w:r w:rsidRPr="00DF52C4">
        <w:rPr>
          <w:rFonts w:ascii="Times New Roman" w:eastAsia="Times New Roman" w:hAnsi="Times New Roman" w:cs="Times New Roman"/>
          <w:color w:val="000000"/>
          <w:sz w:val="24"/>
          <w:szCs w:val="24"/>
        </w:rPr>
        <w:t xml:space="preserve">based around these parameters. </w:t>
      </w:r>
      <w:bookmarkStart w:id="5" w:name="_Hlk96004729"/>
    </w:p>
    <w:p w14:paraId="0237C539" w14:textId="03C2BB79" w:rsidR="00363AC1" w:rsidRPr="00DF52C4" w:rsidRDefault="00996591" w:rsidP="00E43970">
      <w:pPr>
        <w:spacing w:before="100" w:beforeAutospacing="1" w:after="0" w:line="240" w:lineRule="auto"/>
        <w:rPr>
          <w:rFonts w:ascii="Times New Roman" w:eastAsia="Times New Roman" w:hAnsi="Times New Roman" w:cs="Times New Roman"/>
          <w:color w:val="000000"/>
          <w:sz w:val="24"/>
          <w:szCs w:val="24"/>
        </w:rPr>
      </w:pPr>
      <w:commentRangeStart w:id="6"/>
      <w:r w:rsidRPr="00DF52C4">
        <w:rPr>
          <w:rFonts w:ascii="Times New Roman" w:eastAsia="Times New Roman" w:hAnsi="Times New Roman" w:cs="Times New Roman"/>
          <w:b/>
          <w:bCs/>
          <w:i/>
          <w:iCs/>
          <w:sz w:val="24"/>
          <w:szCs w:val="24"/>
        </w:rPr>
        <w:t>Experimental Design:</w:t>
      </w:r>
      <w:commentRangeEnd w:id="6"/>
      <w:r w:rsidR="009874CC" w:rsidRPr="00DF52C4">
        <w:rPr>
          <w:rStyle w:val="CommentReference"/>
          <w:rFonts w:ascii="Times New Roman" w:hAnsi="Times New Roman" w:cs="Times New Roman"/>
          <w:i/>
          <w:iCs/>
          <w:sz w:val="24"/>
          <w:szCs w:val="24"/>
        </w:rPr>
        <w:commentReference w:id="6"/>
      </w:r>
      <w:r w:rsidR="00584112" w:rsidRPr="00DF52C4">
        <w:rPr>
          <w:rFonts w:ascii="Times New Roman" w:eastAsia="Times New Roman" w:hAnsi="Times New Roman" w:cs="Times New Roman"/>
          <w:i/>
          <w:iCs/>
          <w:color w:val="1D1C1D"/>
          <w:sz w:val="24"/>
          <w:szCs w:val="24"/>
        </w:rPr>
        <w:tab/>
      </w:r>
    </w:p>
    <w:p w14:paraId="0380CF25" w14:textId="0F7B2A31" w:rsidR="008B3A30" w:rsidRPr="00DF52C4" w:rsidRDefault="00363AC1" w:rsidP="00DF52C4">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eastAsia="Times New Roman" w:hAnsi="Times New Roman" w:cs="Times New Roman"/>
          <w:color w:val="1D1C1D"/>
          <w:sz w:val="24"/>
          <w:szCs w:val="24"/>
        </w:rPr>
        <w:t xml:space="preserve">The treatment structure will </w:t>
      </w:r>
      <w:r w:rsidR="002246E8" w:rsidRPr="00DF52C4">
        <w:rPr>
          <w:rFonts w:ascii="Times New Roman" w:eastAsia="Times New Roman" w:hAnsi="Times New Roman" w:cs="Times New Roman"/>
          <w:color w:val="1D1C1D"/>
          <w:sz w:val="24"/>
          <w:szCs w:val="24"/>
        </w:rPr>
        <w:t>consist of</w:t>
      </w:r>
      <w:r w:rsidRPr="00DF52C4">
        <w:rPr>
          <w:rFonts w:ascii="Times New Roman" w:eastAsia="Times New Roman" w:hAnsi="Times New Roman" w:cs="Times New Roman"/>
          <w:color w:val="1D1C1D"/>
          <w:sz w:val="24"/>
          <w:szCs w:val="24"/>
        </w:rPr>
        <w:t xml:space="preserve"> an eight</w:t>
      </w:r>
      <w:r w:rsidR="008B3A30" w:rsidRPr="00DF52C4">
        <w:rPr>
          <w:rFonts w:ascii="Times New Roman" w:eastAsia="Times New Roman" w:hAnsi="Times New Roman" w:cs="Times New Roman"/>
          <w:color w:val="1D1C1D"/>
          <w:sz w:val="24"/>
          <w:szCs w:val="24"/>
        </w:rPr>
        <w:t>-</w:t>
      </w:r>
      <w:r w:rsidRPr="00DF52C4">
        <w:rPr>
          <w:rFonts w:ascii="Times New Roman" w:eastAsia="Times New Roman" w:hAnsi="Times New Roman" w:cs="Times New Roman"/>
          <w:color w:val="1D1C1D"/>
          <w:sz w:val="24"/>
          <w:szCs w:val="24"/>
        </w:rPr>
        <w:t>by</w:t>
      </w:r>
      <w:r w:rsidR="008B3A30" w:rsidRPr="00DF52C4">
        <w:rPr>
          <w:rFonts w:ascii="Times New Roman" w:eastAsia="Times New Roman" w:hAnsi="Times New Roman" w:cs="Times New Roman"/>
          <w:color w:val="1D1C1D"/>
          <w:sz w:val="24"/>
          <w:szCs w:val="24"/>
        </w:rPr>
        <w:t>-</w:t>
      </w:r>
      <w:r w:rsidRPr="00DF52C4">
        <w:rPr>
          <w:rFonts w:ascii="Times New Roman" w:eastAsia="Times New Roman" w:hAnsi="Times New Roman" w:cs="Times New Roman"/>
          <w:color w:val="1D1C1D"/>
          <w:sz w:val="24"/>
          <w:szCs w:val="24"/>
        </w:rPr>
        <w:t xml:space="preserve">five factorial design with ten replicates. The two factors will consist of species (Table 1) with eight </w:t>
      </w:r>
      <w:r w:rsidR="003C1534" w:rsidRPr="00DF52C4">
        <w:rPr>
          <w:rFonts w:ascii="Times New Roman" w:eastAsia="Times New Roman" w:hAnsi="Times New Roman" w:cs="Times New Roman"/>
          <w:color w:val="1D1C1D"/>
          <w:sz w:val="24"/>
          <w:szCs w:val="24"/>
        </w:rPr>
        <w:t>levels</w:t>
      </w:r>
      <w:r w:rsidRPr="00DF52C4">
        <w:rPr>
          <w:rFonts w:ascii="Times New Roman" w:eastAsia="Times New Roman" w:hAnsi="Times New Roman" w:cs="Times New Roman"/>
          <w:color w:val="1D1C1D"/>
          <w:sz w:val="24"/>
          <w:szCs w:val="24"/>
        </w:rPr>
        <w:t xml:space="preserve"> and substrate mixture (Table 2) with five</w:t>
      </w:r>
      <w:r w:rsidR="003C1534" w:rsidRPr="00DF52C4">
        <w:rPr>
          <w:rFonts w:ascii="Times New Roman" w:eastAsia="Times New Roman" w:hAnsi="Times New Roman" w:cs="Times New Roman"/>
          <w:color w:val="1D1C1D"/>
          <w:sz w:val="24"/>
          <w:szCs w:val="24"/>
        </w:rPr>
        <w:t xml:space="preserve"> levels</w:t>
      </w:r>
      <w:r w:rsidRPr="00DF52C4">
        <w:rPr>
          <w:rFonts w:ascii="Times New Roman" w:eastAsia="Times New Roman" w:hAnsi="Times New Roman" w:cs="Times New Roman"/>
          <w:color w:val="1D1C1D"/>
          <w:sz w:val="24"/>
          <w:szCs w:val="24"/>
        </w:rPr>
        <w:t xml:space="preserve">. </w:t>
      </w:r>
      <w:r w:rsidR="00032FDF" w:rsidRPr="00DF52C4">
        <w:rPr>
          <w:rFonts w:ascii="Times New Roman" w:eastAsia="Times New Roman" w:hAnsi="Times New Roman" w:cs="Times New Roman"/>
          <w:color w:val="1D1C1D"/>
          <w:sz w:val="24"/>
          <w:szCs w:val="24"/>
        </w:rPr>
        <w:t xml:space="preserve">A </w:t>
      </w:r>
      <w:r w:rsidRPr="00DF52C4">
        <w:rPr>
          <w:rFonts w:ascii="Times New Roman" w:eastAsia="Times New Roman" w:hAnsi="Times New Roman" w:cs="Times New Roman"/>
          <w:color w:val="1D1C1D"/>
          <w:sz w:val="24"/>
          <w:szCs w:val="24"/>
        </w:rPr>
        <w:t xml:space="preserve">control substrate mixture consisting of commercial mushroom substrate obtained from </w:t>
      </w:r>
      <w:r w:rsidRPr="00DF52C4">
        <w:rPr>
          <w:rFonts w:ascii="Times New Roman" w:eastAsia="Times New Roman" w:hAnsi="Times New Roman" w:cs="Times New Roman"/>
          <w:color w:val="FF0000"/>
          <w:sz w:val="24"/>
          <w:szCs w:val="24"/>
        </w:rPr>
        <w:t xml:space="preserve">(X) </w:t>
      </w:r>
      <w:r w:rsidRPr="00DF52C4">
        <w:rPr>
          <w:rFonts w:ascii="Times New Roman" w:eastAsia="Times New Roman" w:hAnsi="Times New Roman" w:cs="Times New Roman"/>
          <w:sz w:val="24"/>
          <w:szCs w:val="24"/>
        </w:rPr>
        <w:t>will be used. There will be no</w:t>
      </w:r>
      <w:r w:rsidR="002E155F" w:rsidRPr="00DF52C4">
        <w:rPr>
          <w:rFonts w:ascii="Times New Roman" w:eastAsia="Times New Roman" w:hAnsi="Times New Roman" w:cs="Times New Roman"/>
          <w:sz w:val="24"/>
          <w:szCs w:val="24"/>
        </w:rPr>
        <w:t xml:space="preserve"> negative</w:t>
      </w:r>
      <w:r w:rsidRPr="00DF52C4">
        <w:rPr>
          <w:rFonts w:ascii="Times New Roman" w:eastAsia="Times New Roman" w:hAnsi="Times New Roman" w:cs="Times New Roman"/>
          <w:sz w:val="24"/>
          <w:szCs w:val="24"/>
        </w:rPr>
        <w:t xml:space="preserve"> control for </w:t>
      </w:r>
      <w:r w:rsidR="00CE6E4B" w:rsidRPr="00DF52C4">
        <w:rPr>
          <w:rFonts w:ascii="Times New Roman" w:eastAsia="Times New Roman" w:hAnsi="Times New Roman" w:cs="Times New Roman"/>
          <w:sz w:val="24"/>
          <w:szCs w:val="24"/>
        </w:rPr>
        <w:t>species</w:t>
      </w:r>
      <w:r w:rsidR="00870FA6" w:rsidRPr="00DF52C4">
        <w:rPr>
          <w:rFonts w:ascii="Times New Roman" w:eastAsia="Times New Roman" w:hAnsi="Times New Roman" w:cs="Times New Roman"/>
          <w:sz w:val="24"/>
          <w:szCs w:val="24"/>
        </w:rPr>
        <w:t xml:space="preserve">. </w:t>
      </w:r>
      <w:r w:rsidRPr="00DF52C4">
        <w:rPr>
          <w:rFonts w:ascii="Times New Roman" w:eastAsia="Times New Roman" w:hAnsi="Times New Roman" w:cs="Times New Roman"/>
          <w:color w:val="1D1C1D"/>
          <w:sz w:val="24"/>
          <w:szCs w:val="24"/>
        </w:rPr>
        <w:t xml:space="preserve">The design structure will take the form of a </w:t>
      </w:r>
      <w:commentRangeStart w:id="7"/>
      <w:r w:rsidRPr="00DF52C4">
        <w:rPr>
          <w:rFonts w:ascii="Times New Roman" w:eastAsia="Times New Roman" w:hAnsi="Times New Roman" w:cs="Times New Roman"/>
          <w:color w:val="1D1C1D"/>
          <w:sz w:val="24"/>
          <w:szCs w:val="24"/>
        </w:rPr>
        <w:t>complete randomized</w:t>
      </w:r>
      <w:r w:rsidR="002246E8" w:rsidRPr="00DF52C4">
        <w:rPr>
          <w:rFonts w:ascii="Times New Roman" w:eastAsia="Times New Roman" w:hAnsi="Times New Roman" w:cs="Times New Roman"/>
          <w:color w:val="1D1C1D"/>
          <w:sz w:val="24"/>
          <w:szCs w:val="24"/>
        </w:rPr>
        <w:t xml:space="preserve"> blocked</w:t>
      </w:r>
      <w:r w:rsidRPr="00DF52C4">
        <w:rPr>
          <w:rFonts w:ascii="Times New Roman" w:eastAsia="Times New Roman" w:hAnsi="Times New Roman" w:cs="Times New Roman"/>
          <w:color w:val="1D1C1D"/>
          <w:sz w:val="24"/>
          <w:szCs w:val="24"/>
        </w:rPr>
        <w:t xml:space="preserve"> design </w:t>
      </w:r>
      <w:commentRangeEnd w:id="7"/>
      <w:r w:rsidR="00D26204">
        <w:rPr>
          <w:rStyle w:val="CommentReference"/>
        </w:rPr>
        <w:commentReference w:id="7"/>
      </w:r>
      <w:r w:rsidRPr="00DF52C4">
        <w:rPr>
          <w:rFonts w:ascii="Times New Roman" w:eastAsia="Times New Roman" w:hAnsi="Times New Roman" w:cs="Times New Roman"/>
          <w:color w:val="1D1C1D"/>
          <w:sz w:val="24"/>
          <w:szCs w:val="24"/>
        </w:rPr>
        <w:t>(CR</w:t>
      </w:r>
      <w:r w:rsidR="002246E8" w:rsidRPr="00DF52C4">
        <w:rPr>
          <w:rFonts w:ascii="Times New Roman" w:eastAsia="Times New Roman" w:hAnsi="Times New Roman" w:cs="Times New Roman"/>
          <w:color w:val="1D1C1D"/>
          <w:sz w:val="24"/>
          <w:szCs w:val="24"/>
        </w:rPr>
        <w:t>B</w:t>
      </w:r>
      <w:r w:rsidRPr="00DF52C4">
        <w:rPr>
          <w:rFonts w:ascii="Times New Roman" w:eastAsia="Times New Roman" w:hAnsi="Times New Roman" w:cs="Times New Roman"/>
          <w:color w:val="1D1C1D"/>
          <w:sz w:val="24"/>
          <w:szCs w:val="24"/>
        </w:rPr>
        <w:t>D) experiment.</w:t>
      </w:r>
      <w:r w:rsidR="008B3A30" w:rsidRPr="00DF52C4">
        <w:rPr>
          <w:rFonts w:ascii="Times New Roman" w:eastAsia="Times New Roman" w:hAnsi="Times New Roman" w:cs="Times New Roman"/>
          <w:color w:val="1D1C1D"/>
          <w:sz w:val="24"/>
          <w:szCs w:val="24"/>
        </w:rPr>
        <w:t xml:space="preserve"> The experimental units will be sorted into </w:t>
      </w:r>
      <w:commentRangeStart w:id="8"/>
      <w:r w:rsidR="003C1534" w:rsidRPr="00DF52C4">
        <w:rPr>
          <w:rFonts w:ascii="Times New Roman" w:eastAsia="Times New Roman" w:hAnsi="Times New Roman" w:cs="Times New Roman"/>
          <w:color w:val="1D1C1D"/>
          <w:sz w:val="24"/>
          <w:szCs w:val="24"/>
        </w:rPr>
        <w:t>forty</w:t>
      </w:r>
      <w:r w:rsidR="008B3A30" w:rsidRPr="00DF52C4">
        <w:rPr>
          <w:rFonts w:ascii="Times New Roman" w:eastAsia="Times New Roman" w:hAnsi="Times New Roman" w:cs="Times New Roman"/>
          <w:color w:val="1D1C1D"/>
          <w:sz w:val="24"/>
          <w:szCs w:val="24"/>
        </w:rPr>
        <w:t xml:space="preserve"> blocks </w:t>
      </w:r>
      <w:commentRangeEnd w:id="8"/>
      <w:r w:rsidR="00D26204">
        <w:rPr>
          <w:rStyle w:val="CommentReference"/>
        </w:rPr>
        <w:commentReference w:id="8"/>
      </w:r>
      <w:r w:rsidR="008B3A30" w:rsidRPr="00DF52C4">
        <w:rPr>
          <w:rFonts w:ascii="Times New Roman" w:eastAsia="Times New Roman" w:hAnsi="Times New Roman" w:cs="Times New Roman"/>
          <w:color w:val="1D1C1D"/>
          <w:sz w:val="24"/>
          <w:szCs w:val="24"/>
        </w:rPr>
        <w:t>of ten units each with each block representing one species</w:t>
      </w:r>
      <w:r w:rsidR="0032251F" w:rsidRPr="00DF52C4">
        <w:rPr>
          <w:rFonts w:ascii="Times New Roman" w:eastAsia="Times New Roman" w:hAnsi="Times New Roman" w:cs="Times New Roman"/>
          <w:color w:val="1D1C1D"/>
          <w:sz w:val="24"/>
          <w:szCs w:val="24"/>
        </w:rPr>
        <w:t xml:space="preserve"> x </w:t>
      </w:r>
      <w:r w:rsidR="008B3A30" w:rsidRPr="00DF52C4">
        <w:rPr>
          <w:rFonts w:ascii="Times New Roman" w:eastAsia="Times New Roman" w:hAnsi="Times New Roman" w:cs="Times New Roman"/>
          <w:color w:val="1D1C1D"/>
          <w:sz w:val="24"/>
          <w:szCs w:val="24"/>
        </w:rPr>
        <w:t>substrate mixture</w:t>
      </w:r>
      <w:r w:rsidR="0032251F" w:rsidRPr="00DF52C4">
        <w:rPr>
          <w:rFonts w:ascii="Times New Roman" w:eastAsia="Times New Roman" w:hAnsi="Times New Roman" w:cs="Times New Roman"/>
          <w:color w:val="1D1C1D"/>
          <w:sz w:val="24"/>
          <w:szCs w:val="24"/>
        </w:rPr>
        <w:t xml:space="preserve"> treatment</w:t>
      </w:r>
      <w:r w:rsidR="008B3A30" w:rsidRPr="00DF52C4">
        <w:rPr>
          <w:rFonts w:ascii="Times New Roman" w:eastAsia="Times New Roman" w:hAnsi="Times New Roman" w:cs="Times New Roman"/>
          <w:color w:val="1D1C1D"/>
          <w:sz w:val="24"/>
          <w:szCs w:val="24"/>
        </w:rPr>
        <w:t xml:space="preserve"> combination. </w:t>
      </w:r>
      <w:r w:rsidR="005132F1" w:rsidRPr="00DF52C4">
        <w:rPr>
          <w:rFonts w:ascii="Times New Roman" w:eastAsia="Times New Roman" w:hAnsi="Times New Roman" w:cs="Times New Roman"/>
          <w:color w:val="1D1C1D"/>
          <w:sz w:val="24"/>
          <w:szCs w:val="24"/>
        </w:rPr>
        <w:t xml:space="preserve">There will be a total of 400 experimental units. </w:t>
      </w:r>
      <w:r w:rsidR="003C1534" w:rsidRPr="00DF52C4">
        <w:rPr>
          <w:rFonts w:ascii="Times New Roman" w:eastAsia="Times New Roman" w:hAnsi="Times New Roman" w:cs="Times New Roman"/>
          <w:color w:val="1D1C1D"/>
          <w:sz w:val="24"/>
          <w:szCs w:val="24"/>
        </w:rPr>
        <w:t xml:space="preserve">The </w:t>
      </w:r>
      <w:del w:id="9" w:author="Wheeler, David Linnard" w:date="2022-03-08T09:51:00Z">
        <w:r w:rsidR="003C1534" w:rsidRPr="00DF52C4" w:rsidDel="00D26204">
          <w:rPr>
            <w:rFonts w:ascii="Times New Roman" w:eastAsia="Times New Roman" w:hAnsi="Times New Roman" w:cs="Times New Roman"/>
            <w:color w:val="1D1C1D"/>
            <w:sz w:val="24"/>
            <w:szCs w:val="24"/>
          </w:rPr>
          <w:delText>experimental results</w:delText>
        </w:r>
      </w:del>
      <w:ins w:id="10" w:author="Wheeler, David Linnard" w:date="2022-03-08T09:51:00Z">
        <w:r w:rsidR="00D26204">
          <w:rPr>
            <w:rFonts w:ascii="Times New Roman" w:eastAsia="Times New Roman" w:hAnsi="Times New Roman" w:cs="Times New Roman"/>
            <w:color w:val="1D1C1D"/>
            <w:sz w:val="24"/>
            <w:szCs w:val="24"/>
          </w:rPr>
          <w:t>out</w:t>
        </w:r>
      </w:ins>
      <w:ins w:id="11" w:author="Wheeler, David Linnard" w:date="2022-03-08T09:52:00Z">
        <w:r w:rsidR="00D26204">
          <w:rPr>
            <w:rFonts w:ascii="Times New Roman" w:eastAsia="Times New Roman" w:hAnsi="Times New Roman" w:cs="Times New Roman"/>
            <w:color w:val="1D1C1D"/>
            <w:sz w:val="24"/>
            <w:szCs w:val="24"/>
          </w:rPr>
          <w:t>comes measured</w:t>
        </w:r>
      </w:ins>
      <w:r w:rsidR="003C1534" w:rsidRPr="00DF52C4">
        <w:rPr>
          <w:rFonts w:ascii="Times New Roman" w:eastAsia="Times New Roman" w:hAnsi="Times New Roman" w:cs="Times New Roman"/>
          <w:color w:val="1D1C1D"/>
          <w:sz w:val="24"/>
          <w:szCs w:val="24"/>
        </w:rPr>
        <w:t xml:space="preserve"> </w:t>
      </w:r>
      <w:r w:rsidR="008B3A30" w:rsidRPr="00DF52C4">
        <w:rPr>
          <w:rFonts w:ascii="Times New Roman" w:eastAsia="Times New Roman" w:hAnsi="Times New Roman" w:cs="Times New Roman"/>
          <w:color w:val="1D1C1D"/>
          <w:sz w:val="24"/>
          <w:szCs w:val="24"/>
        </w:rPr>
        <w:t>will</w:t>
      </w:r>
      <w:r w:rsidR="003C1534" w:rsidRPr="00DF52C4">
        <w:rPr>
          <w:rFonts w:ascii="Times New Roman" w:eastAsia="Times New Roman" w:hAnsi="Times New Roman" w:cs="Times New Roman"/>
          <w:color w:val="1D1C1D"/>
          <w:sz w:val="24"/>
          <w:szCs w:val="24"/>
        </w:rPr>
        <w:t xml:space="preserve"> consist of </w:t>
      </w:r>
      <w:r w:rsidR="0050747A" w:rsidRPr="00DF52C4">
        <w:rPr>
          <w:rFonts w:ascii="Times New Roman" w:eastAsia="Times New Roman" w:hAnsi="Times New Roman" w:cs="Times New Roman"/>
          <w:color w:val="1D1C1D"/>
          <w:sz w:val="24"/>
          <w:szCs w:val="24"/>
        </w:rPr>
        <w:t xml:space="preserve">sporocarp individual size, sporocarp fresh weight, sporocarp dry weight, sporocarp nutrient content, and spent substrate mass post-harvest. </w:t>
      </w:r>
    </w:p>
    <w:p w14:paraId="69B6095C" w14:textId="77777777" w:rsidR="00E20371" w:rsidRPr="00DF52C4" w:rsidRDefault="00E20371" w:rsidP="00DF52C4">
      <w:pPr>
        <w:spacing w:before="100" w:beforeAutospacing="1" w:after="0" w:line="240" w:lineRule="auto"/>
        <w:rPr>
          <w:rFonts w:ascii="Times New Roman" w:eastAsia="Times New Roman" w:hAnsi="Times New Roman" w:cs="Times New Roman"/>
          <w:color w:val="1D1C1D"/>
          <w:sz w:val="24"/>
          <w:szCs w:val="24"/>
        </w:rPr>
      </w:pPr>
    </w:p>
    <w:p w14:paraId="57C9AC92" w14:textId="7D94A0EA" w:rsidR="00097250" w:rsidRPr="00DF52C4" w:rsidRDefault="00093BAF" w:rsidP="00DF52C4">
      <w:pPr>
        <w:spacing w:line="240" w:lineRule="auto"/>
        <w:rPr>
          <w:rFonts w:ascii="Times New Roman" w:hAnsi="Times New Roman" w:cs="Times New Roman"/>
          <w:b/>
          <w:bCs/>
          <w:i/>
          <w:iCs/>
          <w:sz w:val="24"/>
          <w:szCs w:val="24"/>
        </w:rPr>
      </w:pPr>
      <w:commentRangeStart w:id="12"/>
      <w:r w:rsidRPr="00DF52C4">
        <w:rPr>
          <w:rFonts w:ascii="Times New Roman" w:hAnsi="Times New Roman" w:cs="Times New Roman"/>
          <w:b/>
          <w:bCs/>
          <w:i/>
          <w:iCs/>
          <w:sz w:val="24"/>
          <w:szCs w:val="24"/>
        </w:rPr>
        <w:t>Spawn Production:</w:t>
      </w:r>
      <w:commentRangeEnd w:id="12"/>
      <w:r w:rsidR="009874CC" w:rsidRPr="00DF52C4">
        <w:rPr>
          <w:rStyle w:val="CommentReference"/>
          <w:rFonts w:ascii="Times New Roman" w:hAnsi="Times New Roman" w:cs="Times New Roman"/>
          <w:i/>
          <w:iCs/>
          <w:sz w:val="24"/>
          <w:szCs w:val="24"/>
        </w:rPr>
        <w:commentReference w:id="12"/>
      </w:r>
    </w:p>
    <w:p w14:paraId="2E708EAF" w14:textId="64521AA6" w:rsidR="00E20371" w:rsidRPr="00DF52C4" w:rsidRDefault="004738E9" w:rsidP="00DF52C4">
      <w:pPr>
        <w:spacing w:line="240" w:lineRule="auto"/>
        <w:rPr>
          <w:rFonts w:ascii="Times New Roman" w:hAnsi="Times New Roman" w:cs="Times New Roman"/>
          <w:sz w:val="24"/>
          <w:szCs w:val="24"/>
        </w:rPr>
      </w:pPr>
      <w:r w:rsidRPr="00DF52C4">
        <w:rPr>
          <w:rFonts w:ascii="Times New Roman" w:hAnsi="Times New Roman" w:cs="Times New Roman"/>
          <w:sz w:val="24"/>
          <w:szCs w:val="24"/>
        </w:rPr>
        <w:t xml:space="preserve">Grain spawn </w:t>
      </w:r>
      <w:r w:rsidR="00C9281E" w:rsidRPr="00DF52C4">
        <w:rPr>
          <w:rFonts w:ascii="Times New Roman" w:hAnsi="Times New Roman" w:cs="Times New Roman"/>
          <w:sz w:val="24"/>
          <w:szCs w:val="24"/>
        </w:rPr>
        <w:t>will be</w:t>
      </w:r>
      <w:r w:rsidRPr="00DF52C4">
        <w:rPr>
          <w:rFonts w:ascii="Times New Roman" w:hAnsi="Times New Roman" w:cs="Times New Roman"/>
          <w:sz w:val="24"/>
          <w:szCs w:val="24"/>
        </w:rPr>
        <w:t xml:space="preserve"> used to propagate all specie</w:t>
      </w:r>
      <w:r w:rsidR="00CE4C15" w:rsidRPr="00DF52C4">
        <w:rPr>
          <w:rFonts w:ascii="Times New Roman" w:hAnsi="Times New Roman" w:cs="Times New Roman"/>
          <w:sz w:val="24"/>
          <w:szCs w:val="24"/>
        </w:rPr>
        <w:t>s samples for use in the cultivation experiments</w:t>
      </w:r>
      <w:r w:rsidR="00CD1ADD" w:rsidRPr="00DF52C4">
        <w:rPr>
          <w:rFonts w:ascii="Times New Roman" w:hAnsi="Times New Roman" w:cs="Times New Roman"/>
          <w:sz w:val="24"/>
          <w:szCs w:val="24"/>
        </w:rPr>
        <w:t xml:space="preserve"> according to the methods recommended by Stamets (2000) for </w:t>
      </w:r>
      <w:r w:rsidR="00155324" w:rsidRPr="00DF52C4">
        <w:rPr>
          <w:rFonts w:ascii="Times New Roman" w:hAnsi="Times New Roman" w:cs="Times New Roman"/>
          <w:sz w:val="24"/>
          <w:szCs w:val="24"/>
        </w:rPr>
        <w:t>1-liter</w:t>
      </w:r>
      <w:r w:rsidR="00CD1ADD" w:rsidRPr="00DF52C4">
        <w:rPr>
          <w:rFonts w:ascii="Times New Roman" w:hAnsi="Times New Roman" w:cs="Times New Roman"/>
          <w:sz w:val="24"/>
          <w:szCs w:val="24"/>
        </w:rPr>
        <w:t xml:space="preserve"> jars. </w:t>
      </w:r>
      <w:r w:rsidR="007F76F4" w:rsidRPr="00DF52C4">
        <w:rPr>
          <w:rFonts w:ascii="Times New Roman" w:hAnsi="Times New Roman" w:cs="Times New Roman"/>
          <w:sz w:val="24"/>
          <w:szCs w:val="24"/>
        </w:rPr>
        <w:t>Organic wheat/rye</w:t>
      </w:r>
      <w:r w:rsidR="00C9281E" w:rsidRPr="00DF52C4">
        <w:rPr>
          <w:rFonts w:ascii="Times New Roman" w:hAnsi="Times New Roman" w:cs="Times New Roman"/>
          <w:sz w:val="24"/>
          <w:szCs w:val="24"/>
        </w:rPr>
        <w:t xml:space="preserve"> will be</w:t>
      </w:r>
      <w:r w:rsidR="007F76F4" w:rsidRPr="00DF52C4">
        <w:rPr>
          <w:rFonts w:ascii="Times New Roman" w:hAnsi="Times New Roman" w:cs="Times New Roman"/>
          <w:sz w:val="24"/>
          <w:szCs w:val="24"/>
        </w:rPr>
        <w:t xml:space="preserve"> use</w:t>
      </w:r>
      <w:r w:rsidR="00CD1ADD" w:rsidRPr="00DF52C4">
        <w:rPr>
          <w:rFonts w:ascii="Times New Roman" w:hAnsi="Times New Roman" w:cs="Times New Roman"/>
          <w:sz w:val="24"/>
          <w:szCs w:val="24"/>
        </w:rPr>
        <w:t xml:space="preserve">d for the grain. </w:t>
      </w:r>
      <w:r w:rsidR="00CE4C15" w:rsidRPr="00DF52C4">
        <w:rPr>
          <w:rFonts w:ascii="Times New Roman" w:hAnsi="Times New Roman" w:cs="Times New Roman"/>
          <w:sz w:val="24"/>
          <w:szCs w:val="24"/>
        </w:rPr>
        <w:t xml:space="preserve">For each species, </w:t>
      </w:r>
      <w:r w:rsidR="002B64DF" w:rsidRPr="00DF52C4">
        <w:rPr>
          <w:rFonts w:ascii="Times New Roman" w:hAnsi="Times New Roman" w:cs="Times New Roman"/>
          <w:color w:val="FF0000"/>
          <w:sz w:val="24"/>
          <w:szCs w:val="24"/>
        </w:rPr>
        <w:t>125</w:t>
      </w:r>
      <w:r w:rsidR="001A5E83" w:rsidRPr="00DF52C4">
        <w:rPr>
          <w:rFonts w:ascii="Times New Roman" w:hAnsi="Times New Roman" w:cs="Times New Roman"/>
          <w:color w:val="FF0000"/>
          <w:sz w:val="24"/>
          <w:szCs w:val="24"/>
        </w:rPr>
        <w:t xml:space="preserve"> g </w:t>
      </w:r>
      <w:r w:rsidR="001A5E83" w:rsidRPr="00DF52C4">
        <w:rPr>
          <w:rFonts w:ascii="Times New Roman" w:hAnsi="Times New Roman" w:cs="Times New Roman"/>
          <w:sz w:val="24"/>
          <w:szCs w:val="24"/>
        </w:rPr>
        <w:t xml:space="preserve">of </w:t>
      </w:r>
      <w:r w:rsidR="002B64DF" w:rsidRPr="00DF52C4">
        <w:rPr>
          <w:rFonts w:ascii="Times New Roman" w:hAnsi="Times New Roman" w:cs="Times New Roman"/>
          <w:sz w:val="24"/>
          <w:szCs w:val="24"/>
        </w:rPr>
        <w:t xml:space="preserve">grain </w:t>
      </w:r>
      <w:r w:rsidR="001A5E83" w:rsidRPr="00DF52C4">
        <w:rPr>
          <w:rFonts w:ascii="Times New Roman" w:hAnsi="Times New Roman" w:cs="Times New Roman"/>
          <w:sz w:val="24"/>
          <w:szCs w:val="24"/>
        </w:rPr>
        <w:t>spawn</w:t>
      </w:r>
      <w:r w:rsidR="00C9281E" w:rsidRPr="00DF52C4">
        <w:rPr>
          <w:rFonts w:ascii="Times New Roman" w:hAnsi="Times New Roman" w:cs="Times New Roman"/>
          <w:sz w:val="24"/>
          <w:szCs w:val="24"/>
        </w:rPr>
        <w:t xml:space="preserve"> will be</w:t>
      </w:r>
      <w:r w:rsidR="001667BB" w:rsidRPr="00DF52C4">
        <w:rPr>
          <w:rFonts w:ascii="Times New Roman" w:hAnsi="Times New Roman" w:cs="Times New Roman"/>
          <w:sz w:val="24"/>
          <w:szCs w:val="24"/>
        </w:rPr>
        <w:t xml:space="preserve"> used</w:t>
      </w:r>
      <w:r w:rsidR="0000106F" w:rsidRPr="00DF52C4">
        <w:rPr>
          <w:rFonts w:ascii="Times New Roman" w:hAnsi="Times New Roman" w:cs="Times New Roman"/>
          <w:sz w:val="24"/>
          <w:szCs w:val="24"/>
        </w:rPr>
        <w:t xml:space="preserve"> </w:t>
      </w:r>
      <w:r w:rsidR="00CD1ADD" w:rsidRPr="00DF52C4">
        <w:rPr>
          <w:rFonts w:ascii="Times New Roman" w:hAnsi="Times New Roman" w:cs="Times New Roman"/>
          <w:sz w:val="24"/>
          <w:szCs w:val="24"/>
        </w:rPr>
        <w:t xml:space="preserve">for the experiment </w:t>
      </w:r>
      <w:r w:rsidR="0000106F" w:rsidRPr="00DF52C4">
        <w:rPr>
          <w:rFonts w:ascii="Times New Roman" w:hAnsi="Times New Roman" w:cs="Times New Roman"/>
          <w:sz w:val="24"/>
          <w:szCs w:val="24"/>
        </w:rPr>
        <w:t>in total</w:t>
      </w:r>
      <w:r w:rsidR="00CD1ADD" w:rsidRPr="00DF52C4">
        <w:rPr>
          <w:rFonts w:ascii="Times New Roman" w:hAnsi="Times New Roman" w:cs="Times New Roman"/>
          <w:sz w:val="24"/>
          <w:szCs w:val="24"/>
        </w:rPr>
        <w:t>.</w:t>
      </w:r>
    </w:p>
    <w:p w14:paraId="04E8CF33" w14:textId="1808F149" w:rsidR="008855D5" w:rsidRPr="00DF52C4" w:rsidRDefault="002F469D" w:rsidP="00DF52C4">
      <w:pPr>
        <w:spacing w:line="240" w:lineRule="auto"/>
        <w:rPr>
          <w:rFonts w:ascii="Times New Roman" w:hAnsi="Times New Roman" w:cs="Times New Roman"/>
          <w:b/>
          <w:bCs/>
          <w:i/>
          <w:iCs/>
          <w:sz w:val="24"/>
          <w:szCs w:val="24"/>
        </w:rPr>
      </w:pPr>
      <w:commentRangeStart w:id="13"/>
      <w:r w:rsidRPr="00DF52C4">
        <w:rPr>
          <w:rFonts w:ascii="Times New Roman" w:hAnsi="Times New Roman" w:cs="Times New Roman"/>
          <w:b/>
          <w:bCs/>
          <w:i/>
          <w:iCs/>
          <w:sz w:val="24"/>
          <w:szCs w:val="24"/>
        </w:rPr>
        <w:t xml:space="preserve">Treatment/Preparation of </w:t>
      </w:r>
      <w:r w:rsidR="00AB719E" w:rsidRPr="00DF52C4">
        <w:rPr>
          <w:rFonts w:ascii="Times New Roman" w:hAnsi="Times New Roman" w:cs="Times New Roman"/>
          <w:b/>
          <w:bCs/>
          <w:i/>
          <w:iCs/>
          <w:sz w:val="24"/>
          <w:szCs w:val="24"/>
        </w:rPr>
        <w:t>Substrate</w:t>
      </w:r>
      <w:commentRangeEnd w:id="13"/>
      <w:r w:rsidR="00E20371" w:rsidRPr="00DF52C4">
        <w:rPr>
          <w:rStyle w:val="CommentReference"/>
          <w:rFonts w:ascii="Times New Roman" w:hAnsi="Times New Roman" w:cs="Times New Roman"/>
          <w:b/>
          <w:bCs/>
          <w:i/>
          <w:iCs/>
          <w:sz w:val="24"/>
          <w:szCs w:val="24"/>
        </w:rPr>
        <w:commentReference w:id="13"/>
      </w:r>
      <w:r w:rsidR="00AA1C8E" w:rsidRPr="00DF52C4">
        <w:rPr>
          <w:rFonts w:ascii="Times New Roman" w:hAnsi="Times New Roman" w:cs="Times New Roman"/>
          <w:b/>
          <w:bCs/>
          <w:i/>
          <w:iCs/>
          <w:sz w:val="24"/>
          <w:szCs w:val="24"/>
        </w:rPr>
        <w:t xml:space="preserve"> and </w:t>
      </w:r>
      <w:r w:rsidR="00463696" w:rsidRPr="00DF52C4">
        <w:rPr>
          <w:rFonts w:ascii="Times New Roman" w:hAnsi="Times New Roman" w:cs="Times New Roman"/>
          <w:b/>
          <w:bCs/>
          <w:i/>
          <w:iCs/>
          <w:sz w:val="24"/>
          <w:szCs w:val="24"/>
        </w:rPr>
        <w:t>Inoculation</w:t>
      </w:r>
      <w:r w:rsidR="00AA1C8E" w:rsidRPr="00DF52C4">
        <w:rPr>
          <w:rFonts w:ascii="Times New Roman" w:hAnsi="Times New Roman" w:cs="Times New Roman"/>
          <w:b/>
          <w:bCs/>
          <w:i/>
          <w:iCs/>
          <w:sz w:val="24"/>
          <w:szCs w:val="24"/>
        </w:rPr>
        <w:t>:</w:t>
      </w:r>
    </w:p>
    <w:p w14:paraId="6AA09A01" w14:textId="77777777" w:rsidR="00E43970" w:rsidRDefault="008855D5" w:rsidP="00E43970">
      <w:pPr>
        <w:spacing w:after="0" w:line="240" w:lineRule="auto"/>
        <w:rPr>
          <w:rFonts w:ascii="Times New Roman" w:hAnsi="Times New Roman" w:cs="Times New Roman"/>
          <w:sz w:val="24"/>
          <w:szCs w:val="24"/>
        </w:rPr>
      </w:pPr>
      <w:commentRangeStart w:id="14"/>
      <w:r w:rsidRPr="00DF52C4">
        <w:rPr>
          <w:rFonts w:ascii="Times New Roman" w:hAnsi="Times New Roman" w:cs="Times New Roman"/>
          <w:sz w:val="24"/>
          <w:szCs w:val="24"/>
        </w:rPr>
        <w:t>The</w:t>
      </w:r>
      <w:r w:rsidR="00F52C0D" w:rsidRPr="00DF52C4">
        <w:rPr>
          <w:rFonts w:ascii="Times New Roman" w:hAnsi="Times New Roman" w:cs="Times New Roman"/>
          <w:sz w:val="24"/>
          <w:szCs w:val="24"/>
        </w:rPr>
        <w:t xml:space="preserve"> substrate mixture</w:t>
      </w:r>
      <w:r w:rsidRPr="00DF52C4">
        <w:rPr>
          <w:rFonts w:ascii="Times New Roman" w:hAnsi="Times New Roman" w:cs="Times New Roman"/>
          <w:sz w:val="24"/>
          <w:szCs w:val="24"/>
        </w:rPr>
        <w:t>s</w:t>
      </w:r>
      <w:r w:rsidR="00C9281E" w:rsidRPr="00DF52C4">
        <w:rPr>
          <w:rFonts w:ascii="Times New Roman" w:hAnsi="Times New Roman" w:cs="Times New Roman"/>
          <w:sz w:val="24"/>
          <w:szCs w:val="24"/>
        </w:rPr>
        <w:t xml:space="preserve"> will be</w:t>
      </w:r>
      <w:r w:rsidR="00F52C0D" w:rsidRPr="00DF52C4">
        <w:rPr>
          <w:rFonts w:ascii="Times New Roman" w:hAnsi="Times New Roman" w:cs="Times New Roman"/>
          <w:sz w:val="24"/>
          <w:szCs w:val="24"/>
        </w:rPr>
        <w:t xml:space="preserve"> </w:t>
      </w:r>
      <w:r w:rsidRPr="00DF52C4">
        <w:rPr>
          <w:rFonts w:ascii="Times New Roman" w:hAnsi="Times New Roman" w:cs="Times New Roman"/>
          <w:sz w:val="24"/>
          <w:szCs w:val="24"/>
        </w:rPr>
        <w:t>made</w:t>
      </w:r>
      <w:r w:rsidR="00F52C0D" w:rsidRPr="00DF52C4">
        <w:rPr>
          <w:rFonts w:ascii="Times New Roman" w:hAnsi="Times New Roman" w:cs="Times New Roman"/>
          <w:sz w:val="24"/>
          <w:szCs w:val="24"/>
        </w:rPr>
        <w:t xml:space="preserve"> </w:t>
      </w:r>
      <w:r w:rsidR="007F0902" w:rsidRPr="00DF52C4">
        <w:rPr>
          <w:rFonts w:ascii="Times New Roman" w:hAnsi="Times New Roman" w:cs="Times New Roman"/>
          <w:sz w:val="24"/>
          <w:szCs w:val="24"/>
        </w:rPr>
        <w:t>by</w:t>
      </w:r>
      <w:r w:rsidR="001667BB" w:rsidRPr="00DF52C4">
        <w:rPr>
          <w:rFonts w:ascii="Times New Roman" w:hAnsi="Times New Roman" w:cs="Times New Roman"/>
          <w:sz w:val="24"/>
          <w:szCs w:val="24"/>
        </w:rPr>
        <w:t xml:space="preserve"> thoroughly</w:t>
      </w:r>
      <w:r w:rsidRPr="00DF52C4">
        <w:rPr>
          <w:rFonts w:ascii="Times New Roman" w:hAnsi="Times New Roman" w:cs="Times New Roman"/>
          <w:sz w:val="24"/>
          <w:szCs w:val="24"/>
        </w:rPr>
        <w:t xml:space="preserve"> </w:t>
      </w:r>
      <w:r w:rsidR="001667BB" w:rsidRPr="00DF52C4">
        <w:rPr>
          <w:rFonts w:ascii="Times New Roman" w:hAnsi="Times New Roman" w:cs="Times New Roman"/>
          <w:sz w:val="24"/>
          <w:szCs w:val="24"/>
        </w:rPr>
        <w:t xml:space="preserve">mixing </w:t>
      </w:r>
      <w:r w:rsidRPr="00DF52C4">
        <w:rPr>
          <w:rFonts w:ascii="Times New Roman" w:hAnsi="Times New Roman" w:cs="Times New Roman"/>
          <w:sz w:val="24"/>
          <w:szCs w:val="24"/>
        </w:rPr>
        <w:t xml:space="preserve">substrates according </w:t>
      </w:r>
      <w:r w:rsidR="007F0902" w:rsidRPr="00DF52C4">
        <w:rPr>
          <w:rFonts w:ascii="Times New Roman" w:hAnsi="Times New Roman" w:cs="Times New Roman"/>
          <w:sz w:val="24"/>
          <w:szCs w:val="24"/>
        </w:rPr>
        <w:t xml:space="preserve">to their dry weight ratios </w:t>
      </w:r>
      <w:r w:rsidRPr="00DF52C4">
        <w:rPr>
          <w:rFonts w:ascii="Times New Roman" w:hAnsi="Times New Roman" w:cs="Times New Roman"/>
          <w:sz w:val="24"/>
          <w:szCs w:val="24"/>
        </w:rPr>
        <w:t xml:space="preserve">in Table 2. </w:t>
      </w:r>
      <w:r w:rsidR="007A5948" w:rsidRPr="00DF52C4">
        <w:rPr>
          <w:rFonts w:ascii="Times New Roman" w:hAnsi="Times New Roman" w:cs="Times New Roman"/>
          <w:sz w:val="24"/>
          <w:szCs w:val="24"/>
        </w:rPr>
        <w:t xml:space="preserve">Water </w:t>
      </w:r>
      <w:r w:rsidR="00C9281E" w:rsidRPr="00DF52C4">
        <w:rPr>
          <w:rFonts w:ascii="Times New Roman" w:hAnsi="Times New Roman" w:cs="Times New Roman"/>
          <w:sz w:val="24"/>
          <w:szCs w:val="24"/>
        </w:rPr>
        <w:t xml:space="preserve">will </w:t>
      </w:r>
      <w:r w:rsidR="007A5948" w:rsidRPr="00DF52C4">
        <w:rPr>
          <w:rFonts w:ascii="Times New Roman" w:hAnsi="Times New Roman" w:cs="Times New Roman"/>
          <w:sz w:val="24"/>
          <w:szCs w:val="24"/>
        </w:rPr>
        <w:t xml:space="preserve">then </w:t>
      </w:r>
      <w:r w:rsidR="00C9281E" w:rsidRPr="00DF52C4">
        <w:rPr>
          <w:rFonts w:ascii="Times New Roman" w:hAnsi="Times New Roman" w:cs="Times New Roman"/>
          <w:sz w:val="24"/>
          <w:szCs w:val="24"/>
        </w:rPr>
        <w:t xml:space="preserve">be </w:t>
      </w:r>
      <w:r w:rsidR="007A5948" w:rsidRPr="00DF52C4">
        <w:rPr>
          <w:rFonts w:ascii="Times New Roman" w:hAnsi="Times New Roman" w:cs="Times New Roman"/>
          <w:sz w:val="24"/>
          <w:szCs w:val="24"/>
        </w:rPr>
        <w:t>added to each substrate mixture to bring it to 70% moisture</w:t>
      </w:r>
      <w:commentRangeEnd w:id="14"/>
      <w:r w:rsidR="00D26204">
        <w:rPr>
          <w:rStyle w:val="CommentReference"/>
        </w:rPr>
        <w:commentReference w:id="14"/>
      </w:r>
      <w:r w:rsidR="007A5948" w:rsidRPr="00DF52C4">
        <w:rPr>
          <w:rFonts w:ascii="Times New Roman" w:hAnsi="Times New Roman" w:cs="Times New Roman"/>
          <w:sz w:val="24"/>
          <w:szCs w:val="24"/>
        </w:rPr>
        <w:t xml:space="preserve">. </w:t>
      </w:r>
      <w:r w:rsidR="00A65028" w:rsidRPr="00DF52C4">
        <w:rPr>
          <w:rFonts w:ascii="Times New Roman" w:hAnsi="Times New Roman" w:cs="Times New Roman"/>
          <w:sz w:val="24"/>
          <w:szCs w:val="24"/>
        </w:rPr>
        <w:t xml:space="preserve">For each replicate, </w:t>
      </w:r>
      <w:r w:rsidR="00636CA3" w:rsidRPr="00DF52C4">
        <w:rPr>
          <w:rFonts w:ascii="Times New Roman" w:hAnsi="Times New Roman" w:cs="Times New Roman"/>
          <w:sz w:val="24"/>
          <w:szCs w:val="24"/>
        </w:rPr>
        <w:t>1 k</w:t>
      </w:r>
      <w:r w:rsidR="009D506D" w:rsidRPr="00DF52C4">
        <w:rPr>
          <w:rFonts w:ascii="Times New Roman" w:hAnsi="Times New Roman" w:cs="Times New Roman"/>
          <w:sz w:val="24"/>
          <w:szCs w:val="24"/>
        </w:rPr>
        <w:t xml:space="preserve">g </w:t>
      </w:r>
      <w:r w:rsidR="00A65028" w:rsidRPr="00DF52C4">
        <w:rPr>
          <w:rFonts w:ascii="Times New Roman" w:hAnsi="Times New Roman" w:cs="Times New Roman"/>
          <w:sz w:val="24"/>
          <w:szCs w:val="24"/>
        </w:rPr>
        <w:t>of</w:t>
      </w:r>
      <w:r w:rsidR="00717A05" w:rsidRPr="00DF52C4">
        <w:rPr>
          <w:rFonts w:ascii="Times New Roman" w:hAnsi="Times New Roman" w:cs="Times New Roman"/>
          <w:sz w:val="24"/>
          <w:szCs w:val="24"/>
        </w:rPr>
        <w:t xml:space="preserve"> </w:t>
      </w:r>
      <w:r w:rsidR="00A65028" w:rsidRPr="00DF52C4">
        <w:rPr>
          <w:rFonts w:ascii="Times New Roman" w:hAnsi="Times New Roman" w:cs="Times New Roman"/>
          <w:sz w:val="24"/>
          <w:szCs w:val="24"/>
        </w:rPr>
        <w:t xml:space="preserve">substate </w:t>
      </w:r>
      <w:r w:rsidR="004E62FB" w:rsidRPr="00DF52C4">
        <w:rPr>
          <w:rFonts w:ascii="Times New Roman" w:hAnsi="Times New Roman" w:cs="Times New Roman"/>
          <w:sz w:val="24"/>
          <w:szCs w:val="24"/>
        </w:rPr>
        <w:t>mixture</w:t>
      </w:r>
      <w:r w:rsidR="00C9281E" w:rsidRPr="00DF52C4">
        <w:rPr>
          <w:rFonts w:ascii="Times New Roman" w:hAnsi="Times New Roman" w:cs="Times New Roman"/>
          <w:sz w:val="24"/>
          <w:szCs w:val="24"/>
        </w:rPr>
        <w:t xml:space="preserve"> will be</w:t>
      </w:r>
      <w:r w:rsidR="004F7198" w:rsidRPr="00DF52C4">
        <w:rPr>
          <w:rFonts w:ascii="Times New Roman" w:hAnsi="Times New Roman" w:cs="Times New Roman"/>
          <w:sz w:val="24"/>
          <w:szCs w:val="24"/>
        </w:rPr>
        <w:t xml:space="preserve"> </w:t>
      </w:r>
      <w:r w:rsidR="00A65028" w:rsidRPr="00DF52C4">
        <w:rPr>
          <w:rFonts w:ascii="Times New Roman" w:hAnsi="Times New Roman" w:cs="Times New Roman"/>
          <w:sz w:val="24"/>
          <w:szCs w:val="24"/>
        </w:rPr>
        <w:t>added to</w:t>
      </w:r>
      <w:r w:rsidR="00D02511" w:rsidRPr="00DF52C4">
        <w:rPr>
          <w:rFonts w:ascii="Times New Roman" w:hAnsi="Times New Roman" w:cs="Times New Roman"/>
          <w:sz w:val="24"/>
          <w:szCs w:val="24"/>
        </w:rPr>
        <w:t xml:space="preserve"> </w:t>
      </w:r>
      <w:r w:rsidR="00636CA3" w:rsidRPr="00DF52C4">
        <w:rPr>
          <w:rFonts w:ascii="Times New Roman" w:hAnsi="Times New Roman" w:cs="Times New Roman"/>
          <w:sz w:val="24"/>
          <w:szCs w:val="24"/>
        </w:rPr>
        <w:t>a</w:t>
      </w:r>
      <w:r w:rsidR="00E472C5" w:rsidRPr="00DF52C4">
        <w:rPr>
          <w:rFonts w:ascii="Times New Roman" w:hAnsi="Times New Roman" w:cs="Times New Roman"/>
          <w:sz w:val="24"/>
          <w:szCs w:val="24"/>
        </w:rPr>
        <w:t xml:space="preserve"> 1</w:t>
      </w:r>
      <w:r w:rsidR="00D02511" w:rsidRPr="00DF52C4">
        <w:rPr>
          <w:rFonts w:ascii="Times New Roman" w:hAnsi="Times New Roman" w:cs="Times New Roman"/>
          <w:sz w:val="24"/>
          <w:szCs w:val="24"/>
        </w:rPr>
        <w:t xml:space="preserve"> L </w:t>
      </w:r>
      <w:r w:rsidR="00F7167F" w:rsidRPr="00DF52C4">
        <w:rPr>
          <w:rFonts w:ascii="Times New Roman" w:hAnsi="Times New Roman" w:cs="Times New Roman"/>
          <w:sz w:val="24"/>
          <w:szCs w:val="24"/>
        </w:rPr>
        <w:t>capacity</w:t>
      </w:r>
      <w:r w:rsidR="00D02511" w:rsidRPr="00DF52C4">
        <w:rPr>
          <w:rFonts w:ascii="Times New Roman" w:hAnsi="Times New Roman" w:cs="Times New Roman"/>
          <w:sz w:val="24"/>
          <w:szCs w:val="24"/>
        </w:rPr>
        <w:t xml:space="preserve">, </w:t>
      </w:r>
      <w:r w:rsidR="00155324" w:rsidRPr="00DF52C4">
        <w:rPr>
          <w:rFonts w:ascii="Times New Roman" w:hAnsi="Times New Roman" w:cs="Times New Roman"/>
          <w:sz w:val="24"/>
          <w:szCs w:val="24"/>
        </w:rPr>
        <w:t>50-micron</w:t>
      </w:r>
      <w:r w:rsidR="00D02511" w:rsidRPr="00DF52C4">
        <w:rPr>
          <w:rFonts w:ascii="Times New Roman" w:hAnsi="Times New Roman" w:cs="Times New Roman"/>
          <w:sz w:val="24"/>
          <w:szCs w:val="24"/>
        </w:rPr>
        <w:t xml:space="preserve"> </w:t>
      </w:r>
      <w:commentRangeStart w:id="15"/>
      <w:r w:rsidR="00D02511" w:rsidRPr="00DF52C4">
        <w:rPr>
          <w:rFonts w:ascii="Times New Roman" w:hAnsi="Times New Roman" w:cs="Times New Roman"/>
          <w:sz w:val="24"/>
          <w:szCs w:val="24"/>
        </w:rPr>
        <w:t xml:space="preserve">polypropylene bag with linear ventilation </w:t>
      </w:r>
      <w:commentRangeStart w:id="16"/>
      <w:r w:rsidR="00D02511" w:rsidRPr="00DF52C4">
        <w:rPr>
          <w:rFonts w:ascii="Times New Roman" w:hAnsi="Times New Roman" w:cs="Times New Roman"/>
          <w:sz w:val="24"/>
          <w:szCs w:val="24"/>
        </w:rPr>
        <w:t>filters</w:t>
      </w:r>
      <w:commentRangeEnd w:id="15"/>
      <w:r w:rsidR="00E472C5" w:rsidRPr="00DF52C4">
        <w:rPr>
          <w:rStyle w:val="CommentReference"/>
          <w:rFonts w:ascii="Times New Roman" w:hAnsi="Times New Roman" w:cs="Times New Roman"/>
          <w:sz w:val="24"/>
          <w:szCs w:val="24"/>
        </w:rPr>
        <w:commentReference w:id="15"/>
      </w:r>
      <w:commentRangeEnd w:id="16"/>
      <w:r w:rsidR="00B2427D">
        <w:rPr>
          <w:rStyle w:val="CommentReference"/>
        </w:rPr>
        <w:commentReference w:id="16"/>
      </w:r>
      <w:r w:rsidR="00E472C5" w:rsidRPr="00DF52C4">
        <w:rPr>
          <w:rFonts w:ascii="Times New Roman" w:hAnsi="Times New Roman" w:cs="Times New Roman"/>
          <w:sz w:val="24"/>
          <w:szCs w:val="24"/>
        </w:rPr>
        <w:t xml:space="preserve">. </w:t>
      </w:r>
      <w:r w:rsidR="00277E42" w:rsidRPr="00DF52C4">
        <w:rPr>
          <w:rFonts w:ascii="Times New Roman" w:hAnsi="Times New Roman" w:cs="Times New Roman"/>
          <w:sz w:val="24"/>
          <w:szCs w:val="24"/>
        </w:rPr>
        <w:t xml:space="preserve">The bags </w:t>
      </w:r>
      <w:r w:rsidR="00C9281E" w:rsidRPr="00DF52C4">
        <w:rPr>
          <w:rFonts w:ascii="Times New Roman" w:hAnsi="Times New Roman" w:cs="Times New Roman"/>
          <w:sz w:val="24"/>
          <w:szCs w:val="24"/>
        </w:rPr>
        <w:t>will then be</w:t>
      </w:r>
      <w:r w:rsidR="00277E42" w:rsidRPr="00DF52C4">
        <w:rPr>
          <w:rFonts w:ascii="Times New Roman" w:hAnsi="Times New Roman" w:cs="Times New Roman"/>
          <w:sz w:val="24"/>
          <w:szCs w:val="24"/>
        </w:rPr>
        <w:t xml:space="preserve"> sealed </w:t>
      </w:r>
      <w:r w:rsidR="00A65028" w:rsidRPr="00DF52C4">
        <w:rPr>
          <w:rFonts w:ascii="Times New Roman" w:hAnsi="Times New Roman" w:cs="Times New Roman"/>
          <w:sz w:val="24"/>
          <w:szCs w:val="24"/>
        </w:rPr>
        <w:t xml:space="preserve">and </w:t>
      </w:r>
      <w:commentRangeStart w:id="17"/>
      <w:r w:rsidR="006C75F4" w:rsidRPr="00DF52C4">
        <w:rPr>
          <w:rFonts w:ascii="Times New Roman" w:hAnsi="Times New Roman" w:cs="Times New Roman"/>
          <w:sz w:val="24"/>
          <w:szCs w:val="24"/>
        </w:rPr>
        <w:t>autoclaved</w:t>
      </w:r>
      <w:commentRangeEnd w:id="17"/>
      <w:r w:rsidR="00B2427D">
        <w:rPr>
          <w:rStyle w:val="CommentReference"/>
        </w:rPr>
        <w:commentReference w:id="17"/>
      </w:r>
      <w:r w:rsidR="00A65028" w:rsidRPr="00DF52C4">
        <w:rPr>
          <w:rFonts w:ascii="Times New Roman" w:hAnsi="Times New Roman" w:cs="Times New Roman"/>
          <w:sz w:val="24"/>
          <w:szCs w:val="24"/>
        </w:rPr>
        <w:t xml:space="preserve"> at 12</w:t>
      </w:r>
      <w:r w:rsidR="006C75F4" w:rsidRPr="00DF52C4">
        <w:rPr>
          <w:rFonts w:ascii="Times New Roman" w:hAnsi="Times New Roman" w:cs="Times New Roman"/>
          <w:sz w:val="24"/>
          <w:szCs w:val="24"/>
        </w:rPr>
        <w:t xml:space="preserve">1°C for 15 </w:t>
      </w:r>
      <w:r w:rsidR="00C9281E" w:rsidRPr="00DF52C4">
        <w:rPr>
          <w:rFonts w:ascii="Times New Roman" w:hAnsi="Times New Roman" w:cs="Times New Roman"/>
          <w:sz w:val="24"/>
          <w:szCs w:val="24"/>
        </w:rPr>
        <w:t>minutes and</w:t>
      </w:r>
      <w:r w:rsidR="00277E42" w:rsidRPr="00DF52C4">
        <w:rPr>
          <w:rFonts w:ascii="Times New Roman" w:hAnsi="Times New Roman" w:cs="Times New Roman"/>
          <w:sz w:val="24"/>
          <w:szCs w:val="24"/>
        </w:rPr>
        <w:t xml:space="preserve"> lef</w:t>
      </w:r>
      <w:r w:rsidR="006C75F4" w:rsidRPr="00DF52C4">
        <w:rPr>
          <w:rFonts w:ascii="Times New Roman" w:hAnsi="Times New Roman" w:cs="Times New Roman"/>
          <w:sz w:val="24"/>
          <w:szCs w:val="24"/>
        </w:rPr>
        <w:t xml:space="preserve">t to fully cool to room temperature (25°C). Once cooled, </w:t>
      </w:r>
      <w:commentRangeStart w:id="18"/>
      <w:r w:rsidR="002E7B8D" w:rsidRPr="00DF52C4">
        <w:rPr>
          <w:rFonts w:ascii="Times New Roman" w:hAnsi="Times New Roman" w:cs="Times New Roman"/>
          <w:sz w:val="24"/>
          <w:szCs w:val="24"/>
        </w:rPr>
        <w:t>5</w:t>
      </w:r>
      <w:commentRangeEnd w:id="18"/>
      <w:r w:rsidR="00085F46" w:rsidRPr="00DF52C4">
        <w:rPr>
          <w:rStyle w:val="CommentReference"/>
          <w:rFonts w:ascii="Times New Roman" w:hAnsi="Times New Roman" w:cs="Times New Roman"/>
          <w:sz w:val="24"/>
          <w:szCs w:val="24"/>
        </w:rPr>
        <w:commentReference w:id="18"/>
      </w:r>
      <w:r w:rsidR="006C75F4" w:rsidRPr="00DF52C4">
        <w:rPr>
          <w:rFonts w:ascii="Times New Roman" w:hAnsi="Times New Roman" w:cs="Times New Roman"/>
          <w:sz w:val="24"/>
          <w:szCs w:val="24"/>
        </w:rPr>
        <w:t xml:space="preserve"> g of </w:t>
      </w:r>
      <w:r w:rsidR="007A5948" w:rsidRPr="00DF52C4">
        <w:rPr>
          <w:rFonts w:ascii="Times New Roman" w:hAnsi="Times New Roman" w:cs="Times New Roman"/>
          <w:sz w:val="24"/>
          <w:szCs w:val="24"/>
        </w:rPr>
        <w:t xml:space="preserve">grain </w:t>
      </w:r>
      <w:r w:rsidR="006C75F4" w:rsidRPr="00DF52C4">
        <w:rPr>
          <w:rFonts w:ascii="Times New Roman" w:hAnsi="Times New Roman" w:cs="Times New Roman"/>
          <w:sz w:val="24"/>
          <w:szCs w:val="24"/>
        </w:rPr>
        <w:t xml:space="preserve">spawn </w:t>
      </w:r>
      <w:r w:rsidR="00C9281E" w:rsidRPr="00DF52C4">
        <w:rPr>
          <w:rFonts w:ascii="Times New Roman" w:hAnsi="Times New Roman" w:cs="Times New Roman"/>
          <w:sz w:val="24"/>
          <w:szCs w:val="24"/>
        </w:rPr>
        <w:t>will be</w:t>
      </w:r>
      <w:r w:rsidR="006C75F4" w:rsidRPr="00DF52C4">
        <w:rPr>
          <w:rFonts w:ascii="Times New Roman" w:hAnsi="Times New Roman" w:cs="Times New Roman"/>
          <w:sz w:val="24"/>
          <w:szCs w:val="24"/>
        </w:rPr>
        <w:t xml:space="preserve"> added to each bag. Each replicate bag</w:t>
      </w:r>
      <w:r w:rsidR="00C9281E" w:rsidRPr="00DF52C4">
        <w:rPr>
          <w:rFonts w:ascii="Times New Roman" w:hAnsi="Times New Roman" w:cs="Times New Roman"/>
          <w:sz w:val="24"/>
          <w:szCs w:val="24"/>
        </w:rPr>
        <w:t xml:space="preserve"> will then be</w:t>
      </w:r>
      <w:r w:rsidR="006C75F4" w:rsidRPr="00DF52C4">
        <w:rPr>
          <w:rFonts w:ascii="Times New Roman" w:hAnsi="Times New Roman" w:cs="Times New Roman"/>
          <w:sz w:val="24"/>
          <w:szCs w:val="24"/>
        </w:rPr>
        <w:t xml:space="preserve"> </w:t>
      </w:r>
      <w:r w:rsidR="00342D69" w:rsidRPr="00DF52C4">
        <w:rPr>
          <w:rFonts w:ascii="Times New Roman" w:hAnsi="Times New Roman" w:cs="Times New Roman"/>
          <w:sz w:val="24"/>
          <w:szCs w:val="24"/>
        </w:rPr>
        <w:t>sealed,</w:t>
      </w:r>
      <w:r w:rsidR="006C75F4" w:rsidRPr="00DF52C4">
        <w:rPr>
          <w:rFonts w:ascii="Times New Roman" w:hAnsi="Times New Roman" w:cs="Times New Roman"/>
          <w:sz w:val="24"/>
          <w:szCs w:val="24"/>
        </w:rPr>
        <w:t xml:space="preserve"> an</w:t>
      </w:r>
      <w:r w:rsidR="00A80BDB" w:rsidRPr="00DF52C4">
        <w:rPr>
          <w:rFonts w:ascii="Times New Roman" w:hAnsi="Times New Roman" w:cs="Times New Roman"/>
          <w:sz w:val="24"/>
          <w:szCs w:val="24"/>
        </w:rPr>
        <w:t>d</w:t>
      </w:r>
      <w:r w:rsidR="00085F46" w:rsidRPr="00DF52C4">
        <w:rPr>
          <w:rFonts w:ascii="Times New Roman" w:hAnsi="Times New Roman" w:cs="Times New Roman"/>
          <w:sz w:val="24"/>
          <w:szCs w:val="24"/>
        </w:rPr>
        <w:t xml:space="preserve"> the spawn mixed evenly </w:t>
      </w:r>
      <w:r w:rsidR="007A5948" w:rsidRPr="00DF52C4">
        <w:rPr>
          <w:rFonts w:ascii="Times New Roman" w:hAnsi="Times New Roman" w:cs="Times New Roman"/>
          <w:sz w:val="24"/>
          <w:szCs w:val="24"/>
        </w:rPr>
        <w:t xml:space="preserve">by gentle shaking </w:t>
      </w:r>
      <w:r w:rsidR="00085F46" w:rsidRPr="00DF52C4">
        <w:rPr>
          <w:rFonts w:ascii="Times New Roman" w:hAnsi="Times New Roman" w:cs="Times New Roman"/>
          <w:sz w:val="24"/>
          <w:szCs w:val="24"/>
        </w:rPr>
        <w:t>to promote colonization</w:t>
      </w:r>
      <w:r w:rsidR="006C75F4" w:rsidRPr="00DF52C4">
        <w:rPr>
          <w:rFonts w:ascii="Times New Roman" w:hAnsi="Times New Roman" w:cs="Times New Roman"/>
          <w:sz w:val="24"/>
          <w:szCs w:val="24"/>
        </w:rPr>
        <w:t xml:space="preserve">. </w:t>
      </w:r>
    </w:p>
    <w:p w14:paraId="128EE1E5" w14:textId="77777777" w:rsidR="00E43970" w:rsidRDefault="00E43970" w:rsidP="00E43970">
      <w:pPr>
        <w:spacing w:after="0" w:line="240" w:lineRule="auto"/>
        <w:rPr>
          <w:rFonts w:ascii="Times New Roman" w:hAnsi="Times New Roman" w:cs="Times New Roman"/>
          <w:sz w:val="24"/>
          <w:szCs w:val="24"/>
        </w:rPr>
      </w:pPr>
    </w:p>
    <w:p w14:paraId="697F28F7" w14:textId="0E7CBFA6" w:rsidR="00B536E9" w:rsidRDefault="00A538B5" w:rsidP="00E43970">
      <w:pPr>
        <w:spacing w:after="0" w:line="240" w:lineRule="auto"/>
        <w:rPr>
          <w:rFonts w:ascii="Times New Roman" w:hAnsi="Times New Roman" w:cs="Times New Roman"/>
          <w:b/>
          <w:bCs/>
          <w:i/>
          <w:iCs/>
          <w:sz w:val="24"/>
          <w:szCs w:val="24"/>
        </w:rPr>
      </w:pPr>
      <w:r w:rsidRPr="00DF52C4">
        <w:rPr>
          <w:rFonts w:ascii="Times New Roman" w:hAnsi="Times New Roman" w:cs="Times New Roman"/>
          <w:b/>
          <w:bCs/>
          <w:i/>
          <w:iCs/>
          <w:sz w:val="24"/>
          <w:szCs w:val="24"/>
        </w:rPr>
        <w:t xml:space="preserve">Growing </w:t>
      </w:r>
      <w:r w:rsidR="00134D23" w:rsidRPr="00DF52C4">
        <w:rPr>
          <w:rFonts w:ascii="Times New Roman" w:hAnsi="Times New Roman" w:cs="Times New Roman"/>
          <w:b/>
          <w:bCs/>
          <w:i/>
          <w:iCs/>
          <w:sz w:val="24"/>
          <w:szCs w:val="24"/>
        </w:rPr>
        <w:t>P</w:t>
      </w:r>
      <w:r w:rsidRPr="00DF52C4">
        <w:rPr>
          <w:rFonts w:ascii="Times New Roman" w:hAnsi="Times New Roman" w:cs="Times New Roman"/>
          <w:b/>
          <w:bCs/>
          <w:i/>
          <w:iCs/>
          <w:sz w:val="24"/>
          <w:szCs w:val="24"/>
        </w:rPr>
        <w:t>rocedures</w:t>
      </w:r>
      <w:r w:rsidR="003A31DB" w:rsidRPr="00DF52C4">
        <w:rPr>
          <w:rFonts w:ascii="Times New Roman" w:hAnsi="Times New Roman" w:cs="Times New Roman"/>
          <w:b/>
          <w:bCs/>
          <w:i/>
          <w:iCs/>
          <w:sz w:val="24"/>
          <w:szCs w:val="24"/>
        </w:rPr>
        <w:t>:</w:t>
      </w:r>
    </w:p>
    <w:p w14:paraId="62D0F248" w14:textId="77777777" w:rsidR="00E43970" w:rsidRPr="00E43970" w:rsidRDefault="00E43970" w:rsidP="00E43970">
      <w:pPr>
        <w:spacing w:after="0" w:line="240" w:lineRule="auto"/>
        <w:rPr>
          <w:rFonts w:ascii="Times New Roman" w:hAnsi="Times New Roman" w:cs="Times New Roman"/>
          <w:sz w:val="24"/>
          <w:szCs w:val="24"/>
        </w:rPr>
      </w:pPr>
    </w:p>
    <w:p w14:paraId="06038158" w14:textId="77777777" w:rsidR="00E43970" w:rsidRDefault="00B536E9" w:rsidP="00E43970">
      <w:pPr>
        <w:spacing w:line="240" w:lineRule="auto"/>
        <w:rPr>
          <w:rFonts w:ascii="Times New Roman" w:hAnsi="Times New Roman" w:cs="Times New Roman"/>
          <w:sz w:val="24"/>
          <w:szCs w:val="24"/>
        </w:rPr>
      </w:pPr>
      <w:r w:rsidRPr="00DF52C4">
        <w:rPr>
          <w:rFonts w:ascii="Times New Roman" w:hAnsi="Times New Roman" w:cs="Times New Roman"/>
          <w:sz w:val="24"/>
          <w:szCs w:val="24"/>
        </w:rPr>
        <w:t>Growing conditions</w:t>
      </w:r>
      <w:r w:rsidR="00C9281E" w:rsidRPr="00DF52C4">
        <w:rPr>
          <w:rFonts w:ascii="Times New Roman" w:hAnsi="Times New Roman" w:cs="Times New Roman"/>
          <w:sz w:val="24"/>
          <w:szCs w:val="24"/>
        </w:rPr>
        <w:t xml:space="preserve"> will be</w:t>
      </w:r>
      <w:r w:rsidRPr="00DF52C4">
        <w:rPr>
          <w:rFonts w:ascii="Times New Roman" w:hAnsi="Times New Roman" w:cs="Times New Roman"/>
          <w:sz w:val="24"/>
          <w:szCs w:val="24"/>
        </w:rPr>
        <w:t xml:space="preserve"> the same for all experimental groups and</w:t>
      </w:r>
      <w:r w:rsidR="00C9281E" w:rsidRPr="00DF52C4">
        <w:rPr>
          <w:rFonts w:ascii="Times New Roman" w:hAnsi="Times New Roman" w:cs="Times New Roman"/>
          <w:sz w:val="24"/>
          <w:szCs w:val="24"/>
        </w:rPr>
        <w:t xml:space="preserve"> will be</w:t>
      </w:r>
      <w:r w:rsidRPr="00DF52C4">
        <w:rPr>
          <w:rFonts w:ascii="Times New Roman" w:hAnsi="Times New Roman" w:cs="Times New Roman"/>
          <w:sz w:val="24"/>
          <w:szCs w:val="24"/>
        </w:rPr>
        <w:t xml:space="preserve"> kept at a </w:t>
      </w:r>
      <w:r w:rsidR="00AA1C8E" w:rsidRPr="00DF52C4">
        <w:rPr>
          <w:rFonts w:ascii="Times New Roman" w:hAnsi="Times New Roman" w:cs="Times New Roman"/>
          <w:sz w:val="24"/>
          <w:szCs w:val="24"/>
        </w:rPr>
        <w:t>constant</w:t>
      </w:r>
      <w:r w:rsidRPr="00DF52C4">
        <w:rPr>
          <w:rFonts w:ascii="Times New Roman" w:hAnsi="Times New Roman" w:cs="Times New Roman"/>
          <w:sz w:val="24"/>
          <w:szCs w:val="24"/>
        </w:rPr>
        <w:t xml:space="preserve"> temperature and humidity throughout the growing procedure.</w:t>
      </w:r>
      <w:r w:rsidR="00D46988" w:rsidRPr="00DF52C4">
        <w:rPr>
          <w:rFonts w:ascii="Times New Roman" w:hAnsi="Times New Roman" w:cs="Times New Roman"/>
          <w:sz w:val="24"/>
          <w:szCs w:val="24"/>
        </w:rPr>
        <w:t xml:space="preserve"> </w:t>
      </w:r>
      <w:r w:rsidR="000C591C" w:rsidRPr="00DF52C4">
        <w:rPr>
          <w:rFonts w:ascii="Times New Roman" w:hAnsi="Times New Roman" w:cs="Times New Roman"/>
          <w:sz w:val="24"/>
          <w:szCs w:val="24"/>
        </w:rPr>
        <w:t>The bags w</w:t>
      </w:r>
      <w:r w:rsidR="00C9281E" w:rsidRPr="00DF52C4">
        <w:rPr>
          <w:rFonts w:ascii="Times New Roman" w:hAnsi="Times New Roman" w:cs="Times New Roman"/>
          <w:sz w:val="24"/>
          <w:szCs w:val="24"/>
        </w:rPr>
        <w:t>ill be</w:t>
      </w:r>
      <w:r w:rsidR="000C591C" w:rsidRPr="00DF52C4">
        <w:rPr>
          <w:rFonts w:ascii="Times New Roman" w:hAnsi="Times New Roman" w:cs="Times New Roman"/>
          <w:sz w:val="24"/>
          <w:szCs w:val="24"/>
        </w:rPr>
        <w:t xml:space="preserve"> kept in a</w:t>
      </w:r>
      <w:r w:rsidRPr="00DF52C4">
        <w:rPr>
          <w:rFonts w:ascii="Times New Roman" w:hAnsi="Times New Roman" w:cs="Times New Roman"/>
          <w:sz w:val="24"/>
          <w:szCs w:val="24"/>
        </w:rPr>
        <w:t>n environment</w:t>
      </w:r>
      <w:r w:rsidR="00C9281E" w:rsidRPr="00DF52C4">
        <w:rPr>
          <w:rFonts w:ascii="Times New Roman" w:hAnsi="Times New Roman" w:cs="Times New Roman"/>
          <w:sz w:val="24"/>
          <w:szCs w:val="24"/>
        </w:rPr>
        <w:t>ally</w:t>
      </w:r>
      <w:r w:rsidR="000C591C" w:rsidRPr="00DF52C4">
        <w:rPr>
          <w:rFonts w:ascii="Times New Roman" w:hAnsi="Times New Roman" w:cs="Times New Roman"/>
          <w:sz w:val="24"/>
          <w:szCs w:val="24"/>
        </w:rPr>
        <w:t xml:space="preserve"> controlled</w:t>
      </w:r>
      <w:r w:rsidR="00C07F6C" w:rsidRPr="00DF52C4">
        <w:rPr>
          <w:rFonts w:ascii="Times New Roman" w:hAnsi="Times New Roman" w:cs="Times New Roman"/>
          <w:sz w:val="24"/>
          <w:szCs w:val="24"/>
        </w:rPr>
        <w:t xml:space="preserve"> </w:t>
      </w:r>
      <w:commentRangeStart w:id="19"/>
      <w:r w:rsidRPr="00DF52C4">
        <w:rPr>
          <w:rFonts w:ascii="Times New Roman" w:hAnsi="Times New Roman" w:cs="Times New Roman"/>
          <w:sz w:val="24"/>
          <w:szCs w:val="24"/>
        </w:rPr>
        <w:t>growing</w:t>
      </w:r>
      <w:r w:rsidR="00C07F6C" w:rsidRPr="00DF52C4">
        <w:rPr>
          <w:rFonts w:ascii="Times New Roman" w:hAnsi="Times New Roman" w:cs="Times New Roman"/>
          <w:sz w:val="24"/>
          <w:szCs w:val="24"/>
        </w:rPr>
        <w:t xml:space="preserve"> </w:t>
      </w:r>
      <w:r w:rsidR="000C591C" w:rsidRPr="00DF52C4">
        <w:rPr>
          <w:rFonts w:ascii="Times New Roman" w:hAnsi="Times New Roman" w:cs="Times New Roman"/>
          <w:sz w:val="24"/>
          <w:szCs w:val="24"/>
        </w:rPr>
        <w:t xml:space="preserve">room </w:t>
      </w:r>
      <w:r w:rsidR="00C07F6C" w:rsidRPr="00DF52C4">
        <w:rPr>
          <w:rFonts w:ascii="Times New Roman" w:hAnsi="Times New Roman" w:cs="Times New Roman"/>
          <w:sz w:val="24"/>
          <w:szCs w:val="24"/>
        </w:rPr>
        <w:t>at the WSU Pullman campus</w:t>
      </w:r>
      <w:commentRangeEnd w:id="19"/>
      <w:r w:rsidR="00B2427D">
        <w:rPr>
          <w:rStyle w:val="CommentReference"/>
        </w:rPr>
        <w:commentReference w:id="19"/>
      </w:r>
      <w:r w:rsidR="000C591C" w:rsidRPr="00DF52C4">
        <w:rPr>
          <w:rFonts w:ascii="Times New Roman" w:hAnsi="Times New Roman" w:cs="Times New Roman"/>
          <w:sz w:val="24"/>
          <w:szCs w:val="24"/>
        </w:rPr>
        <w:t xml:space="preserve">. </w:t>
      </w:r>
      <w:r w:rsidR="006A7D43" w:rsidRPr="00DF52C4">
        <w:rPr>
          <w:rFonts w:ascii="Times New Roman" w:hAnsi="Times New Roman" w:cs="Times New Roman"/>
          <w:sz w:val="24"/>
          <w:szCs w:val="24"/>
        </w:rPr>
        <w:t xml:space="preserve">The temperature of the growing room </w:t>
      </w:r>
      <w:r w:rsidR="00C9281E" w:rsidRPr="00DF52C4">
        <w:rPr>
          <w:rFonts w:ascii="Times New Roman" w:hAnsi="Times New Roman" w:cs="Times New Roman"/>
          <w:sz w:val="24"/>
          <w:szCs w:val="24"/>
        </w:rPr>
        <w:t xml:space="preserve">will be </w:t>
      </w:r>
      <w:r w:rsidR="006A7D43" w:rsidRPr="00DF52C4">
        <w:rPr>
          <w:rFonts w:ascii="Times New Roman" w:hAnsi="Times New Roman" w:cs="Times New Roman"/>
          <w:sz w:val="24"/>
          <w:szCs w:val="24"/>
        </w:rPr>
        <w:t>25 ± 2 °C</w:t>
      </w:r>
      <w:r w:rsidR="000C591C" w:rsidRPr="00DF52C4">
        <w:rPr>
          <w:rFonts w:ascii="Times New Roman" w:hAnsi="Times New Roman" w:cs="Times New Roman"/>
          <w:sz w:val="24"/>
          <w:szCs w:val="24"/>
        </w:rPr>
        <w:t xml:space="preserve"> and h</w:t>
      </w:r>
      <w:r w:rsidR="006A7D43" w:rsidRPr="00DF52C4">
        <w:rPr>
          <w:rFonts w:ascii="Times New Roman" w:hAnsi="Times New Roman" w:cs="Times New Roman"/>
          <w:sz w:val="24"/>
          <w:szCs w:val="24"/>
        </w:rPr>
        <w:t xml:space="preserve">umidity </w:t>
      </w:r>
      <w:r w:rsidR="00C9281E" w:rsidRPr="00DF52C4">
        <w:rPr>
          <w:rFonts w:ascii="Times New Roman" w:hAnsi="Times New Roman" w:cs="Times New Roman"/>
          <w:sz w:val="24"/>
          <w:szCs w:val="24"/>
        </w:rPr>
        <w:t xml:space="preserve">will be </w:t>
      </w:r>
      <w:r w:rsidR="006A7D43" w:rsidRPr="00DF52C4">
        <w:rPr>
          <w:rFonts w:ascii="Times New Roman" w:hAnsi="Times New Roman" w:cs="Times New Roman"/>
          <w:sz w:val="24"/>
          <w:szCs w:val="24"/>
        </w:rPr>
        <w:t>approximately</w:t>
      </w:r>
      <w:r w:rsidR="00B97F32" w:rsidRPr="00DF52C4">
        <w:rPr>
          <w:rFonts w:ascii="Times New Roman" w:hAnsi="Times New Roman" w:cs="Times New Roman"/>
          <w:sz w:val="24"/>
          <w:szCs w:val="24"/>
        </w:rPr>
        <w:t xml:space="preserve"> </w:t>
      </w:r>
      <w:commentRangeStart w:id="20"/>
      <w:r w:rsidR="000C591C" w:rsidRPr="00DF52C4">
        <w:rPr>
          <w:rFonts w:ascii="Times New Roman" w:hAnsi="Times New Roman" w:cs="Times New Roman"/>
          <w:sz w:val="24"/>
          <w:szCs w:val="24"/>
        </w:rPr>
        <w:t>60-70%</w:t>
      </w:r>
      <w:commentRangeEnd w:id="20"/>
      <w:r w:rsidR="000C591C" w:rsidRPr="00DF52C4">
        <w:rPr>
          <w:rStyle w:val="CommentReference"/>
          <w:rFonts w:ascii="Times New Roman" w:hAnsi="Times New Roman" w:cs="Times New Roman"/>
          <w:sz w:val="24"/>
          <w:szCs w:val="24"/>
        </w:rPr>
        <w:commentReference w:id="20"/>
      </w:r>
      <w:r w:rsidR="000C591C" w:rsidRPr="00DF52C4">
        <w:rPr>
          <w:rFonts w:ascii="Times New Roman" w:hAnsi="Times New Roman" w:cs="Times New Roman"/>
          <w:sz w:val="24"/>
          <w:szCs w:val="24"/>
        </w:rPr>
        <w:t xml:space="preserve"> during the colonization period. </w:t>
      </w:r>
      <w:r w:rsidR="00E77B50" w:rsidRPr="00DF52C4">
        <w:rPr>
          <w:rFonts w:ascii="Times New Roman" w:hAnsi="Times New Roman" w:cs="Times New Roman"/>
          <w:sz w:val="24"/>
          <w:szCs w:val="24"/>
        </w:rPr>
        <w:t xml:space="preserve">Full </w:t>
      </w:r>
      <w:r w:rsidR="006A7D43" w:rsidRPr="00DF52C4">
        <w:rPr>
          <w:rFonts w:ascii="Times New Roman" w:hAnsi="Times New Roman" w:cs="Times New Roman"/>
          <w:sz w:val="24"/>
          <w:szCs w:val="24"/>
        </w:rPr>
        <w:t xml:space="preserve">colonization </w:t>
      </w:r>
      <w:r w:rsidR="00C9281E" w:rsidRPr="00DF52C4">
        <w:rPr>
          <w:rFonts w:ascii="Times New Roman" w:hAnsi="Times New Roman" w:cs="Times New Roman"/>
          <w:sz w:val="24"/>
          <w:szCs w:val="24"/>
        </w:rPr>
        <w:t xml:space="preserve">is expected to be achieved in approximately three weeks on </w:t>
      </w:r>
      <w:r w:rsidR="00E77B50" w:rsidRPr="00DF52C4">
        <w:rPr>
          <w:rFonts w:ascii="Times New Roman" w:hAnsi="Times New Roman" w:cs="Times New Roman"/>
          <w:sz w:val="24"/>
          <w:szCs w:val="24"/>
        </w:rPr>
        <w:t>average</w:t>
      </w:r>
      <w:r w:rsidR="00C9281E" w:rsidRPr="00DF52C4">
        <w:rPr>
          <w:rFonts w:ascii="Times New Roman" w:hAnsi="Times New Roman" w:cs="Times New Roman"/>
          <w:sz w:val="24"/>
          <w:szCs w:val="24"/>
        </w:rPr>
        <w:t xml:space="preserve"> </w:t>
      </w:r>
      <w:r w:rsidR="00E77B50" w:rsidRPr="00DF52C4">
        <w:rPr>
          <w:rFonts w:ascii="Times New Roman" w:hAnsi="Times New Roman" w:cs="Times New Roman"/>
          <w:sz w:val="24"/>
          <w:szCs w:val="24"/>
        </w:rPr>
        <w:t>depending on the species and</w:t>
      </w:r>
      <w:r w:rsidR="00C9281E" w:rsidRPr="00DF52C4">
        <w:rPr>
          <w:rFonts w:ascii="Times New Roman" w:hAnsi="Times New Roman" w:cs="Times New Roman"/>
          <w:sz w:val="24"/>
          <w:szCs w:val="24"/>
        </w:rPr>
        <w:t xml:space="preserve"> will be</w:t>
      </w:r>
      <w:r w:rsidR="006A7D43" w:rsidRPr="00DF52C4">
        <w:rPr>
          <w:rFonts w:ascii="Times New Roman" w:hAnsi="Times New Roman" w:cs="Times New Roman"/>
          <w:sz w:val="24"/>
          <w:szCs w:val="24"/>
        </w:rPr>
        <w:t xml:space="preserve"> determined through visual checks</w:t>
      </w:r>
      <w:r w:rsidR="00D02511" w:rsidRPr="00DF52C4">
        <w:rPr>
          <w:rFonts w:ascii="Times New Roman" w:hAnsi="Times New Roman" w:cs="Times New Roman"/>
          <w:sz w:val="24"/>
          <w:szCs w:val="24"/>
        </w:rPr>
        <w:t xml:space="preserve"> of the spread of mycelium</w:t>
      </w:r>
      <w:r w:rsidRPr="00DF52C4">
        <w:rPr>
          <w:rFonts w:ascii="Times New Roman" w:hAnsi="Times New Roman" w:cs="Times New Roman"/>
          <w:sz w:val="24"/>
          <w:szCs w:val="24"/>
        </w:rPr>
        <w:t xml:space="preserve"> through its bag</w:t>
      </w:r>
      <w:r w:rsidR="00D02511" w:rsidRPr="00DF52C4">
        <w:rPr>
          <w:rFonts w:ascii="Times New Roman" w:hAnsi="Times New Roman" w:cs="Times New Roman"/>
          <w:sz w:val="24"/>
          <w:szCs w:val="24"/>
        </w:rPr>
        <w:t>.</w:t>
      </w:r>
      <w:r w:rsidR="00E77B50" w:rsidRPr="00DF52C4">
        <w:rPr>
          <w:rFonts w:ascii="Times New Roman" w:hAnsi="Times New Roman" w:cs="Times New Roman"/>
          <w:sz w:val="24"/>
          <w:szCs w:val="24"/>
        </w:rPr>
        <w:t xml:space="preserve"> </w:t>
      </w:r>
      <w:r w:rsidR="00A538B5" w:rsidRPr="00DF52C4">
        <w:rPr>
          <w:rFonts w:ascii="Times New Roman" w:hAnsi="Times New Roman" w:cs="Times New Roman"/>
          <w:sz w:val="24"/>
          <w:szCs w:val="24"/>
        </w:rPr>
        <w:t>Once full colonization</w:t>
      </w:r>
      <w:r w:rsidR="00C9281E" w:rsidRPr="00DF52C4">
        <w:rPr>
          <w:rFonts w:ascii="Times New Roman" w:hAnsi="Times New Roman" w:cs="Times New Roman"/>
          <w:sz w:val="24"/>
          <w:szCs w:val="24"/>
        </w:rPr>
        <w:t xml:space="preserve"> is</w:t>
      </w:r>
      <w:r w:rsidR="00A538B5" w:rsidRPr="00DF52C4">
        <w:rPr>
          <w:rFonts w:ascii="Times New Roman" w:hAnsi="Times New Roman" w:cs="Times New Roman"/>
          <w:sz w:val="24"/>
          <w:szCs w:val="24"/>
        </w:rPr>
        <w:t xml:space="preserve"> achieved,</w:t>
      </w:r>
      <w:r w:rsidR="006A7D43" w:rsidRPr="00DF52C4">
        <w:rPr>
          <w:rFonts w:ascii="Times New Roman" w:hAnsi="Times New Roman" w:cs="Times New Roman"/>
          <w:sz w:val="24"/>
          <w:szCs w:val="24"/>
        </w:rPr>
        <w:t xml:space="preserve"> the</w:t>
      </w:r>
      <w:r w:rsidR="00A538B5" w:rsidRPr="00DF52C4">
        <w:rPr>
          <w:rFonts w:ascii="Times New Roman" w:hAnsi="Times New Roman" w:cs="Times New Roman"/>
          <w:sz w:val="24"/>
          <w:szCs w:val="24"/>
        </w:rPr>
        <w:t xml:space="preserve"> </w:t>
      </w:r>
      <w:r w:rsidR="00C41846" w:rsidRPr="00DF52C4">
        <w:rPr>
          <w:rFonts w:ascii="Times New Roman" w:hAnsi="Times New Roman" w:cs="Times New Roman"/>
          <w:sz w:val="24"/>
          <w:szCs w:val="24"/>
        </w:rPr>
        <w:t>bags w</w:t>
      </w:r>
      <w:r w:rsidR="00C9281E" w:rsidRPr="00DF52C4">
        <w:rPr>
          <w:rFonts w:ascii="Times New Roman" w:hAnsi="Times New Roman" w:cs="Times New Roman"/>
          <w:sz w:val="24"/>
          <w:szCs w:val="24"/>
        </w:rPr>
        <w:t>ill be</w:t>
      </w:r>
      <w:r w:rsidR="00C41846" w:rsidRPr="00DF52C4">
        <w:rPr>
          <w:rFonts w:ascii="Times New Roman" w:hAnsi="Times New Roman" w:cs="Times New Roman"/>
          <w:sz w:val="24"/>
          <w:szCs w:val="24"/>
        </w:rPr>
        <w:t xml:space="preserve"> opened</w:t>
      </w:r>
      <w:r w:rsidR="00BC4269" w:rsidRPr="00DF52C4">
        <w:rPr>
          <w:rFonts w:ascii="Times New Roman" w:hAnsi="Times New Roman" w:cs="Times New Roman"/>
          <w:sz w:val="24"/>
          <w:szCs w:val="24"/>
        </w:rPr>
        <w:t xml:space="preserve"> at intervals of 24 inches</w:t>
      </w:r>
      <w:r w:rsidR="00822199" w:rsidRPr="00DF52C4">
        <w:rPr>
          <w:rFonts w:ascii="Times New Roman" w:hAnsi="Times New Roman" w:cs="Times New Roman"/>
          <w:sz w:val="24"/>
          <w:szCs w:val="24"/>
        </w:rPr>
        <w:t xml:space="preserve"> to allow for fruiting.</w:t>
      </w:r>
      <w:r w:rsidR="006A7D43" w:rsidRPr="00DF52C4">
        <w:rPr>
          <w:rFonts w:ascii="Times New Roman" w:hAnsi="Times New Roman" w:cs="Times New Roman"/>
          <w:sz w:val="24"/>
          <w:szCs w:val="24"/>
        </w:rPr>
        <w:t xml:space="preserve"> During fruiting, the</w:t>
      </w:r>
      <w:r w:rsidR="00BC4269" w:rsidRPr="00DF52C4">
        <w:rPr>
          <w:rFonts w:ascii="Times New Roman" w:hAnsi="Times New Roman" w:cs="Times New Roman"/>
          <w:sz w:val="24"/>
          <w:szCs w:val="24"/>
        </w:rPr>
        <w:t xml:space="preserve"> conditions </w:t>
      </w:r>
      <w:r w:rsidR="00C9281E" w:rsidRPr="00DF52C4">
        <w:rPr>
          <w:rFonts w:ascii="Times New Roman" w:hAnsi="Times New Roman" w:cs="Times New Roman"/>
          <w:sz w:val="24"/>
          <w:szCs w:val="24"/>
        </w:rPr>
        <w:t xml:space="preserve">will be </w:t>
      </w:r>
      <w:r w:rsidR="00BC4269" w:rsidRPr="00DF52C4">
        <w:rPr>
          <w:rFonts w:ascii="Times New Roman" w:hAnsi="Times New Roman" w:cs="Times New Roman"/>
          <w:sz w:val="24"/>
          <w:szCs w:val="24"/>
        </w:rPr>
        <w:t>kept constant</w:t>
      </w:r>
      <w:r w:rsidR="006A7D43" w:rsidRPr="00DF52C4">
        <w:rPr>
          <w:rFonts w:ascii="Times New Roman" w:hAnsi="Times New Roman" w:cs="Times New Roman"/>
          <w:sz w:val="24"/>
          <w:szCs w:val="24"/>
        </w:rPr>
        <w:t xml:space="preserve"> at 25 ± 2 °C and </w:t>
      </w:r>
      <w:commentRangeStart w:id="21"/>
      <w:r w:rsidR="000C591C" w:rsidRPr="00DF52C4">
        <w:rPr>
          <w:rFonts w:ascii="Times New Roman" w:hAnsi="Times New Roman" w:cs="Times New Roman"/>
          <w:sz w:val="24"/>
          <w:szCs w:val="24"/>
        </w:rPr>
        <w:t>70-80%</w:t>
      </w:r>
      <w:commentRangeEnd w:id="21"/>
      <w:r w:rsidR="000C591C" w:rsidRPr="00DF52C4">
        <w:rPr>
          <w:rStyle w:val="CommentReference"/>
          <w:rFonts w:ascii="Times New Roman" w:hAnsi="Times New Roman" w:cs="Times New Roman"/>
          <w:sz w:val="24"/>
          <w:szCs w:val="24"/>
        </w:rPr>
        <w:commentReference w:id="21"/>
      </w:r>
      <w:r w:rsidRPr="00DF52C4">
        <w:rPr>
          <w:rFonts w:ascii="Times New Roman" w:hAnsi="Times New Roman" w:cs="Times New Roman"/>
          <w:sz w:val="24"/>
          <w:szCs w:val="24"/>
        </w:rPr>
        <w:t xml:space="preserve"> humidity.</w:t>
      </w:r>
      <w:r w:rsidR="005D0545" w:rsidRPr="00DF52C4">
        <w:rPr>
          <w:rFonts w:ascii="Times New Roman" w:hAnsi="Times New Roman" w:cs="Times New Roman"/>
          <w:sz w:val="24"/>
          <w:szCs w:val="24"/>
        </w:rPr>
        <w:t xml:space="preserve"> The bags </w:t>
      </w:r>
      <w:r w:rsidR="00C9281E" w:rsidRPr="00DF52C4">
        <w:rPr>
          <w:rFonts w:ascii="Times New Roman" w:hAnsi="Times New Roman" w:cs="Times New Roman"/>
          <w:sz w:val="24"/>
          <w:szCs w:val="24"/>
        </w:rPr>
        <w:t>will be</w:t>
      </w:r>
      <w:r w:rsidR="005D0545" w:rsidRPr="00DF52C4">
        <w:rPr>
          <w:rFonts w:ascii="Times New Roman" w:hAnsi="Times New Roman" w:cs="Times New Roman"/>
          <w:sz w:val="24"/>
          <w:szCs w:val="24"/>
        </w:rPr>
        <w:t xml:space="preserve"> </w:t>
      </w:r>
      <w:commentRangeStart w:id="22"/>
      <w:r w:rsidR="005D0545" w:rsidRPr="00DF52C4">
        <w:rPr>
          <w:rFonts w:ascii="Times New Roman" w:hAnsi="Times New Roman" w:cs="Times New Roman"/>
          <w:sz w:val="24"/>
          <w:szCs w:val="24"/>
        </w:rPr>
        <w:t xml:space="preserve">watered by hand </w:t>
      </w:r>
      <w:commentRangeEnd w:id="22"/>
      <w:r w:rsidR="00B2427D">
        <w:rPr>
          <w:rStyle w:val="CommentReference"/>
        </w:rPr>
        <w:commentReference w:id="22"/>
      </w:r>
      <w:r w:rsidR="005D0545" w:rsidRPr="00DF52C4">
        <w:rPr>
          <w:rFonts w:ascii="Times New Roman" w:hAnsi="Times New Roman" w:cs="Times New Roman"/>
          <w:sz w:val="24"/>
          <w:szCs w:val="24"/>
        </w:rPr>
        <w:t>for the duration of fruiting</w:t>
      </w:r>
      <w:r w:rsidRPr="00DF52C4">
        <w:rPr>
          <w:rFonts w:ascii="Times New Roman" w:hAnsi="Times New Roman" w:cs="Times New Roman"/>
          <w:sz w:val="24"/>
          <w:szCs w:val="24"/>
        </w:rPr>
        <w:t xml:space="preserve"> to maintain </w:t>
      </w:r>
      <w:r w:rsidR="002C5040" w:rsidRPr="00DF52C4">
        <w:rPr>
          <w:rFonts w:ascii="Times New Roman" w:hAnsi="Times New Roman" w:cs="Times New Roman"/>
          <w:sz w:val="24"/>
          <w:szCs w:val="24"/>
        </w:rPr>
        <w:t>ideal growing conditions</w:t>
      </w:r>
      <w:r w:rsidR="005D0545" w:rsidRPr="00DF52C4">
        <w:rPr>
          <w:rFonts w:ascii="Times New Roman" w:hAnsi="Times New Roman" w:cs="Times New Roman"/>
          <w:sz w:val="24"/>
          <w:szCs w:val="24"/>
        </w:rPr>
        <w:t>.</w:t>
      </w:r>
      <w:r w:rsidR="00C9281E" w:rsidRPr="00DF52C4">
        <w:rPr>
          <w:rFonts w:ascii="Times New Roman" w:hAnsi="Times New Roman" w:cs="Times New Roman"/>
          <w:sz w:val="24"/>
          <w:szCs w:val="24"/>
        </w:rPr>
        <w:t xml:space="preserve"> Fruiting will be allowed to continue for approximately two weeks</w:t>
      </w:r>
      <w:r w:rsidR="009E2C03" w:rsidRPr="00DF52C4">
        <w:rPr>
          <w:rFonts w:ascii="Times New Roman" w:hAnsi="Times New Roman" w:cs="Times New Roman"/>
          <w:sz w:val="24"/>
          <w:szCs w:val="24"/>
        </w:rPr>
        <w:t xml:space="preserve">, or until full sporocarp size </w:t>
      </w:r>
      <w:r w:rsidR="00C9281E" w:rsidRPr="00DF52C4">
        <w:rPr>
          <w:rFonts w:ascii="Times New Roman" w:hAnsi="Times New Roman" w:cs="Times New Roman"/>
          <w:sz w:val="24"/>
          <w:szCs w:val="24"/>
        </w:rPr>
        <w:t xml:space="preserve">is </w:t>
      </w:r>
      <w:r w:rsidR="009E2C03" w:rsidRPr="00DF52C4">
        <w:rPr>
          <w:rFonts w:ascii="Times New Roman" w:hAnsi="Times New Roman" w:cs="Times New Roman"/>
          <w:sz w:val="24"/>
          <w:szCs w:val="24"/>
        </w:rPr>
        <w:t xml:space="preserve">achieved. </w:t>
      </w:r>
    </w:p>
    <w:p w14:paraId="57C89882" w14:textId="77777777" w:rsidR="00E43970" w:rsidRDefault="00D434D8" w:rsidP="00E43970">
      <w:pPr>
        <w:spacing w:line="240" w:lineRule="auto"/>
        <w:rPr>
          <w:rFonts w:ascii="Times New Roman" w:hAnsi="Times New Roman" w:cs="Times New Roman"/>
          <w:b/>
          <w:bCs/>
          <w:i/>
          <w:iCs/>
          <w:sz w:val="24"/>
          <w:szCs w:val="24"/>
        </w:rPr>
      </w:pPr>
      <w:r w:rsidRPr="00DF52C4">
        <w:rPr>
          <w:rFonts w:ascii="Times New Roman" w:hAnsi="Times New Roman" w:cs="Times New Roman"/>
          <w:b/>
          <w:bCs/>
          <w:i/>
          <w:iCs/>
          <w:sz w:val="24"/>
          <w:szCs w:val="24"/>
        </w:rPr>
        <w:t>Data Collection:</w:t>
      </w:r>
    </w:p>
    <w:p w14:paraId="51C1A7CF" w14:textId="77777777" w:rsidR="00E43970" w:rsidRDefault="00D77728" w:rsidP="00E43970">
      <w:pPr>
        <w:spacing w:line="240" w:lineRule="auto"/>
        <w:rPr>
          <w:rFonts w:ascii="Times New Roman" w:hAnsi="Times New Roman" w:cs="Times New Roman"/>
          <w:i/>
          <w:iCs/>
          <w:sz w:val="24"/>
          <w:szCs w:val="24"/>
        </w:rPr>
      </w:pPr>
      <w:r w:rsidRPr="00DF52C4">
        <w:rPr>
          <w:rFonts w:ascii="Times New Roman" w:hAnsi="Times New Roman" w:cs="Times New Roman"/>
          <w:i/>
          <w:iCs/>
          <w:sz w:val="24"/>
          <w:szCs w:val="24"/>
        </w:rPr>
        <w:t xml:space="preserve">Sporocarp </w:t>
      </w:r>
      <w:r w:rsidR="00975E94" w:rsidRPr="00DF52C4">
        <w:rPr>
          <w:rFonts w:ascii="Times New Roman" w:hAnsi="Times New Roman" w:cs="Times New Roman"/>
          <w:i/>
          <w:iCs/>
          <w:sz w:val="24"/>
          <w:szCs w:val="24"/>
        </w:rPr>
        <w:t>S</w:t>
      </w:r>
      <w:r w:rsidRPr="00DF52C4">
        <w:rPr>
          <w:rFonts w:ascii="Times New Roman" w:hAnsi="Times New Roman" w:cs="Times New Roman"/>
          <w:i/>
          <w:iCs/>
          <w:sz w:val="24"/>
          <w:szCs w:val="24"/>
        </w:rPr>
        <w:t>ize:</w:t>
      </w:r>
    </w:p>
    <w:p w14:paraId="70AEA998" w14:textId="3170DC56" w:rsidR="00D434D8" w:rsidRPr="00E43970" w:rsidRDefault="00404E25" w:rsidP="00E43970">
      <w:pPr>
        <w:spacing w:line="240" w:lineRule="auto"/>
        <w:rPr>
          <w:rFonts w:ascii="Times New Roman" w:hAnsi="Times New Roman" w:cs="Times New Roman"/>
          <w:sz w:val="24"/>
          <w:szCs w:val="24"/>
        </w:rPr>
      </w:pPr>
      <w:r w:rsidRPr="00DF52C4">
        <w:rPr>
          <w:rFonts w:ascii="Times New Roman" w:hAnsi="Times New Roman" w:cs="Times New Roman"/>
          <w:sz w:val="24"/>
          <w:szCs w:val="24"/>
        </w:rPr>
        <w:t>At the end of growth, the sporocarp</w:t>
      </w:r>
      <w:r w:rsidR="006D7DD8" w:rsidRPr="00DF52C4">
        <w:rPr>
          <w:rFonts w:ascii="Times New Roman" w:hAnsi="Times New Roman" w:cs="Times New Roman"/>
          <w:sz w:val="24"/>
          <w:szCs w:val="24"/>
        </w:rPr>
        <w:t xml:space="preserve">s </w:t>
      </w:r>
      <w:r w:rsidR="00052C9C" w:rsidRPr="00DF52C4">
        <w:rPr>
          <w:rFonts w:ascii="Times New Roman" w:hAnsi="Times New Roman" w:cs="Times New Roman"/>
          <w:sz w:val="24"/>
          <w:szCs w:val="24"/>
        </w:rPr>
        <w:t xml:space="preserve">and </w:t>
      </w:r>
      <w:r w:rsidR="006D7DD8" w:rsidRPr="00DF52C4">
        <w:rPr>
          <w:rFonts w:ascii="Times New Roman" w:hAnsi="Times New Roman" w:cs="Times New Roman"/>
          <w:sz w:val="24"/>
          <w:szCs w:val="24"/>
        </w:rPr>
        <w:t>substrate</w:t>
      </w:r>
      <w:r w:rsidR="00052C9C" w:rsidRPr="00DF52C4">
        <w:rPr>
          <w:rFonts w:ascii="Times New Roman" w:hAnsi="Times New Roman" w:cs="Times New Roman"/>
          <w:sz w:val="24"/>
          <w:szCs w:val="24"/>
        </w:rPr>
        <w:t xml:space="preserve"> </w:t>
      </w:r>
      <w:r w:rsidRPr="00DF52C4">
        <w:rPr>
          <w:rFonts w:ascii="Times New Roman" w:hAnsi="Times New Roman" w:cs="Times New Roman"/>
          <w:sz w:val="24"/>
          <w:szCs w:val="24"/>
        </w:rPr>
        <w:t xml:space="preserve">mass </w:t>
      </w:r>
      <w:r w:rsidR="00BD4A5F" w:rsidRPr="00DF52C4">
        <w:rPr>
          <w:rFonts w:ascii="Times New Roman" w:hAnsi="Times New Roman" w:cs="Times New Roman"/>
          <w:sz w:val="24"/>
          <w:szCs w:val="24"/>
        </w:rPr>
        <w:t>will be</w:t>
      </w:r>
      <w:r w:rsidR="00052C9C" w:rsidRPr="00DF52C4">
        <w:rPr>
          <w:rFonts w:ascii="Times New Roman" w:hAnsi="Times New Roman" w:cs="Times New Roman"/>
          <w:sz w:val="24"/>
          <w:szCs w:val="24"/>
        </w:rPr>
        <w:t xml:space="preserve"> </w:t>
      </w:r>
      <w:r w:rsidRPr="00DF52C4">
        <w:rPr>
          <w:rFonts w:ascii="Times New Roman" w:hAnsi="Times New Roman" w:cs="Times New Roman"/>
          <w:sz w:val="24"/>
          <w:szCs w:val="24"/>
        </w:rPr>
        <w:t xml:space="preserve">measured. </w:t>
      </w:r>
      <w:r w:rsidR="00D434D8" w:rsidRPr="00DF52C4">
        <w:rPr>
          <w:rFonts w:ascii="Times New Roman" w:eastAsia="Times New Roman" w:hAnsi="Times New Roman" w:cs="Times New Roman"/>
          <w:color w:val="1D1C1D"/>
          <w:sz w:val="24"/>
          <w:szCs w:val="24"/>
        </w:rPr>
        <w:t xml:space="preserve">Sporocarp production </w:t>
      </w:r>
      <w:r w:rsidR="00BD4A5F" w:rsidRPr="00DF52C4">
        <w:rPr>
          <w:rFonts w:ascii="Times New Roman" w:eastAsia="Times New Roman" w:hAnsi="Times New Roman" w:cs="Times New Roman"/>
          <w:color w:val="1D1C1D"/>
          <w:sz w:val="24"/>
          <w:szCs w:val="24"/>
        </w:rPr>
        <w:t>will be measured by mean</w:t>
      </w:r>
      <w:r w:rsidR="00D434D8" w:rsidRPr="00DF52C4">
        <w:rPr>
          <w:rFonts w:ascii="Times New Roman" w:eastAsia="Times New Roman" w:hAnsi="Times New Roman" w:cs="Times New Roman"/>
          <w:color w:val="1D1C1D"/>
          <w:sz w:val="24"/>
          <w:szCs w:val="24"/>
        </w:rPr>
        <w:t xml:space="preserve"> individual size, mean</w:t>
      </w:r>
      <w:r w:rsidR="006D7DD8" w:rsidRPr="00DF52C4">
        <w:rPr>
          <w:rFonts w:ascii="Times New Roman" w:eastAsia="Times New Roman" w:hAnsi="Times New Roman" w:cs="Times New Roman"/>
          <w:color w:val="1D1C1D"/>
          <w:sz w:val="24"/>
          <w:szCs w:val="24"/>
        </w:rPr>
        <w:t xml:space="preserve"> fresh </w:t>
      </w:r>
      <w:r w:rsidR="00052C9C" w:rsidRPr="00DF52C4">
        <w:rPr>
          <w:rFonts w:ascii="Times New Roman" w:eastAsia="Times New Roman" w:hAnsi="Times New Roman" w:cs="Times New Roman"/>
          <w:color w:val="1D1C1D"/>
          <w:sz w:val="24"/>
          <w:szCs w:val="24"/>
        </w:rPr>
        <w:t>weight</w:t>
      </w:r>
      <w:r w:rsidR="00D434D8" w:rsidRPr="00DF52C4">
        <w:rPr>
          <w:rFonts w:ascii="Times New Roman" w:eastAsia="Times New Roman" w:hAnsi="Times New Roman" w:cs="Times New Roman"/>
          <w:color w:val="1D1C1D"/>
          <w:sz w:val="24"/>
          <w:szCs w:val="24"/>
        </w:rPr>
        <w:t>, and mean dry</w:t>
      </w:r>
      <w:r w:rsidR="006D7DD8" w:rsidRPr="00DF52C4">
        <w:rPr>
          <w:rFonts w:ascii="Times New Roman" w:eastAsia="Times New Roman" w:hAnsi="Times New Roman" w:cs="Times New Roman"/>
          <w:color w:val="1D1C1D"/>
          <w:sz w:val="24"/>
          <w:szCs w:val="24"/>
        </w:rPr>
        <w:t xml:space="preserve"> weight</w:t>
      </w:r>
      <w:r w:rsidR="00BD4A5F" w:rsidRPr="00DF52C4">
        <w:rPr>
          <w:rFonts w:ascii="Times New Roman" w:eastAsia="Times New Roman" w:hAnsi="Times New Roman" w:cs="Times New Roman"/>
          <w:color w:val="1D1C1D"/>
          <w:sz w:val="24"/>
          <w:szCs w:val="24"/>
        </w:rPr>
        <w:t xml:space="preserve"> per experimental unit.</w:t>
      </w:r>
      <w:r w:rsidR="00D434D8" w:rsidRPr="00DF52C4">
        <w:rPr>
          <w:rFonts w:ascii="Times New Roman" w:eastAsia="Times New Roman" w:hAnsi="Times New Roman" w:cs="Times New Roman"/>
          <w:color w:val="1D1C1D"/>
          <w:sz w:val="24"/>
          <w:szCs w:val="24"/>
        </w:rPr>
        <w:t xml:space="preserve"> </w:t>
      </w:r>
    </w:p>
    <w:p w14:paraId="5F9FA112" w14:textId="3002895A" w:rsidR="007F76F4" w:rsidRPr="00DF52C4" w:rsidRDefault="00D77728" w:rsidP="00DF52C4">
      <w:pPr>
        <w:spacing w:before="100" w:beforeAutospacing="1" w:after="0" w:line="240" w:lineRule="auto"/>
        <w:rPr>
          <w:rFonts w:ascii="Times New Roman" w:eastAsia="Times New Roman" w:hAnsi="Times New Roman" w:cs="Times New Roman"/>
          <w:i/>
          <w:iCs/>
          <w:color w:val="1D1C1D"/>
          <w:sz w:val="24"/>
          <w:szCs w:val="24"/>
        </w:rPr>
      </w:pPr>
      <w:commentRangeStart w:id="23"/>
      <w:r w:rsidRPr="00DF52C4">
        <w:rPr>
          <w:rFonts w:ascii="Times New Roman" w:eastAsia="Times New Roman" w:hAnsi="Times New Roman" w:cs="Times New Roman"/>
          <w:i/>
          <w:iCs/>
          <w:color w:val="1D1C1D"/>
          <w:sz w:val="24"/>
          <w:szCs w:val="24"/>
        </w:rPr>
        <w:t>Nutrient Content</w:t>
      </w:r>
      <w:commentRangeEnd w:id="23"/>
      <w:r w:rsidR="00B2427D">
        <w:rPr>
          <w:rStyle w:val="CommentReference"/>
        </w:rPr>
        <w:commentReference w:id="23"/>
      </w:r>
      <w:r w:rsidRPr="00DF52C4">
        <w:rPr>
          <w:rFonts w:ascii="Times New Roman" w:eastAsia="Times New Roman" w:hAnsi="Times New Roman" w:cs="Times New Roman"/>
          <w:i/>
          <w:iCs/>
          <w:color w:val="1D1C1D"/>
          <w:sz w:val="24"/>
          <w:szCs w:val="24"/>
        </w:rPr>
        <w:t>:</w:t>
      </w:r>
    </w:p>
    <w:p w14:paraId="33E5D0B2" w14:textId="6C5C00A2" w:rsidR="007A5948" w:rsidRPr="00DF52C4" w:rsidRDefault="007A5948" w:rsidP="00DF52C4">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i/>
          <w:iCs/>
          <w:color w:val="1D1C1D"/>
          <w:sz w:val="24"/>
          <w:szCs w:val="24"/>
        </w:rPr>
        <w:t xml:space="preserve">Spent </w:t>
      </w:r>
      <w:r w:rsidR="00463696" w:rsidRPr="00DF52C4">
        <w:rPr>
          <w:rFonts w:ascii="Times New Roman" w:eastAsia="Times New Roman" w:hAnsi="Times New Roman" w:cs="Times New Roman"/>
          <w:i/>
          <w:iCs/>
          <w:color w:val="1D1C1D"/>
          <w:sz w:val="24"/>
          <w:szCs w:val="24"/>
        </w:rPr>
        <w:t>S</w:t>
      </w:r>
      <w:r w:rsidRPr="00DF52C4">
        <w:rPr>
          <w:rFonts w:ascii="Times New Roman" w:eastAsia="Times New Roman" w:hAnsi="Times New Roman" w:cs="Times New Roman"/>
          <w:i/>
          <w:iCs/>
          <w:color w:val="1D1C1D"/>
          <w:sz w:val="24"/>
          <w:szCs w:val="24"/>
        </w:rPr>
        <w:t xml:space="preserve">ubstrate </w:t>
      </w:r>
      <w:r w:rsidR="00463696" w:rsidRPr="00DF52C4">
        <w:rPr>
          <w:rFonts w:ascii="Times New Roman" w:eastAsia="Times New Roman" w:hAnsi="Times New Roman" w:cs="Times New Roman"/>
          <w:i/>
          <w:iCs/>
          <w:color w:val="1D1C1D"/>
          <w:sz w:val="24"/>
          <w:szCs w:val="24"/>
        </w:rPr>
        <w:t>M</w:t>
      </w:r>
      <w:r w:rsidRPr="00DF52C4">
        <w:rPr>
          <w:rFonts w:ascii="Times New Roman" w:eastAsia="Times New Roman" w:hAnsi="Times New Roman" w:cs="Times New Roman"/>
          <w:i/>
          <w:iCs/>
          <w:color w:val="1D1C1D"/>
          <w:sz w:val="24"/>
          <w:szCs w:val="24"/>
        </w:rPr>
        <w:t>ass:</w:t>
      </w:r>
    </w:p>
    <w:p w14:paraId="4EE24B5E" w14:textId="0AA66D6C" w:rsidR="00975E94" w:rsidRPr="00DF52C4" w:rsidRDefault="007A5948" w:rsidP="00DF52C4">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eastAsia="Times New Roman" w:hAnsi="Times New Roman" w:cs="Times New Roman"/>
          <w:color w:val="1D1C1D"/>
          <w:sz w:val="24"/>
          <w:szCs w:val="24"/>
        </w:rPr>
        <w:t xml:space="preserve">After </w:t>
      </w:r>
      <w:commentRangeStart w:id="24"/>
      <w:r w:rsidRPr="00DF52C4">
        <w:rPr>
          <w:rFonts w:ascii="Times New Roman" w:eastAsia="Times New Roman" w:hAnsi="Times New Roman" w:cs="Times New Roman"/>
          <w:color w:val="1D1C1D"/>
          <w:sz w:val="24"/>
          <w:szCs w:val="24"/>
        </w:rPr>
        <w:t>harvest</w:t>
      </w:r>
      <w:commentRangeEnd w:id="24"/>
      <w:r w:rsidR="00B2427D">
        <w:rPr>
          <w:rStyle w:val="CommentReference"/>
        </w:rPr>
        <w:commentReference w:id="24"/>
      </w:r>
      <w:r w:rsidRPr="00DF52C4">
        <w:rPr>
          <w:rFonts w:ascii="Times New Roman" w:eastAsia="Times New Roman" w:hAnsi="Times New Roman" w:cs="Times New Roman"/>
          <w:color w:val="1D1C1D"/>
          <w:sz w:val="24"/>
          <w:szCs w:val="24"/>
        </w:rPr>
        <w:t xml:space="preserve">, the </w:t>
      </w:r>
      <w:r w:rsidR="0048720E" w:rsidRPr="00DF52C4">
        <w:rPr>
          <w:rFonts w:ascii="Times New Roman" w:eastAsia="Times New Roman" w:hAnsi="Times New Roman" w:cs="Times New Roman"/>
          <w:color w:val="1D1C1D"/>
          <w:sz w:val="24"/>
          <w:szCs w:val="24"/>
        </w:rPr>
        <w:t xml:space="preserve">spent substrate remaining in each replicate </w:t>
      </w:r>
      <w:r w:rsidR="00BD4A5F" w:rsidRPr="00DF52C4">
        <w:rPr>
          <w:rFonts w:ascii="Times New Roman" w:eastAsia="Times New Roman" w:hAnsi="Times New Roman" w:cs="Times New Roman"/>
          <w:color w:val="1D1C1D"/>
          <w:sz w:val="24"/>
          <w:szCs w:val="24"/>
        </w:rPr>
        <w:t xml:space="preserve">will be </w:t>
      </w:r>
      <w:r w:rsidR="0048720E" w:rsidRPr="00DF52C4">
        <w:rPr>
          <w:rFonts w:ascii="Times New Roman" w:eastAsia="Times New Roman" w:hAnsi="Times New Roman" w:cs="Times New Roman"/>
          <w:color w:val="1D1C1D"/>
          <w:sz w:val="24"/>
          <w:szCs w:val="24"/>
        </w:rPr>
        <w:t>weighted before and after drying. This and the weight of the harvested sporocarps w</w:t>
      </w:r>
      <w:r w:rsidR="00BD4A5F" w:rsidRPr="00DF52C4">
        <w:rPr>
          <w:rFonts w:ascii="Times New Roman" w:eastAsia="Times New Roman" w:hAnsi="Times New Roman" w:cs="Times New Roman"/>
          <w:color w:val="1D1C1D"/>
          <w:sz w:val="24"/>
          <w:szCs w:val="24"/>
        </w:rPr>
        <w:t xml:space="preserve">ill be </w:t>
      </w:r>
      <w:r w:rsidR="0048720E" w:rsidRPr="00DF52C4">
        <w:rPr>
          <w:rFonts w:ascii="Times New Roman" w:eastAsia="Times New Roman" w:hAnsi="Times New Roman" w:cs="Times New Roman"/>
          <w:color w:val="1D1C1D"/>
          <w:sz w:val="24"/>
          <w:szCs w:val="24"/>
        </w:rPr>
        <w:t xml:space="preserve">used to obtain the biological efficiency. </w:t>
      </w:r>
    </w:p>
    <w:p w14:paraId="457AA65F" w14:textId="6766345A" w:rsidR="00D434D8" w:rsidRPr="00DF52C4" w:rsidRDefault="004B7A4B" w:rsidP="00DF52C4">
      <w:pPr>
        <w:spacing w:before="100" w:beforeAutospacing="1" w:after="0" w:line="240" w:lineRule="auto"/>
        <w:rPr>
          <w:rFonts w:ascii="Times New Roman" w:eastAsia="Times New Roman" w:hAnsi="Times New Roman" w:cs="Times New Roman"/>
          <w:b/>
          <w:bCs/>
          <w:color w:val="1D1C1D"/>
          <w:sz w:val="24"/>
          <w:szCs w:val="24"/>
        </w:rPr>
      </w:pPr>
      <w:r w:rsidRPr="00DF52C4">
        <w:rPr>
          <w:rFonts w:ascii="Times New Roman" w:eastAsia="Times New Roman" w:hAnsi="Times New Roman" w:cs="Times New Roman"/>
          <w:b/>
          <w:bCs/>
          <w:color w:val="1D1C1D"/>
          <w:sz w:val="24"/>
          <w:szCs w:val="24"/>
        </w:rPr>
        <w:lastRenderedPageBreak/>
        <w:t xml:space="preserve">Data </w:t>
      </w:r>
      <w:r w:rsidR="00D434D8" w:rsidRPr="00DF52C4">
        <w:rPr>
          <w:rFonts w:ascii="Times New Roman" w:eastAsia="Times New Roman" w:hAnsi="Times New Roman" w:cs="Times New Roman"/>
          <w:b/>
          <w:bCs/>
          <w:color w:val="1D1C1D"/>
          <w:sz w:val="24"/>
          <w:szCs w:val="24"/>
        </w:rPr>
        <w:t>Analysis:</w:t>
      </w:r>
    </w:p>
    <w:p w14:paraId="6A8ECCDE" w14:textId="3A4901BF" w:rsidR="001C1D4B" w:rsidRPr="00DF52C4" w:rsidRDefault="00D434D8" w:rsidP="00DF52C4">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eastAsia="Times New Roman" w:hAnsi="Times New Roman" w:cs="Times New Roman"/>
          <w:color w:val="1D1C1D"/>
          <w:sz w:val="24"/>
          <w:szCs w:val="24"/>
        </w:rPr>
        <w:t xml:space="preserve">The </w:t>
      </w:r>
      <w:del w:id="25" w:author="Wheeler, David Linnard" w:date="2022-03-08T09:57:00Z">
        <w:r w:rsidRPr="00DF52C4" w:rsidDel="00B2427D">
          <w:rPr>
            <w:rFonts w:ascii="Times New Roman" w:eastAsia="Times New Roman" w:hAnsi="Times New Roman" w:cs="Times New Roman"/>
            <w:color w:val="1D1C1D"/>
            <w:sz w:val="24"/>
            <w:szCs w:val="24"/>
          </w:rPr>
          <w:delText xml:space="preserve">results </w:delText>
        </w:r>
      </w:del>
      <w:ins w:id="26" w:author="Wheeler, David Linnard" w:date="2022-03-08T09:57:00Z">
        <w:r w:rsidR="00B2427D">
          <w:rPr>
            <w:rFonts w:ascii="Times New Roman" w:eastAsia="Times New Roman" w:hAnsi="Times New Roman" w:cs="Times New Roman"/>
            <w:color w:val="1D1C1D"/>
            <w:sz w:val="24"/>
            <w:szCs w:val="24"/>
          </w:rPr>
          <w:t>outcomes</w:t>
        </w:r>
        <w:r w:rsidR="00B2427D" w:rsidRPr="00DF52C4">
          <w:rPr>
            <w:rFonts w:ascii="Times New Roman" w:eastAsia="Times New Roman" w:hAnsi="Times New Roman" w:cs="Times New Roman"/>
            <w:color w:val="1D1C1D"/>
            <w:sz w:val="24"/>
            <w:szCs w:val="24"/>
          </w:rPr>
          <w:t xml:space="preserve"> </w:t>
        </w:r>
      </w:ins>
      <w:r w:rsidRPr="00DF52C4">
        <w:rPr>
          <w:rFonts w:ascii="Times New Roman" w:eastAsia="Times New Roman" w:hAnsi="Times New Roman" w:cs="Times New Roman"/>
          <w:color w:val="1D1C1D"/>
          <w:sz w:val="24"/>
          <w:szCs w:val="24"/>
        </w:rPr>
        <w:t>w</w:t>
      </w:r>
      <w:r w:rsidR="00BD4A5F" w:rsidRPr="00DF52C4">
        <w:rPr>
          <w:rFonts w:ascii="Times New Roman" w:eastAsia="Times New Roman" w:hAnsi="Times New Roman" w:cs="Times New Roman"/>
          <w:color w:val="1D1C1D"/>
          <w:sz w:val="24"/>
          <w:szCs w:val="24"/>
        </w:rPr>
        <w:t xml:space="preserve">ill be </w:t>
      </w:r>
      <w:r w:rsidRPr="00DF52C4">
        <w:rPr>
          <w:rFonts w:ascii="Times New Roman" w:eastAsia="Times New Roman" w:hAnsi="Times New Roman" w:cs="Times New Roman"/>
          <w:color w:val="1D1C1D"/>
          <w:sz w:val="24"/>
          <w:szCs w:val="24"/>
        </w:rPr>
        <w:t xml:space="preserve">analyzed using </w:t>
      </w:r>
      <w:commentRangeStart w:id="27"/>
      <w:r w:rsidR="00BD4A5F" w:rsidRPr="00DF52C4">
        <w:rPr>
          <w:rFonts w:ascii="Times New Roman" w:eastAsia="Times New Roman" w:hAnsi="Times New Roman" w:cs="Times New Roman"/>
          <w:color w:val="1D1C1D"/>
          <w:sz w:val="24"/>
          <w:szCs w:val="24"/>
        </w:rPr>
        <w:t xml:space="preserve">analysis of </w:t>
      </w:r>
      <w:r w:rsidR="009E3E2F" w:rsidRPr="00DF52C4">
        <w:rPr>
          <w:rFonts w:ascii="Times New Roman" w:eastAsia="Times New Roman" w:hAnsi="Times New Roman" w:cs="Times New Roman"/>
          <w:color w:val="1D1C1D"/>
          <w:sz w:val="24"/>
          <w:szCs w:val="24"/>
        </w:rPr>
        <w:t xml:space="preserve">variance </w:t>
      </w:r>
      <w:r w:rsidR="00BD4A5F" w:rsidRPr="00DF52C4">
        <w:rPr>
          <w:rFonts w:ascii="Times New Roman" w:eastAsia="Times New Roman" w:hAnsi="Times New Roman" w:cs="Times New Roman"/>
          <w:color w:val="1D1C1D"/>
          <w:sz w:val="24"/>
          <w:szCs w:val="24"/>
        </w:rPr>
        <w:t>(ANOVA)</w:t>
      </w:r>
      <w:r w:rsidR="00F84341" w:rsidRPr="00DF52C4">
        <w:rPr>
          <w:rFonts w:ascii="Times New Roman" w:eastAsia="Times New Roman" w:hAnsi="Times New Roman" w:cs="Times New Roman"/>
          <w:color w:val="1D1C1D"/>
          <w:sz w:val="24"/>
          <w:szCs w:val="24"/>
        </w:rPr>
        <w:t xml:space="preserve"> and linear models</w:t>
      </w:r>
      <w:commentRangeEnd w:id="27"/>
      <w:r w:rsidR="00B2427D">
        <w:rPr>
          <w:rStyle w:val="CommentReference"/>
        </w:rPr>
        <w:commentReference w:id="27"/>
      </w:r>
      <w:r w:rsidR="00F84341" w:rsidRPr="00DF52C4">
        <w:rPr>
          <w:rFonts w:ascii="Times New Roman" w:eastAsia="Times New Roman" w:hAnsi="Times New Roman" w:cs="Times New Roman"/>
          <w:color w:val="1D1C1D"/>
          <w:sz w:val="24"/>
          <w:szCs w:val="24"/>
        </w:rPr>
        <w:t xml:space="preserve">. </w:t>
      </w:r>
      <w:commentRangeStart w:id="28"/>
      <w:r w:rsidR="00F84341" w:rsidRPr="00DF52C4">
        <w:rPr>
          <w:rFonts w:ascii="Times New Roman" w:eastAsia="Times New Roman" w:hAnsi="Times New Roman" w:cs="Times New Roman"/>
          <w:color w:val="1D1C1D"/>
          <w:sz w:val="24"/>
          <w:szCs w:val="24"/>
        </w:rPr>
        <w:t>Two-way ANOVAs for</w:t>
      </w:r>
      <w:r w:rsidR="009E3E2F" w:rsidRPr="00DF52C4">
        <w:rPr>
          <w:rFonts w:ascii="Times New Roman" w:eastAsia="Times New Roman" w:hAnsi="Times New Roman" w:cs="Times New Roman"/>
          <w:color w:val="1D1C1D"/>
          <w:sz w:val="24"/>
          <w:szCs w:val="24"/>
        </w:rPr>
        <w:t xml:space="preserve"> randomized blocks </w:t>
      </w:r>
      <w:r w:rsidRPr="00DF52C4">
        <w:rPr>
          <w:rFonts w:ascii="Times New Roman" w:eastAsia="Times New Roman" w:hAnsi="Times New Roman" w:cs="Times New Roman"/>
          <w:color w:val="1D1C1D"/>
          <w:sz w:val="24"/>
          <w:szCs w:val="24"/>
        </w:rPr>
        <w:t>with</w:t>
      </w:r>
      <w:r w:rsidR="009E3E2F" w:rsidRPr="00DF52C4">
        <w:rPr>
          <w:rFonts w:ascii="Times New Roman" w:eastAsia="Times New Roman" w:hAnsi="Times New Roman" w:cs="Times New Roman"/>
          <w:color w:val="1D1C1D"/>
          <w:sz w:val="24"/>
          <w:szCs w:val="24"/>
        </w:rPr>
        <w:t xml:space="preserve"> </w:t>
      </w:r>
      <w:r w:rsidR="00F84341" w:rsidRPr="00DF52C4">
        <w:rPr>
          <w:rFonts w:ascii="Times New Roman" w:eastAsia="Times New Roman" w:hAnsi="Times New Roman" w:cs="Times New Roman"/>
          <w:color w:val="1D1C1D"/>
          <w:sz w:val="24"/>
          <w:szCs w:val="24"/>
        </w:rPr>
        <w:t xml:space="preserve">forty treatment groups </w:t>
      </w:r>
      <w:bookmarkEnd w:id="5"/>
      <w:r w:rsidR="00F84341" w:rsidRPr="00DF52C4">
        <w:rPr>
          <w:rFonts w:ascii="Times New Roman" w:eastAsia="Times New Roman" w:hAnsi="Times New Roman" w:cs="Times New Roman"/>
          <w:color w:val="1D1C1D"/>
          <w:sz w:val="24"/>
          <w:szCs w:val="24"/>
        </w:rPr>
        <w:t>will be applied for each of the three dependent variables.</w:t>
      </w:r>
      <w:r w:rsidR="009E3E2F" w:rsidRPr="00DF52C4">
        <w:rPr>
          <w:rFonts w:ascii="Times New Roman" w:eastAsia="Times New Roman" w:hAnsi="Times New Roman" w:cs="Times New Roman"/>
          <w:color w:val="1D1C1D"/>
          <w:sz w:val="24"/>
          <w:szCs w:val="24"/>
        </w:rPr>
        <w:t xml:space="preserve"> A level of significance</w:t>
      </w:r>
      <w:commentRangeStart w:id="29"/>
      <w:r w:rsidR="00E4692D" w:rsidRPr="00DF52C4">
        <w:rPr>
          <w:rFonts w:ascii="Times New Roman" w:eastAsia="Times New Roman" w:hAnsi="Times New Roman" w:cs="Times New Roman"/>
          <w:color w:val="1D1C1D"/>
          <w:sz w:val="24"/>
          <w:szCs w:val="24"/>
        </w:rPr>
        <w:t xml:space="preserve"> α = 0.05</w:t>
      </w:r>
      <w:commentRangeEnd w:id="29"/>
      <w:r w:rsidR="00E4692D" w:rsidRPr="00DF52C4">
        <w:rPr>
          <w:rStyle w:val="CommentReference"/>
          <w:rFonts w:ascii="Times New Roman" w:hAnsi="Times New Roman" w:cs="Times New Roman"/>
          <w:sz w:val="24"/>
          <w:szCs w:val="24"/>
        </w:rPr>
        <w:commentReference w:id="29"/>
      </w:r>
      <w:r w:rsidR="009E3E2F" w:rsidRPr="00DF52C4">
        <w:rPr>
          <w:rFonts w:ascii="Times New Roman" w:eastAsia="Times New Roman" w:hAnsi="Times New Roman" w:cs="Times New Roman"/>
          <w:color w:val="1D1C1D"/>
          <w:sz w:val="24"/>
          <w:szCs w:val="24"/>
        </w:rPr>
        <w:t xml:space="preserve"> </w:t>
      </w:r>
      <w:r w:rsidR="00F84341" w:rsidRPr="00DF52C4">
        <w:rPr>
          <w:rFonts w:ascii="Times New Roman" w:eastAsia="Times New Roman" w:hAnsi="Times New Roman" w:cs="Times New Roman"/>
          <w:color w:val="1D1C1D"/>
          <w:sz w:val="24"/>
          <w:szCs w:val="24"/>
        </w:rPr>
        <w:t>will be</w:t>
      </w:r>
      <w:r w:rsidR="009E3E2F" w:rsidRPr="00DF52C4">
        <w:rPr>
          <w:rFonts w:ascii="Times New Roman" w:eastAsia="Times New Roman" w:hAnsi="Times New Roman" w:cs="Times New Roman"/>
          <w:color w:val="1D1C1D"/>
          <w:sz w:val="24"/>
          <w:szCs w:val="24"/>
        </w:rPr>
        <w:t xml:space="preserve"> used. </w:t>
      </w:r>
      <w:commentRangeEnd w:id="28"/>
      <w:r w:rsidR="00B2427D">
        <w:rPr>
          <w:rStyle w:val="CommentReference"/>
        </w:rPr>
        <w:commentReference w:id="28"/>
      </w:r>
    </w:p>
    <w:p w14:paraId="059776AA" w14:textId="5A723C53" w:rsidR="002765B9" w:rsidRPr="00DF52C4" w:rsidRDefault="00F370B6" w:rsidP="00DF52C4">
      <w:pPr>
        <w:spacing w:before="100" w:beforeAutospacing="1" w:after="0" w:line="240" w:lineRule="auto"/>
        <w:rPr>
          <w:rFonts w:ascii="Times New Roman" w:eastAsia="Times New Roman" w:hAnsi="Times New Roman" w:cs="Times New Roman"/>
          <w:b/>
          <w:bCs/>
          <w:i/>
          <w:iCs/>
          <w:color w:val="1D1C1D"/>
          <w:sz w:val="24"/>
          <w:szCs w:val="24"/>
        </w:rPr>
      </w:pPr>
      <w:commentRangeStart w:id="30"/>
      <w:r w:rsidRPr="00DF52C4">
        <w:rPr>
          <w:rFonts w:ascii="Times New Roman" w:eastAsia="Times New Roman" w:hAnsi="Times New Roman" w:cs="Times New Roman"/>
          <w:b/>
          <w:bCs/>
          <w:i/>
          <w:iCs/>
          <w:color w:val="1D1C1D"/>
          <w:sz w:val="24"/>
          <w:szCs w:val="24"/>
        </w:rPr>
        <w:t>Evaluate Assumptions of Linear Models</w:t>
      </w:r>
      <w:r w:rsidR="00975E94" w:rsidRPr="00DF52C4">
        <w:rPr>
          <w:rFonts w:ascii="Times New Roman" w:eastAsia="Times New Roman" w:hAnsi="Times New Roman" w:cs="Times New Roman"/>
          <w:b/>
          <w:bCs/>
          <w:i/>
          <w:iCs/>
          <w:color w:val="1D1C1D"/>
          <w:sz w:val="24"/>
          <w:szCs w:val="24"/>
        </w:rPr>
        <w:t>:</w:t>
      </w:r>
      <w:commentRangeEnd w:id="30"/>
      <w:r w:rsidR="0010166C">
        <w:rPr>
          <w:rStyle w:val="CommentReference"/>
        </w:rPr>
        <w:commentReference w:id="30"/>
      </w:r>
    </w:p>
    <w:p w14:paraId="5F3D0CBD" w14:textId="37ADCCC8" w:rsidR="00240D83" w:rsidRPr="00DF52C4" w:rsidRDefault="00F84341">
      <w:pPr>
        <w:spacing w:before="100" w:beforeAutospacing="1" w:after="0" w:line="240" w:lineRule="auto"/>
        <w:ind w:firstLine="720"/>
        <w:rPr>
          <w:rFonts w:ascii="Times New Roman" w:eastAsia="Times New Roman" w:hAnsi="Times New Roman" w:cs="Times New Roman"/>
          <w:color w:val="1D1C1D"/>
          <w:sz w:val="24"/>
          <w:szCs w:val="24"/>
        </w:rPr>
        <w:pPrChange w:id="31" w:author="Wheeler, David Linnard" w:date="2022-03-08T09:58:00Z">
          <w:pPr>
            <w:spacing w:before="100" w:beforeAutospacing="1" w:after="0" w:line="240" w:lineRule="auto"/>
          </w:pPr>
        </w:pPrChange>
      </w:pPr>
      <w:r w:rsidRPr="00DF52C4">
        <w:rPr>
          <w:rFonts w:ascii="Times New Roman" w:eastAsia="Times New Roman" w:hAnsi="Times New Roman" w:cs="Times New Roman"/>
          <w:color w:val="1D1C1D"/>
          <w:sz w:val="24"/>
          <w:szCs w:val="24"/>
        </w:rPr>
        <w:t xml:space="preserve">The </w:t>
      </w:r>
      <w:commentRangeStart w:id="32"/>
      <w:r w:rsidRPr="00DF52C4">
        <w:rPr>
          <w:rFonts w:ascii="Times New Roman" w:eastAsia="Times New Roman" w:hAnsi="Times New Roman" w:cs="Times New Roman"/>
          <w:color w:val="1D1C1D"/>
          <w:sz w:val="24"/>
          <w:szCs w:val="24"/>
        </w:rPr>
        <w:t xml:space="preserve">linear model used to describe this experiment will </w:t>
      </w:r>
      <w:r w:rsidR="00202A2C" w:rsidRPr="00DF52C4">
        <w:rPr>
          <w:rFonts w:ascii="Times New Roman" w:eastAsia="Times New Roman" w:hAnsi="Times New Roman" w:cs="Times New Roman"/>
          <w:color w:val="1D1C1D"/>
          <w:sz w:val="24"/>
          <w:szCs w:val="24"/>
        </w:rPr>
        <w:t xml:space="preserve">use </w:t>
      </w:r>
      <w:r w:rsidR="005321A3" w:rsidRPr="00DF52C4">
        <w:rPr>
          <w:rFonts w:ascii="Times New Roman" w:eastAsia="Times New Roman" w:hAnsi="Times New Roman" w:cs="Times New Roman"/>
          <w:color w:val="1D1C1D"/>
          <w:sz w:val="24"/>
          <w:szCs w:val="24"/>
        </w:rPr>
        <w:t xml:space="preserve">binary </w:t>
      </w:r>
      <w:r w:rsidR="00202A2C" w:rsidRPr="00DF52C4">
        <w:rPr>
          <w:rFonts w:ascii="Times New Roman" w:eastAsia="Times New Roman" w:hAnsi="Times New Roman" w:cs="Times New Roman"/>
          <w:color w:val="1D1C1D"/>
          <w:sz w:val="24"/>
          <w:szCs w:val="24"/>
        </w:rPr>
        <w:t>indicator variables to represent the treatment group</w:t>
      </w:r>
      <w:r w:rsidR="00C308E7" w:rsidRPr="00DF52C4">
        <w:rPr>
          <w:rFonts w:ascii="Times New Roman" w:eastAsia="Times New Roman" w:hAnsi="Times New Roman" w:cs="Times New Roman"/>
          <w:color w:val="1D1C1D"/>
          <w:sz w:val="24"/>
          <w:szCs w:val="24"/>
        </w:rPr>
        <w:t>, resulting in a model with forty variables</w:t>
      </w:r>
      <w:commentRangeEnd w:id="32"/>
      <w:r w:rsidR="00B2427D">
        <w:rPr>
          <w:rStyle w:val="CommentReference"/>
        </w:rPr>
        <w:commentReference w:id="32"/>
      </w:r>
      <w:r w:rsidR="009178CF" w:rsidRPr="00DF52C4">
        <w:rPr>
          <w:rFonts w:ascii="Times New Roman" w:eastAsia="Times New Roman" w:hAnsi="Times New Roman" w:cs="Times New Roman"/>
          <w:color w:val="1D1C1D"/>
          <w:sz w:val="24"/>
          <w:szCs w:val="24"/>
        </w:rPr>
        <w:t>.</w:t>
      </w:r>
      <w:r w:rsidR="0025337D" w:rsidRPr="00DF52C4">
        <w:rPr>
          <w:rFonts w:ascii="Times New Roman" w:eastAsia="Times New Roman" w:hAnsi="Times New Roman" w:cs="Times New Roman"/>
          <w:color w:val="1D1C1D"/>
          <w:sz w:val="24"/>
          <w:szCs w:val="24"/>
        </w:rPr>
        <w:t xml:space="preserve"> All treatment groups w</w:t>
      </w:r>
      <w:r w:rsidR="0094673E" w:rsidRPr="00DF52C4">
        <w:rPr>
          <w:rFonts w:ascii="Times New Roman" w:eastAsia="Times New Roman" w:hAnsi="Times New Roman" w:cs="Times New Roman"/>
          <w:color w:val="1D1C1D"/>
          <w:sz w:val="24"/>
          <w:szCs w:val="24"/>
        </w:rPr>
        <w:t>ill</w:t>
      </w:r>
      <w:r w:rsidR="0025337D" w:rsidRPr="00DF52C4">
        <w:rPr>
          <w:rFonts w:ascii="Times New Roman" w:eastAsia="Times New Roman" w:hAnsi="Times New Roman" w:cs="Times New Roman"/>
          <w:color w:val="1D1C1D"/>
          <w:sz w:val="24"/>
          <w:szCs w:val="24"/>
        </w:rPr>
        <w:t xml:space="preserve"> be represented as </w:t>
      </w:r>
      <w:r w:rsidR="004657DC" w:rsidRPr="00DF52C4">
        <w:rPr>
          <w:rFonts w:ascii="Times New Roman" w:eastAsia="Times New Roman" w:hAnsi="Times New Roman" w:cs="Times New Roman"/>
          <w:color w:val="1D1C1D"/>
          <w:sz w:val="24"/>
          <w:szCs w:val="24"/>
        </w:rPr>
        <w:t xml:space="preserve">independent </w:t>
      </w:r>
      <w:r w:rsidR="0025337D" w:rsidRPr="00DF52C4">
        <w:rPr>
          <w:rFonts w:ascii="Times New Roman" w:eastAsia="Times New Roman" w:hAnsi="Times New Roman" w:cs="Times New Roman"/>
          <w:color w:val="1D1C1D"/>
          <w:sz w:val="24"/>
          <w:szCs w:val="24"/>
        </w:rPr>
        <w:t>additive effects</w:t>
      </w:r>
      <w:r w:rsidR="00C308E7" w:rsidRPr="00DF52C4">
        <w:rPr>
          <w:rFonts w:ascii="Times New Roman" w:eastAsia="Times New Roman" w:hAnsi="Times New Roman" w:cs="Times New Roman"/>
          <w:color w:val="1D1C1D"/>
          <w:sz w:val="24"/>
          <w:szCs w:val="24"/>
        </w:rPr>
        <w:t xml:space="preserve">. Using a linear model to analyze the results will allow for </w:t>
      </w:r>
      <w:del w:id="33" w:author="Wheeler, David Linnard" w:date="2022-03-08T10:01:00Z">
        <w:r w:rsidR="00C308E7" w:rsidRPr="00DF52C4" w:rsidDel="0010166C">
          <w:rPr>
            <w:rFonts w:ascii="Times New Roman" w:eastAsia="Times New Roman" w:hAnsi="Times New Roman" w:cs="Times New Roman"/>
            <w:color w:val="1D1C1D"/>
            <w:sz w:val="24"/>
            <w:szCs w:val="24"/>
          </w:rPr>
          <w:delText xml:space="preserve">easy </w:delText>
        </w:r>
      </w:del>
      <w:r w:rsidR="00C308E7" w:rsidRPr="00DF52C4">
        <w:rPr>
          <w:rFonts w:ascii="Times New Roman" w:eastAsia="Times New Roman" w:hAnsi="Times New Roman" w:cs="Times New Roman"/>
          <w:color w:val="1D1C1D"/>
          <w:sz w:val="24"/>
          <w:szCs w:val="24"/>
        </w:rPr>
        <w:t>comparison between subsets of multiple treatment groups (e.g., comparing sporocarp production between two substrate treatments across all species).</w:t>
      </w:r>
    </w:p>
    <w:p w14:paraId="5C6A7AE1" w14:textId="7115FC7B" w:rsidR="00BC4326" w:rsidRPr="00DF52C4" w:rsidRDefault="00240D83" w:rsidP="00350F9B">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eastAsia="Times New Roman" w:hAnsi="Times New Roman" w:cs="Times New Roman"/>
          <w:color w:val="1D1C1D"/>
          <w:sz w:val="24"/>
          <w:szCs w:val="24"/>
        </w:rPr>
        <w:tab/>
      </w:r>
      <w:commentRangeStart w:id="34"/>
      <w:r w:rsidR="00AD3AA5" w:rsidRPr="00DF52C4">
        <w:rPr>
          <w:rFonts w:ascii="Times New Roman" w:eastAsia="Times New Roman" w:hAnsi="Times New Roman" w:cs="Times New Roman"/>
          <w:color w:val="1D1C1D"/>
          <w:sz w:val="24"/>
          <w:szCs w:val="24"/>
        </w:rPr>
        <w:t>Linear models are based on the assumption</w:t>
      </w:r>
      <w:r w:rsidR="00C308E7" w:rsidRPr="00DF52C4">
        <w:rPr>
          <w:rFonts w:ascii="Times New Roman" w:eastAsia="Times New Roman" w:hAnsi="Times New Roman" w:cs="Times New Roman"/>
          <w:color w:val="1D1C1D"/>
          <w:sz w:val="24"/>
          <w:szCs w:val="24"/>
        </w:rPr>
        <w:t>s</w:t>
      </w:r>
      <w:r w:rsidR="00AD3AA5" w:rsidRPr="00DF52C4">
        <w:rPr>
          <w:rFonts w:ascii="Times New Roman" w:eastAsia="Times New Roman" w:hAnsi="Times New Roman" w:cs="Times New Roman"/>
          <w:color w:val="1D1C1D"/>
          <w:sz w:val="24"/>
          <w:szCs w:val="24"/>
        </w:rPr>
        <w:t xml:space="preserve"> that the </w:t>
      </w:r>
      <w:r w:rsidR="00C308E7" w:rsidRPr="00DF52C4">
        <w:rPr>
          <w:rFonts w:ascii="Times New Roman" w:eastAsia="Times New Roman" w:hAnsi="Times New Roman" w:cs="Times New Roman"/>
          <w:color w:val="1D1C1D"/>
          <w:sz w:val="24"/>
          <w:szCs w:val="24"/>
        </w:rPr>
        <w:t xml:space="preserve">predictor and dependent </w:t>
      </w:r>
      <w:r w:rsidR="00AD3AA5" w:rsidRPr="00DF52C4">
        <w:rPr>
          <w:rFonts w:ascii="Times New Roman" w:eastAsia="Times New Roman" w:hAnsi="Times New Roman" w:cs="Times New Roman"/>
          <w:color w:val="1D1C1D"/>
          <w:sz w:val="24"/>
          <w:szCs w:val="24"/>
        </w:rPr>
        <w:t xml:space="preserve">variables </w:t>
      </w:r>
      <w:r w:rsidR="00B21F20" w:rsidRPr="00DF52C4">
        <w:rPr>
          <w:rFonts w:ascii="Times New Roman" w:eastAsia="Times New Roman" w:hAnsi="Times New Roman" w:cs="Times New Roman"/>
          <w:color w:val="1D1C1D"/>
          <w:sz w:val="24"/>
          <w:szCs w:val="24"/>
        </w:rPr>
        <w:t xml:space="preserve">have a linear relationship </w:t>
      </w:r>
      <w:r w:rsidR="00AD3AA5" w:rsidRPr="00DF52C4">
        <w:rPr>
          <w:rFonts w:ascii="Times New Roman" w:eastAsia="Times New Roman" w:hAnsi="Times New Roman" w:cs="Times New Roman"/>
          <w:color w:val="1D1C1D"/>
          <w:sz w:val="24"/>
          <w:szCs w:val="24"/>
        </w:rPr>
        <w:t>and that the residuals are independent, normal</w:t>
      </w:r>
      <w:r w:rsidR="000C04E1" w:rsidRPr="00DF52C4">
        <w:rPr>
          <w:rFonts w:ascii="Times New Roman" w:eastAsia="Times New Roman" w:hAnsi="Times New Roman" w:cs="Times New Roman"/>
          <w:color w:val="1D1C1D"/>
          <w:sz w:val="24"/>
          <w:szCs w:val="24"/>
        </w:rPr>
        <w:t>ly distributed</w:t>
      </w:r>
      <w:r w:rsidR="00AD3AA5" w:rsidRPr="00DF52C4">
        <w:rPr>
          <w:rFonts w:ascii="Times New Roman" w:eastAsia="Times New Roman" w:hAnsi="Times New Roman" w:cs="Times New Roman"/>
          <w:color w:val="1D1C1D"/>
          <w:sz w:val="24"/>
          <w:szCs w:val="24"/>
        </w:rPr>
        <w:t xml:space="preserve">, and have equal variance. </w:t>
      </w:r>
      <w:r w:rsidR="00C308E7" w:rsidRPr="00DF52C4">
        <w:rPr>
          <w:rFonts w:ascii="Times New Roman" w:eastAsia="Times New Roman" w:hAnsi="Times New Roman" w:cs="Times New Roman"/>
          <w:color w:val="1D1C1D"/>
          <w:sz w:val="24"/>
          <w:szCs w:val="24"/>
        </w:rPr>
        <w:t xml:space="preserve">If the model does not meet these assumptions, it could </w:t>
      </w:r>
      <w:r w:rsidR="000753E7" w:rsidRPr="00DF52C4">
        <w:rPr>
          <w:rFonts w:ascii="Times New Roman" w:eastAsia="Times New Roman" w:hAnsi="Times New Roman" w:cs="Times New Roman"/>
          <w:color w:val="1D1C1D"/>
          <w:sz w:val="24"/>
          <w:szCs w:val="24"/>
        </w:rPr>
        <w:t>indicate th</w:t>
      </w:r>
      <w:r w:rsidR="004657DC" w:rsidRPr="00DF52C4">
        <w:rPr>
          <w:rFonts w:ascii="Times New Roman" w:eastAsia="Times New Roman" w:hAnsi="Times New Roman" w:cs="Times New Roman"/>
          <w:color w:val="1D1C1D"/>
          <w:sz w:val="24"/>
          <w:szCs w:val="24"/>
        </w:rPr>
        <w:t xml:space="preserve">at </w:t>
      </w:r>
      <w:r w:rsidR="000753E7" w:rsidRPr="00DF52C4">
        <w:rPr>
          <w:rFonts w:ascii="Times New Roman" w:eastAsia="Times New Roman" w:hAnsi="Times New Roman" w:cs="Times New Roman"/>
          <w:color w:val="1D1C1D"/>
          <w:sz w:val="24"/>
          <w:szCs w:val="24"/>
        </w:rPr>
        <w:t>of factors not accounted for in the experimen</w:t>
      </w:r>
      <w:r w:rsidR="004657DC" w:rsidRPr="00DF52C4">
        <w:rPr>
          <w:rFonts w:ascii="Times New Roman" w:eastAsia="Times New Roman" w:hAnsi="Times New Roman" w:cs="Times New Roman"/>
          <w:color w:val="1D1C1D"/>
          <w:sz w:val="24"/>
          <w:szCs w:val="24"/>
        </w:rPr>
        <w:t xml:space="preserve">t are having </w:t>
      </w:r>
      <w:proofErr w:type="spellStart"/>
      <w:r w:rsidR="004657DC" w:rsidRPr="00DF52C4">
        <w:rPr>
          <w:rFonts w:ascii="Times New Roman" w:eastAsia="Times New Roman" w:hAnsi="Times New Roman" w:cs="Times New Roman"/>
          <w:color w:val="1D1C1D"/>
          <w:sz w:val="24"/>
          <w:szCs w:val="24"/>
        </w:rPr>
        <w:t>and</w:t>
      </w:r>
      <w:proofErr w:type="spellEnd"/>
      <w:r w:rsidR="004657DC" w:rsidRPr="00DF52C4">
        <w:rPr>
          <w:rFonts w:ascii="Times New Roman" w:eastAsia="Times New Roman" w:hAnsi="Times New Roman" w:cs="Times New Roman"/>
          <w:color w:val="1D1C1D"/>
          <w:sz w:val="24"/>
          <w:szCs w:val="24"/>
        </w:rPr>
        <w:t xml:space="preserve"> effect on the </w:t>
      </w:r>
      <w:r w:rsidR="00A961E6" w:rsidRPr="00DF52C4">
        <w:rPr>
          <w:rFonts w:ascii="Times New Roman" w:eastAsia="Times New Roman" w:hAnsi="Times New Roman" w:cs="Times New Roman"/>
          <w:color w:val="1D1C1D"/>
          <w:sz w:val="24"/>
          <w:szCs w:val="24"/>
        </w:rPr>
        <w:t>dependent variables.</w:t>
      </w:r>
      <w:r w:rsidR="00C308E7" w:rsidRPr="00DF52C4">
        <w:rPr>
          <w:rFonts w:ascii="Times New Roman" w:eastAsia="Times New Roman" w:hAnsi="Times New Roman" w:cs="Times New Roman"/>
          <w:color w:val="1D1C1D"/>
          <w:sz w:val="24"/>
          <w:szCs w:val="24"/>
        </w:rPr>
        <w:t xml:space="preserve"> </w:t>
      </w:r>
      <w:commentRangeEnd w:id="34"/>
      <w:r w:rsidR="0010166C">
        <w:rPr>
          <w:rStyle w:val="CommentReference"/>
        </w:rPr>
        <w:commentReference w:id="34"/>
      </w:r>
      <w:r w:rsidR="006370A1" w:rsidRPr="00DF52C4">
        <w:rPr>
          <w:rFonts w:ascii="Times New Roman" w:eastAsia="Times New Roman" w:hAnsi="Times New Roman" w:cs="Times New Roman"/>
          <w:color w:val="1D1C1D"/>
          <w:sz w:val="24"/>
          <w:szCs w:val="24"/>
        </w:rPr>
        <w:t>Evaluation of the assumptions</w:t>
      </w:r>
      <w:ins w:id="35" w:author="Wheeler, David Linnard" w:date="2022-03-08T10:03:00Z">
        <w:r w:rsidR="0010166C">
          <w:rPr>
            <w:rFonts w:ascii="Times New Roman" w:eastAsia="Times New Roman" w:hAnsi="Times New Roman" w:cs="Times New Roman"/>
            <w:color w:val="1D1C1D"/>
            <w:sz w:val="24"/>
            <w:szCs w:val="24"/>
          </w:rPr>
          <w:t xml:space="preserve"> for a two-way ANOVA</w:t>
        </w:r>
      </w:ins>
      <w:r w:rsidR="006370A1" w:rsidRPr="00DF52C4">
        <w:rPr>
          <w:rFonts w:ascii="Times New Roman" w:eastAsia="Times New Roman" w:hAnsi="Times New Roman" w:cs="Times New Roman"/>
          <w:color w:val="1D1C1D"/>
          <w:sz w:val="24"/>
          <w:szCs w:val="24"/>
        </w:rPr>
        <w:t xml:space="preserve"> </w:t>
      </w:r>
      <w:del w:id="36" w:author="Wheeler, David Linnard" w:date="2022-03-08T10:03:00Z">
        <w:r w:rsidR="006370A1" w:rsidRPr="00DF52C4" w:rsidDel="0010166C">
          <w:rPr>
            <w:rFonts w:ascii="Times New Roman" w:eastAsia="Times New Roman" w:hAnsi="Times New Roman" w:cs="Times New Roman"/>
            <w:color w:val="1D1C1D"/>
            <w:sz w:val="24"/>
            <w:szCs w:val="24"/>
          </w:rPr>
          <w:delText xml:space="preserve">is </w:delText>
        </w:r>
      </w:del>
      <w:ins w:id="37" w:author="Wheeler, David Linnard" w:date="2022-03-08T10:03:00Z">
        <w:r w:rsidR="0010166C">
          <w:rPr>
            <w:rFonts w:ascii="Times New Roman" w:eastAsia="Times New Roman" w:hAnsi="Times New Roman" w:cs="Times New Roman"/>
            <w:color w:val="1D1C1D"/>
            <w:sz w:val="24"/>
            <w:szCs w:val="24"/>
          </w:rPr>
          <w:t>will be</w:t>
        </w:r>
        <w:r w:rsidR="0010166C" w:rsidRPr="00DF52C4">
          <w:rPr>
            <w:rFonts w:ascii="Times New Roman" w:eastAsia="Times New Roman" w:hAnsi="Times New Roman" w:cs="Times New Roman"/>
            <w:color w:val="1D1C1D"/>
            <w:sz w:val="24"/>
            <w:szCs w:val="24"/>
          </w:rPr>
          <w:t xml:space="preserve"> </w:t>
        </w:r>
      </w:ins>
      <w:r w:rsidR="006370A1" w:rsidRPr="00DF52C4">
        <w:rPr>
          <w:rFonts w:ascii="Times New Roman" w:eastAsia="Times New Roman" w:hAnsi="Times New Roman" w:cs="Times New Roman"/>
          <w:color w:val="1D1C1D"/>
          <w:sz w:val="24"/>
          <w:szCs w:val="24"/>
        </w:rPr>
        <w:t xml:space="preserve">achieved by </w:t>
      </w:r>
      <w:r w:rsidR="00D44515" w:rsidRPr="00DF52C4">
        <w:rPr>
          <w:rFonts w:ascii="Times New Roman" w:eastAsia="Times New Roman" w:hAnsi="Times New Roman" w:cs="Times New Roman"/>
          <w:color w:val="1D1C1D"/>
          <w:sz w:val="24"/>
          <w:szCs w:val="24"/>
        </w:rPr>
        <w:t>creating additional plots of</w:t>
      </w:r>
      <w:r w:rsidR="006370A1" w:rsidRPr="00DF52C4">
        <w:rPr>
          <w:rFonts w:ascii="Times New Roman" w:eastAsia="Times New Roman" w:hAnsi="Times New Roman" w:cs="Times New Roman"/>
          <w:color w:val="1D1C1D"/>
          <w:sz w:val="24"/>
          <w:szCs w:val="24"/>
        </w:rPr>
        <w:t xml:space="preserve"> the residuals and identifying any deviation from expected distributions. </w:t>
      </w:r>
      <w:r w:rsidR="00D44515" w:rsidRPr="00DF52C4">
        <w:rPr>
          <w:rFonts w:ascii="Times New Roman" w:eastAsia="Times New Roman" w:hAnsi="Times New Roman" w:cs="Times New Roman"/>
          <w:color w:val="1D1C1D"/>
          <w:sz w:val="24"/>
          <w:szCs w:val="24"/>
        </w:rPr>
        <w:t>A plot of</w:t>
      </w:r>
      <w:r w:rsidR="00C308E7" w:rsidRPr="00DF52C4">
        <w:rPr>
          <w:rFonts w:ascii="Times New Roman" w:eastAsia="Times New Roman" w:hAnsi="Times New Roman" w:cs="Times New Roman"/>
          <w:color w:val="1D1C1D"/>
          <w:sz w:val="24"/>
          <w:szCs w:val="24"/>
        </w:rPr>
        <w:t xml:space="preserve"> the</w:t>
      </w:r>
      <w:r w:rsidR="00D44515" w:rsidRPr="00DF52C4">
        <w:rPr>
          <w:rFonts w:ascii="Times New Roman" w:eastAsia="Times New Roman" w:hAnsi="Times New Roman" w:cs="Times New Roman"/>
          <w:color w:val="1D1C1D"/>
          <w:sz w:val="24"/>
          <w:szCs w:val="24"/>
        </w:rPr>
        <w:t xml:space="preserve"> residuals</w:t>
      </w:r>
      <w:r w:rsidR="00C308E7" w:rsidRPr="00DF52C4">
        <w:rPr>
          <w:rFonts w:ascii="Times New Roman" w:eastAsia="Times New Roman" w:hAnsi="Times New Roman" w:cs="Times New Roman"/>
          <w:color w:val="1D1C1D"/>
          <w:sz w:val="24"/>
          <w:szCs w:val="24"/>
        </w:rPr>
        <w:t xml:space="preserve"> fitted on the predictor variable in</w:t>
      </w:r>
      <w:r w:rsidR="00D44515" w:rsidRPr="00DF52C4">
        <w:rPr>
          <w:rFonts w:ascii="Times New Roman" w:eastAsia="Times New Roman" w:hAnsi="Times New Roman" w:cs="Times New Roman"/>
          <w:color w:val="1D1C1D"/>
          <w:sz w:val="24"/>
          <w:szCs w:val="24"/>
        </w:rPr>
        <w:t xml:space="preserve"> sequential order </w:t>
      </w:r>
      <w:r w:rsidR="00C308E7" w:rsidRPr="00DF52C4">
        <w:rPr>
          <w:rFonts w:ascii="Times New Roman" w:eastAsia="Times New Roman" w:hAnsi="Times New Roman" w:cs="Times New Roman"/>
          <w:color w:val="1D1C1D"/>
          <w:sz w:val="24"/>
          <w:szCs w:val="24"/>
        </w:rPr>
        <w:t>helps reveal</w:t>
      </w:r>
      <w:r w:rsidR="00D44515" w:rsidRPr="00DF52C4">
        <w:rPr>
          <w:rFonts w:ascii="Times New Roman" w:eastAsia="Times New Roman" w:hAnsi="Times New Roman" w:cs="Times New Roman"/>
          <w:color w:val="1D1C1D"/>
          <w:sz w:val="24"/>
          <w:szCs w:val="24"/>
        </w:rPr>
        <w:t xml:space="preserve"> indep</w:t>
      </w:r>
      <w:r w:rsidR="00C71DA1" w:rsidRPr="00DF52C4">
        <w:rPr>
          <w:rFonts w:ascii="Times New Roman" w:eastAsia="Times New Roman" w:hAnsi="Times New Roman" w:cs="Times New Roman"/>
          <w:color w:val="1D1C1D"/>
          <w:sz w:val="24"/>
          <w:szCs w:val="24"/>
        </w:rPr>
        <w:t>endence and a plot of residuals</w:t>
      </w:r>
      <w:r w:rsidR="00C308E7" w:rsidRPr="00DF52C4">
        <w:rPr>
          <w:rFonts w:ascii="Times New Roman" w:eastAsia="Times New Roman" w:hAnsi="Times New Roman" w:cs="Times New Roman"/>
          <w:color w:val="1D1C1D"/>
          <w:sz w:val="24"/>
          <w:szCs w:val="24"/>
        </w:rPr>
        <w:t xml:space="preserve"> fitted</w:t>
      </w:r>
      <w:r w:rsidR="00C71DA1" w:rsidRPr="00DF52C4">
        <w:rPr>
          <w:rFonts w:ascii="Times New Roman" w:eastAsia="Times New Roman" w:hAnsi="Times New Roman" w:cs="Times New Roman"/>
          <w:color w:val="1D1C1D"/>
          <w:sz w:val="24"/>
          <w:szCs w:val="24"/>
        </w:rPr>
        <w:t xml:space="preserve"> on the predictor variable(s) </w:t>
      </w:r>
      <w:r w:rsidR="00C308E7" w:rsidRPr="00DF52C4">
        <w:rPr>
          <w:rFonts w:ascii="Times New Roman" w:eastAsia="Times New Roman" w:hAnsi="Times New Roman" w:cs="Times New Roman"/>
          <w:color w:val="1D1C1D"/>
          <w:sz w:val="24"/>
          <w:szCs w:val="24"/>
        </w:rPr>
        <w:t>helps reveal</w:t>
      </w:r>
      <w:r w:rsidR="00C71DA1" w:rsidRPr="00DF52C4">
        <w:rPr>
          <w:rFonts w:ascii="Times New Roman" w:eastAsia="Times New Roman" w:hAnsi="Times New Roman" w:cs="Times New Roman"/>
          <w:color w:val="1D1C1D"/>
          <w:sz w:val="24"/>
          <w:szCs w:val="24"/>
        </w:rPr>
        <w:t xml:space="preserve"> equal variance. </w:t>
      </w:r>
      <w:r w:rsidR="00C308E7" w:rsidRPr="00DF52C4">
        <w:rPr>
          <w:rFonts w:ascii="Times New Roman" w:eastAsia="Times New Roman" w:hAnsi="Times New Roman" w:cs="Times New Roman"/>
          <w:color w:val="1D1C1D"/>
          <w:sz w:val="24"/>
          <w:szCs w:val="24"/>
        </w:rPr>
        <w:t>A linear model that satisfies our assumptions will result in</w:t>
      </w:r>
      <w:r w:rsidR="00C71DA1" w:rsidRPr="00DF52C4">
        <w:rPr>
          <w:rFonts w:ascii="Times New Roman" w:eastAsia="Times New Roman" w:hAnsi="Times New Roman" w:cs="Times New Roman"/>
          <w:color w:val="1D1C1D"/>
          <w:sz w:val="24"/>
          <w:szCs w:val="24"/>
        </w:rPr>
        <w:t xml:space="preserve"> plots</w:t>
      </w:r>
      <w:r w:rsidR="00C308E7" w:rsidRPr="00DF52C4">
        <w:rPr>
          <w:rFonts w:ascii="Times New Roman" w:eastAsia="Times New Roman" w:hAnsi="Times New Roman" w:cs="Times New Roman"/>
          <w:color w:val="1D1C1D"/>
          <w:sz w:val="24"/>
          <w:szCs w:val="24"/>
        </w:rPr>
        <w:t xml:space="preserve"> that</w:t>
      </w:r>
      <w:r w:rsidR="00C71DA1" w:rsidRPr="00DF52C4">
        <w:rPr>
          <w:rFonts w:ascii="Times New Roman" w:eastAsia="Times New Roman" w:hAnsi="Times New Roman" w:cs="Times New Roman"/>
          <w:color w:val="1D1C1D"/>
          <w:sz w:val="24"/>
          <w:szCs w:val="24"/>
        </w:rPr>
        <w:t xml:space="preserve"> show no relationship or trend in the residuals. </w:t>
      </w:r>
      <w:r w:rsidR="00C308E7" w:rsidRPr="00DF52C4">
        <w:rPr>
          <w:rFonts w:ascii="Times New Roman" w:eastAsia="Times New Roman" w:hAnsi="Times New Roman" w:cs="Times New Roman"/>
          <w:color w:val="1D1C1D"/>
          <w:sz w:val="24"/>
          <w:szCs w:val="24"/>
        </w:rPr>
        <w:t xml:space="preserve">Likewise, </w:t>
      </w:r>
      <w:r w:rsidR="00C71DA1" w:rsidRPr="00DF52C4">
        <w:rPr>
          <w:rFonts w:ascii="Times New Roman" w:eastAsia="Times New Roman" w:hAnsi="Times New Roman" w:cs="Times New Roman"/>
          <w:color w:val="1D1C1D"/>
          <w:sz w:val="24"/>
          <w:szCs w:val="24"/>
        </w:rPr>
        <w:t xml:space="preserve">histogram of the residuals should have a normal distribution centered on zero. </w:t>
      </w:r>
    </w:p>
    <w:p w14:paraId="78037407" w14:textId="20D5E301" w:rsidR="00145BD2" w:rsidRPr="00DF52C4" w:rsidRDefault="00145BD2" w:rsidP="00350F9B">
      <w:pPr>
        <w:spacing w:before="100" w:beforeAutospacing="1" w:after="0" w:line="240" w:lineRule="auto"/>
        <w:rPr>
          <w:rFonts w:ascii="Times New Roman" w:eastAsia="Times New Roman" w:hAnsi="Times New Roman" w:cs="Times New Roman"/>
          <w:sz w:val="24"/>
          <w:szCs w:val="24"/>
        </w:rPr>
      </w:pPr>
      <w:commentRangeStart w:id="38"/>
      <w:r w:rsidRPr="00DF52C4">
        <w:rPr>
          <w:rFonts w:ascii="Times New Roman" w:eastAsia="Times New Roman" w:hAnsi="Times New Roman" w:cs="Times New Roman"/>
          <w:i/>
          <w:iCs/>
          <w:sz w:val="24"/>
          <w:szCs w:val="24"/>
        </w:rPr>
        <w:t>Linearity:</w:t>
      </w:r>
    </w:p>
    <w:p w14:paraId="5DB8A297" w14:textId="1FC09293" w:rsidR="004B785F" w:rsidRPr="00DF52C4" w:rsidRDefault="00145BD2" w:rsidP="00350F9B">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eastAsia="Times New Roman" w:hAnsi="Times New Roman" w:cs="Times New Roman"/>
          <w:color w:val="1D1C1D"/>
          <w:sz w:val="24"/>
          <w:szCs w:val="24"/>
        </w:rPr>
        <w:t>The variables used in linear models</w:t>
      </w:r>
      <w:r w:rsidR="008F61D9" w:rsidRPr="00DF52C4">
        <w:rPr>
          <w:rFonts w:ascii="Times New Roman" w:eastAsia="Times New Roman" w:hAnsi="Times New Roman" w:cs="Times New Roman"/>
          <w:color w:val="1D1C1D"/>
          <w:sz w:val="24"/>
          <w:szCs w:val="24"/>
        </w:rPr>
        <w:t xml:space="preserve"> are assumed to</w:t>
      </w:r>
      <w:r w:rsidRPr="00DF52C4">
        <w:rPr>
          <w:rFonts w:ascii="Times New Roman" w:eastAsia="Times New Roman" w:hAnsi="Times New Roman" w:cs="Times New Roman"/>
          <w:color w:val="1D1C1D"/>
          <w:sz w:val="24"/>
          <w:szCs w:val="24"/>
        </w:rPr>
        <w:t xml:space="preserve"> have a linear</w:t>
      </w:r>
      <w:r w:rsidR="00B020F4" w:rsidRPr="00DF52C4">
        <w:rPr>
          <w:rFonts w:ascii="Times New Roman" w:eastAsia="Times New Roman" w:hAnsi="Times New Roman" w:cs="Times New Roman"/>
          <w:color w:val="1D1C1D"/>
          <w:sz w:val="24"/>
          <w:szCs w:val="24"/>
        </w:rPr>
        <w:t xml:space="preserve"> additive</w:t>
      </w:r>
      <w:r w:rsidRPr="00DF52C4">
        <w:rPr>
          <w:rFonts w:ascii="Times New Roman" w:eastAsia="Times New Roman" w:hAnsi="Times New Roman" w:cs="Times New Roman"/>
          <w:color w:val="1D1C1D"/>
          <w:sz w:val="24"/>
          <w:szCs w:val="24"/>
        </w:rPr>
        <w:t xml:space="preserve"> relationship</w:t>
      </w:r>
      <w:r w:rsidR="00B020F4" w:rsidRPr="00DF52C4">
        <w:rPr>
          <w:rFonts w:ascii="Times New Roman" w:eastAsia="Times New Roman" w:hAnsi="Times New Roman" w:cs="Times New Roman"/>
          <w:color w:val="1D1C1D"/>
          <w:sz w:val="24"/>
          <w:szCs w:val="24"/>
        </w:rPr>
        <w:t xml:space="preserve">. </w:t>
      </w:r>
      <w:r w:rsidR="004B785F" w:rsidRPr="00DF52C4">
        <w:rPr>
          <w:rFonts w:ascii="Times New Roman" w:eastAsia="Times New Roman" w:hAnsi="Times New Roman" w:cs="Times New Roman"/>
          <w:color w:val="1D1C1D"/>
          <w:sz w:val="24"/>
          <w:szCs w:val="24"/>
        </w:rPr>
        <w:t xml:space="preserve">To test for linearity, the residuals are plotted against </w:t>
      </w:r>
      <w:r w:rsidR="000A6558" w:rsidRPr="00DF52C4">
        <w:rPr>
          <w:rFonts w:ascii="Times New Roman" w:eastAsia="Times New Roman" w:hAnsi="Times New Roman" w:cs="Times New Roman"/>
          <w:color w:val="1D1C1D"/>
          <w:sz w:val="24"/>
          <w:szCs w:val="24"/>
        </w:rPr>
        <w:t>one</w:t>
      </w:r>
      <w:r w:rsidR="004B785F" w:rsidRPr="00DF52C4">
        <w:rPr>
          <w:rFonts w:ascii="Times New Roman" w:eastAsia="Times New Roman" w:hAnsi="Times New Roman" w:cs="Times New Roman"/>
          <w:color w:val="1D1C1D"/>
          <w:sz w:val="24"/>
          <w:szCs w:val="24"/>
        </w:rPr>
        <w:t xml:space="preserve"> predictor variable</w:t>
      </w:r>
      <w:r w:rsidR="000A6558" w:rsidRPr="00DF52C4">
        <w:rPr>
          <w:rFonts w:ascii="Times New Roman" w:eastAsia="Times New Roman" w:hAnsi="Times New Roman" w:cs="Times New Roman"/>
          <w:color w:val="1D1C1D"/>
          <w:sz w:val="24"/>
          <w:szCs w:val="24"/>
        </w:rPr>
        <w:t xml:space="preserve"> at a time</w:t>
      </w:r>
      <w:r w:rsidR="004B785F" w:rsidRPr="00DF52C4">
        <w:rPr>
          <w:rFonts w:ascii="Times New Roman" w:eastAsia="Times New Roman" w:hAnsi="Times New Roman" w:cs="Times New Roman"/>
          <w:color w:val="1D1C1D"/>
          <w:sz w:val="24"/>
          <w:szCs w:val="24"/>
        </w:rPr>
        <w:t>. If the resulting p</w:t>
      </w:r>
      <w:r w:rsidR="00B020F4" w:rsidRPr="00DF52C4">
        <w:rPr>
          <w:rFonts w:ascii="Times New Roman" w:eastAsia="Times New Roman" w:hAnsi="Times New Roman" w:cs="Times New Roman"/>
          <w:color w:val="1D1C1D"/>
          <w:sz w:val="24"/>
          <w:szCs w:val="24"/>
        </w:rPr>
        <w:t>l</w:t>
      </w:r>
      <w:r w:rsidR="004B785F" w:rsidRPr="00DF52C4">
        <w:rPr>
          <w:rFonts w:ascii="Times New Roman" w:eastAsia="Times New Roman" w:hAnsi="Times New Roman" w:cs="Times New Roman"/>
          <w:color w:val="1D1C1D"/>
          <w:sz w:val="24"/>
          <w:szCs w:val="24"/>
        </w:rPr>
        <w:t>ot</w:t>
      </w:r>
      <w:r w:rsidR="000A6558" w:rsidRPr="00DF52C4">
        <w:rPr>
          <w:rFonts w:ascii="Times New Roman" w:eastAsia="Times New Roman" w:hAnsi="Times New Roman" w:cs="Times New Roman"/>
          <w:color w:val="1D1C1D"/>
          <w:sz w:val="24"/>
          <w:szCs w:val="24"/>
        </w:rPr>
        <w:t xml:space="preserve">(s) </w:t>
      </w:r>
      <w:r w:rsidR="004B785F" w:rsidRPr="00DF52C4">
        <w:rPr>
          <w:rFonts w:ascii="Times New Roman" w:eastAsia="Times New Roman" w:hAnsi="Times New Roman" w:cs="Times New Roman"/>
          <w:color w:val="1D1C1D"/>
          <w:sz w:val="24"/>
          <w:szCs w:val="24"/>
        </w:rPr>
        <w:t>forms a pattern</w:t>
      </w:r>
      <w:r w:rsidR="000A6558" w:rsidRPr="00DF52C4">
        <w:rPr>
          <w:rFonts w:ascii="Times New Roman" w:eastAsia="Times New Roman" w:hAnsi="Times New Roman" w:cs="Times New Roman"/>
          <w:color w:val="1D1C1D"/>
          <w:sz w:val="24"/>
          <w:szCs w:val="24"/>
        </w:rPr>
        <w:t xml:space="preserve"> other than a straight line</w:t>
      </w:r>
      <w:r w:rsidR="004B785F" w:rsidRPr="00DF52C4">
        <w:rPr>
          <w:rFonts w:ascii="Times New Roman" w:eastAsia="Times New Roman" w:hAnsi="Times New Roman" w:cs="Times New Roman"/>
          <w:color w:val="1D1C1D"/>
          <w:sz w:val="24"/>
          <w:szCs w:val="24"/>
        </w:rPr>
        <w:t>, then it is likely that the true relationship between the variables is no</w:t>
      </w:r>
      <w:r w:rsidR="000A6558" w:rsidRPr="00DF52C4">
        <w:rPr>
          <w:rFonts w:ascii="Times New Roman" w:eastAsia="Times New Roman" w:hAnsi="Times New Roman" w:cs="Times New Roman"/>
          <w:color w:val="1D1C1D"/>
          <w:sz w:val="24"/>
          <w:szCs w:val="24"/>
        </w:rPr>
        <w:t>n</w:t>
      </w:r>
      <w:r w:rsidR="008F61D9" w:rsidRPr="00DF52C4">
        <w:rPr>
          <w:rFonts w:ascii="Times New Roman" w:eastAsia="Times New Roman" w:hAnsi="Times New Roman" w:cs="Times New Roman"/>
          <w:color w:val="1D1C1D"/>
          <w:sz w:val="24"/>
          <w:szCs w:val="24"/>
        </w:rPr>
        <w:t>linear,</w:t>
      </w:r>
      <w:r w:rsidR="00AA5483" w:rsidRPr="00DF52C4">
        <w:rPr>
          <w:rFonts w:ascii="Times New Roman" w:eastAsia="Times New Roman" w:hAnsi="Times New Roman" w:cs="Times New Roman"/>
          <w:color w:val="1D1C1D"/>
          <w:sz w:val="24"/>
          <w:szCs w:val="24"/>
        </w:rPr>
        <w:t xml:space="preserve"> and a new model </w:t>
      </w:r>
      <w:r w:rsidR="008F61D9" w:rsidRPr="00DF52C4">
        <w:rPr>
          <w:rFonts w:ascii="Times New Roman" w:eastAsia="Times New Roman" w:hAnsi="Times New Roman" w:cs="Times New Roman"/>
          <w:color w:val="1D1C1D"/>
          <w:sz w:val="24"/>
          <w:szCs w:val="24"/>
        </w:rPr>
        <w:t>may be</w:t>
      </w:r>
      <w:r w:rsidR="00AA5483" w:rsidRPr="00DF52C4">
        <w:rPr>
          <w:rFonts w:ascii="Times New Roman" w:eastAsia="Times New Roman" w:hAnsi="Times New Roman" w:cs="Times New Roman"/>
          <w:color w:val="1D1C1D"/>
          <w:sz w:val="24"/>
          <w:szCs w:val="24"/>
        </w:rPr>
        <w:t xml:space="preserve"> needed. </w:t>
      </w:r>
      <w:r w:rsidR="008F61D9" w:rsidRPr="00DF52C4">
        <w:rPr>
          <w:rFonts w:ascii="Times New Roman" w:eastAsia="Times New Roman" w:hAnsi="Times New Roman" w:cs="Times New Roman"/>
          <w:color w:val="1D1C1D"/>
          <w:sz w:val="24"/>
          <w:szCs w:val="24"/>
        </w:rPr>
        <w:t xml:space="preserve">In this experiment, </w:t>
      </w:r>
      <w:r w:rsidR="008C59C6" w:rsidRPr="00DF52C4">
        <w:rPr>
          <w:rFonts w:ascii="Times New Roman" w:eastAsia="Times New Roman" w:hAnsi="Times New Roman" w:cs="Times New Roman"/>
          <w:color w:val="1D1C1D"/>
          <w:sz w:val="24"/>
          <w:szCs w:val="24"/>
        </w:rPr>
        <w:t>it would be difficult to test for linearity because each the treatments are categorical.</w:t>
      </w:r>
      <w:commentRangeEnd w:id="38"/>
      <w:r w:rsidR="0010166C">
        <w:rPr>
          <w:rStyle w:val="CommentReference"/>
        </w:rPr>
        <w:commentReference w:id="38"/>
      </w:r>
    </w:p>
    <w:p w14:paraId="56241B34" w14:textId="35374BCA" w:rsidR="00145BD2" w:rsidRPr="00DF52C4" w:rsidRDefault="00145BD2" w:rsidP="00350F9B">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i/>
          <w:iCs/>
          <w:color w:val="1D1C1D"/>
          <w:sz w:val="24"/>
          <w:szCs w:val="24"/>
        </w:rPr>
        <w:t>Independenc</w:t>
      </w:r>
      <w:r w:rsidR="00D8702F" w:rsidRPr="00DF52C4">
        <w:rPr>
          <w:rFonts w:ascii="Times New Roman" w:eastAsia="Times New Roman" w:hAnsi="Times New Roman" w:cs="Times New Roman"/>
          <w:i/>
          <w:iCs/>
          <w:color w:val="1D1C1D"/>
          <w:sz w:val="24"/>
          <w:szCs w:val="24"/>
        </w:rPr>
        <w:t>e – Breusch-Pagan Test:</w:t>
      </w:r>
    </w:p>
    <w:p w14:paraId="3648EA93" w14:textId="17429256" w:rsidR="009B3F39" w:rsidRPr="00DF52C4" w:rsidRDefault="00D8702F" w:rsidP="00350F9B">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eastAsia="Times New Roman" w:hAnsi="Times New Roman" w:cs="Times New Roman"/>
          <w:color w:val="1D1C1D"/>
          <w:sz w:val="24"/>
          <w:szCs w:val="24"/>
        </w:rPr>
        <w:t xml:space="preserve">The </w:t>
      </w:r>
      <w:commentRangeStart w:id="39"/>
      <w:r w:rsidRPr="00DF52C4">
        <w:rPr>
          <w:rFonts w:ascii="Times New Roman" w:eastAsia="Times New Roman" w:hAnsi="Times New Roman" w:cs="Times New Roman"/>
          <w:color w:val="1D1C1D"/>
          <w:sz w:val="24"/>
          <w:szCs w:val="24"/>
        </w:rPr>
        <w:t xml:space="preserve">Breusch-Pagan </w:t>
      </w:r>
      <w:commentRangeEnd w:id="39"/>
      <w:r w:rsidR="0010166C">
        <w:rPr>
          <w:rStyle w:val="CommentReference"/>
        </w:rPr>
        <w:commentReference w:id="39"/>
      </w:r>
      <w:r w:rsidRPr="00DF52C4">
        <w:rPr>
          <w:rFonts w:ascii="Times New Roman" w:eastAsia="Times New Roman" w:hAnsi="Times New Roman" w:cs="Times New Roman"/>
          <w:color w:val="1D1C1D"/>
          <w:sz w:val="24"/>
          <w:szCs w:val="24"/>
        </w:rPr>
        <w:t xml:space="preserve">Test is used to </w:t>
      </w:r>
      <w:del w:id="40" w:author="Wheeler, David Linnard" w:date="2022-03-08T10:04:00Z">
        <w:r w:rsidRPr="00DF52C4" w:rsidDel="0010166C">
          <w:rPr>
            <w:rFonts w:ascii="Times New Roman" w:eastAsia="Times New Roman" w:hAnsi="Times New Roman" w:cs="Times New Roman"/>
            <w:color w:val="1D1C1D"/>
            <w:sz w:val="24"/>
            <w:szCs w:val="24"/>
          </w:rPr>
          <w:delText xml:space="preserve">verify </w:delText>
        </w:r>
      </w:del>
      <w:ins w:id="41" w:author="Wheeler, David Linnard" w:date="2022-03-08T10:04:00Z">
        <w:r w:rsidR="0010166C">
          <w:rPr>
            <w:rFonts w:ascii="Times New Roman" w:eastAsia="Times New Roman" w:hAnsi="Times New Roman" w:cs="Times New Roman"/>
            <w:color w:val="1D1C1D"/>
            <w:sz w:val="24"/>
            <w:szCs w:val="24"/>
          </w:rPr>
          <w:t>test</w:t>
        </w:r>
        <w:r w:rsidR="0010166C" w:rsidRPr="00DF52C4">
          <w:rPr>
            <w:rFonts w:ascii="Times New Roman" w:eastAsia="Times New Roman" w:hAnsi="Times New Roman" w:cs="Times New Roman"/>
            <w:color w:val="1D1C1D"/>
            <w:sz w:val="24"/>
            <w:szCs w:val="24"/>
          </w:rPr>
          <w:t xml:space="preserve"> </w:t>
        </w:r>
      </w:ins>
      <w:r w:rsidRPr="00DF52C4">
        <w:rPr>
          <w:rFonts w:ascii="Times New Roman" w:eastAsia="Times New Roman" w:hAnsi="Times New Roman" w:cs="Times New Roman"/>
          <w:color w:val="1D1C1D"/>
          <w:sz w:val="24"/>
          <w:szCs w:val="24"/>
        </w:rPr>
        <w:t>the independence</w:t>
      </w:r>
      <w:r w:rsidR="00AA5483" w:rsidRPr="00DF52C4">
        <w:rPr>
          <w:rFonts w:ascii="Times New Roman" w:eastAsia="Times New Roman" w:hAnsi="Times New Roman" w:cs="Times New Roman"/>
          <w:color w:val="1D1C1D"/>
          <w:sz w:val="24"/>
          <w:szCs w:val="24"/>
        </w:rPr>
        <w:t xml:space="preserve"> (randomness)</w:t>
      </w:r>
      <w:r w:rsidRPr="00DF52C4">
        <w:rPr>
          <w:rFonts w:ascii="Times New Roman" w:eastAsia="Times New Roman" w:hAnsi="Times New Roman" w:cs="Times New Roman"/>
          <w:color w:val="1D1C1D"/>
          <w:sz w:val="24"/>
          <w:szCs w:val="24"/>
        </w:rPr>
        <w:t xml:space="preserve"> of the residuals. R</w:t>
      </w:r>
      <w:r w:rsidR="004B785F" w:rsidRPr="00DF52C4">
        <w:rPr>
          <w:rFonts w:ascii="Times New Roman" w:eastAsia="Times New Roman" w:hAnsi="Times New Roman" w:cs="Times New Roman"/>
          <w:color w:val="1D1C1D"/>
          <w:sz w:val="24"/>
          <w:szCs w:val="24"/>
        </w:rPr>
        <w:t xml:space="preserve">esiduals are independent </w:t>
      </w:r>
      <w:r w:rsidRPr="00DF52C4">
        <w:rPr>
          <w:rFonts w:ascii="Times New Roman" w:eastAsia="Times New Roman" w:hAnsi="Times New Roman" w:cs="Times New Roman"/>
          <w:color w:val="1D1C1D"/>
          <w:sz w:val="24"/>
          <w:szCs w:val="24"/>
        </w:rPr>
        <w:t xml:space="preserve">if they do not follow any pattern with a sequential order (such as time or location) </w:t>
      </w:r>
      <w:r w:rsidR="00B020F4" w:rsidRPr="00DF52C4">
        <w:rPr>
          <w:rFonts w:ascii="Times New Roman" w:eastAsia="Times New Roman" w:hAnsi="Times New Roman" w:cs="Times New Roman"/>
          <w:color w:val="1D1C1D"/>
          <w:sz w:val="24"/>
          <w:szCs w:val="24"/>
        </w:rPr>
        <w:t xml:space="preserve">that is not </w:t>
      </w:r>
      <w:r w:rsidR="006A462E" w:rsidRPr="00DF52C4">
        <w:rPr>
          <w:rFonts w:ascii="Times New Roman" w:eastAsia="Times New Roman" w:hAnsi="Times New Roman" w:cs="Times New Roman"/>
          <w:color w:val="1D1C1D"/>
          <w:sz w:val="24"/>
          <w:szCs w:val="24"/>
        </w:rPr>
        <w:t xml:space="preserve">accounted for in the model. </w:t>
      </w:r>
      <w:r w:rsidRPr="00DF52C4">
        <w:rPr>
          <w:rFonts w:ascii="Times New Roman" w:eastAsia="Times New Roman" w:hAnsi="Times New Roman" w:cs="Times New Roman"/>
          <w:color w:val="1D1C1D"/>
          <w:sz w:val="24"/>
          <w:szCs w:val="24"/>
        </w:rPr>
        <w:t xml:space="preserve">This test is performed by forming a </w:t>
      </w:r>
      <w:r w:rsidR="009A4814" w:rsidRPr="00DF52C4">
        <w:rPr>
          <w:rFonts w:ascii="Times New Roman" w:eastAsia="Times New Roman" w:hAnsi="Times New Roman" w:cs="Times New Roman"/>
          <w:color w:val="1D1C1D"/>
          <w:sz w:val="24"/>
          <w:szCs w:val="24"/>
        </w:rPr>
        <w:t xml:space="preserve">chi-squared </w:t>
      </w:r>
      <w:r w:rsidR="006A462E" w:rsidRPr="00DF52C4">
        <w:rPr>
          <w:rFonts w:ascii="Times New Roman" w:eastAsia="Times New Roman" w:hAnsi="Times New Roman" w:cs="Times New Roman"/>
          <w:color w:val="1D1C1D"/>
          <w:sz w:val="24"/>
          <w:szCs w:val="24"/>
        </w:rPr>
        <w:t>distribution</w:t>
      </w:r>
      <w:r w:rsidRPr="00DF52C4">
        <w:rPr>
          <w:rFonts w:ascii="Times New Roman" w:eastAsia="Times New Roman" w:hAnsi="Times New Roman" w:cs="Times New Roman"/>
          <w:color w:val="1D1C1D"/>
          <w:sz w:val="24"/>
          <w:szCs w:val="24"/>
        </w:rPr>
        <w:t xml:space="preserve"> </w:t>
      </w:r>
      <w:r w:rsidR="009A4814" w:rsidRPr="00DF52C4">
        <w:rPr>
          <w:rFonts w:ascii="Times New Roman" w:eastAsia="Times New Roman" w:hAnsi="Times New Roman" w:cs="Times New Roman"/>
          <w:color w:val="1D1C1D"/>
          <w:sz w:val="24"/>
          <w:szCs w:val="24"/>
        </w:rPr>
        <w:t xml:space="preserve">of the residuals </w:t>
      </w:r>
      <w:r w:rsidRPr="00DF52C4">
        <w:rPr>
          <w:rFonts w:ascii="Times New Roman" w:eastAsia="Times New Roman" w:hAnsi="Times New Roman" w:cs="Times New Roman"/>
          <w:color w:val="1D1C1D"/>
          <w:sz w:val="24"/>
          <w:szCs w:val="24"/>
        </w:rPr>
        <w:t>from n * R</w:t>
      </w:r>
      <w:r w:rsidRPr="00DF52C4">
        <w:rPr>
          <w:rFonts w:ascii="Times New Roman" w:eastAsia="Times New Roman" w:hAnsi="Times New Roman" w:cs="Times New Roman"/>
          <w:color w:val="1D1C1D"/>
          <w:sz w:val="24"/>
          <w:szCs w:val="24"/>
          <w:vertAlign w:val="superscript"/>
        </w:rPr>
        <w:t>2</w:t>
      </w:r>
      <w:r w:rsidR="009A4814" w:rsidRPr="00DF52C4">
        <w:rPr>
          <w:rFonts w:ascii="Times New Roman" w:eastAsia="Times New Roman" w:hAnsi="Times New Roman" w:cs="Times New Roman"/>
          <w:color w:val="1D1C1D"/>
          <w:sz w:val="24"/>
          <w:szCs w:val="24"/>
        </w:rPr>
        <w:t xml:space="preserve"> and comparing it to the observed distribution</w:t>
      </w:r>
      <w:r w:rsidRPr="00DF52C4">
        <w:rPr>
          <w:rFonts w:ascii="Times New Roman" w:eastAsia="Times New Roman" w:hAnsi="Times New Roman" w:cs="Times New Roman"/>
          <w:color w:val="1D1C1D"/>
          <w:sz w:val="24"/>
          <w:szCs w:val="24"/>
        </w:rPr>
        <w:t xml:space="preserve">. </w:t>
      </w:r>
      <w:r w:rsidR="00B020F4" w:rsidRPr="00DF52C4">
        <w:rPr>
          <w:rFonts w:ascii="Times New Roman" w:eastAsia="Times New Roman" w:hAnsi="Times New Roman" w:cs="Times New Roman"/>
          <w:color w:val="1D1C1D"/>
          <w:sz w:val="24"/>
          <w:szCs w:val="24"/>
        </w:rPr>
        <w:t xml:space="preserve">The null hypothesis is that the residuals are independent of any sequential order. </w:t>
      </w:r>
      <w:r w:rsidR="008C59C6" w:rsidRPr="00DF52C4">
        <w:rPr>
          <w:rFonts w:ascii="Times New Roman" w:eastAsia="Times New Roman" w:hAnsi="Times New Roman" w:cs="Times New Roman"/>
          <w:color w:val="1D1C1D"/>
          <w:sz w:val="24"/>
          <w:szCs w:val="24"/>
        </w:rPr>
        <w:t>In this experiment, a Breusch-Pagan Test will be used to test if variables such as the location of experimental units in the growing room had any effect on the data.</w:t>
      </w:r>
    </w:p>
    <w:p w14:paraId="53100547" w14:textId="7FF9FD71" w:rsidR="00145BD2" w:rsidRPr="00DF52C4" w:rsidRDefault="00145BD2" w:rsidP="00350F9B">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i/>
          <w:iCs/>
          <w:color w:val="1D1C1D"/>
          <w:sz w:val="24"/>
          <w:szCs w:val="24"/>
        </w:rPr>
        <w:t>Normal Distribution</w:t>
      </w:r>
      <w:r w:rsidR="00D8702F" w:rsidRPr="00DF52C4">
        <w:rPr>
          <w:rFonts w:ascii="Times New Roman" w:eastAsia="Times New Roman" w:hAnsi="Times New Roman" w:cs="Times New Roman"/>
          <w:i/>
          <w:iCs/>
          <w:color w:val="1D1C1D"/>
          <w:sz w:val="24"/>
          <w:szCs w:val="24"/>
        </w:rPr>
        <w:t xml:space="preserve"> – Shapiro-Wilk Test:</w:t>
      </w:r>
    </w:p>
    <w:p w14:paraId="06291EA3" w14:textId="181475FA" w:rsidR="00B94B05" w:rsidRPr="00DF52C4" w:rsidRDefault="004B785F" w:rsidP="00350F9B">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eastAsia="Times New Roman" w:hAnsi="Times New Roman" w:cs="Times New Roman"/>
          <w:color w:val="1D1C1D"/>
          <w:sz w:val="24"/>
          <w:szCs w:val="24"/>
        </w:rPr>
        <w:lastRenderedPageBreak/>
        <w:t xml:space="preserve">The values of residuals should follow a normal distribution. </w:t>
      </w:r>
      <w:r w:rsidR="00EC76ED" w:rsidRPr="00DF52C4">
        <w:rPr>
          <w:rFonts w:ascii="Times New Roman" w:eastAsia="Times New Roman" w:hAnsi="Times New Roman" w:cs="Times New Roman"/>
          <w:color w:val="1D1C1D"/>
          <w:sz w:val="24"/>
          <w:szCs w:val="24"/>
        </w:rPr>
        <w:t>Shapiro-Wilk Test</w:t>
      </w:r>
      <w:r w:rsidR="00B94B05" w:rsidRPr="00DF52C4">
        <w:rPr>
          <w:rFonts w:ascii="Times New Roman" w:eastAsia="Times New Roman" w:hAnsi="Times New Roman" w:cs="Times New Roman"/>
          <w:color w:val="1D1C1D"/>
          <w:sz w:val="24"/>
          <w:szCs w:val="24"/>
        </w:rPr>
        <w:t xml:space="preserve"> is used to evaluate the normality of a population. T</w:t>
      </w:r>
      <w:r w:rsidR="00B020F4" w:rsidRPr="00DF52C4">
        <w:rPr>
          <w:rFonts w:ascii="Times New Roman" w:eastAsia="Times New Roman" w:hAnsi="Times New Roman" w:cs="Times New Roman"/>
          <w:color w:val="1D1C1D"/>
          <w:sz w:val="24"/>
          <w:szCs w:val="24"/>
        </w:rPr>
        <w:t xml:space="preserve">he null hypothesis is that the </w:t>
      </w:r>
      <w:r w:rsidR="00B94B05" w:rsidRPr="00DF52C4">
        <w:rPr>
          <w:rFonts w:ascii="Times New Roman" w:eastAsia="Times New Roman" w:hAnsi="Times New Roman" w:cs="Times New Roman"/>
          <w:color w:val="1D1C1D"/>
          <w:sz w:val="24"/>
          <w:szCs w:val="24"/>
        </w:rPr>
        <w:t xml:space="preserve">population is </w:t>
      </w:r>
      <w:r w:rsidR="00B020F4" w:rsidRPr="00DF52C4">
        <w:rPr>
          <w:rFonts w:ascii="Times New Roman" w:eastAsia="Times New Roman" w:hAnsi="Times New Roman" w:cs="Times New Roman"/>
          <w:color w:val="1D1C1D"/>
          <w:sz w:val="24"/>
          <w:szCs w:val="24"/>
        </w:rPr>
        <w:t>normally distributed.</w:t>
      </w:r>
      <w:r w:rsidR="00B94B05" w:rsidRPr="00DF52C4">
        <w:rPr>
          <w:rFonts w:ascii="Times New Roman" w:eastAsia="Times New Roman" w:hAnsi="Times New Roman" w:cs="Times New Roman"/>
          <w:color w:val="1D1C1D"/>
          <w:sz w:val="24"/>
          <w:szCs w:val="24"/>
        </w:rPr>
        <w:t xml:space="preserve"> In this experiment, a Shapiro-Wilk test will be run on the </w:t>
      </w:r>
      <w:r w:rsidR="00BE4F62" w:rsidRPr="00DF52C4">
        <w:rPr>
          <w:rFonts w:ascii="Times New Roman" w:eastAsia="Times New Roman" w:hAnsi="Times New Roman" w:cs="Times New Roman"/>
          <w:color w:val="1D1C1D"/>
          <w:sz w:val="24"/>
          <w:szCs w:val="24"/>
        </w:rPr>
        <w:t xml:space="preserve">pooled residuals of all treatment groups as well as the residuals of each individual treatment group to test for normal distribution. </w:t>
      </w:r>
    </w:p>
    <w:p w14:paraId="19F0BA10" w14:textId="6BBDE37E" w:rsidR="008F0FD0" w:rsidRPr="00DF52C4" w:rsidRDefault="00145BD2" w:rsidP="00350F9B">
      <w:pPr>
        <w:spacing w:before="100" w:beforeAutospacing="1" w:after="0" w:line="240" w:lineRule="auto"/>
        <w:rPr>
          <w:rFonts w:ascii="Times New Roman" w:eastAsia="Times New Roman" w:hAnsi="Times New Roman" w:cs="Times New Roman"/>
          <w:i/>
          <w:iCs/>
          <w:color w:val="1D1C1D"/>
          <w:sz w:val="24"/>
          <w:szCs w:val="24"/>
        </w:rPr>
      </w:pPr>
      <w:r w:rsidRPr="00DF52C4">
        <w:rPr>
          <w:rFonts w:ascii="Times New Roman" w:eastAsia="Times New Roman" w:hAnsi="Times New Roman" w:cs="Times New Roman"/>
          <w:i/>
          <w:iCs/>
          <w:color w:val="1D1C1D"/>
          <w:sz w:val="24"/>
          <w:szCs w:val="24"/>
        </w:rPr>
        <w:t>Equal Variance</w:t>
      </w:r>
      <w:r w:rsidR="00D8702F" w:rsidRPr="00DF52C4">
        <w:rPr>
          <w:rFonts w:ascii="Times New Roman" w:eastAsia="Times New Roman" w:hAnsi="Times New Roman" w:cs="Times New Roman"/>
          <w:i/>
          <w:iCs/>
          <w:color w:val="1D1C1D"/>
          <w:sz w:val="24"/>
          <w:szCs w:val="24"/>
        </w:rPr>
        <w:t xml:space="preserve"> - Brown-Forsythe Test</w:t>
      </w:r>
      <w:r w:rsidR="00AA5483" w:rsidRPr="00DF52C4">
        <w:rPr>
          <w:rFonts w:ascii="Times New Roman" w:eastAsia="Times New Roman" w:hAnsi="Times New Roman" w:cs="Times New Roman"/>
          <w:i/>
          <w:iCs/>
          <w:color w:val="1D1C1D"/>
          <w:sz w:val="24"/>
          <w:szCs w:val="24"/>
        </w:rPr>
        <w:t xml:space="preserve"> &amp; Breusch-Pagan Test:</w:t>
      </w:r>
    </w:p>
    <w:p w14:paraId="70F5425A" w14:textId="12FCC733" w:rsidR="00145BD2" w:rsidRPr="00DF52C4" w:rsidRDefault="00D44515" w:rsidP="00350F9B">
      <w:pPr>
        <w:spacing w:before="100" w:beforeAutospacing="1" w:after="0" w:line="240" w:lineRule="auto"/>
        <w:rPr>
          <w:rFonts w:ascii="Times New Roman" w:eastAsia="Times New Roman" w:hAnsi="Times New Roman" w:cs="Times New Roman"/>
          <w:color w:val="1D1C1D"/>
          <w:sz w:val="24"/>
          <w:szCs w:val="24"/>
        </w:rPr>
      </w:pPr>
      <w:r w:rsidRPr="00DF52C4">
        <w:rPr>
          <w:rFonts w:ascii="Times New Roman" w:eastAsia="Times New Roman" w:hAnsi="Times New Roman" w:cs="Times New Roman"/>
          <w:color w:val="1D1C1D"/>
          <w:sz w:val="24"/>
          <w:szCs w:val="24"/>
        </w:rPr>
        <w:t xml:space="preserve">The variance of residuals should be constant across the values of the predictor variable(s) or the predicted value. </w:t>
      </w:r>
      <w:r w:rsidR="00AA5483" w:rsidRPr="00DF52C4">
        <w:rPr>
          <w:rFonts w:ascii="Times New Roman" w:eastAsia="Times New Roman" w:hAnsi="Times New Roman" w:cs="Times New Roman"/>
          <w:color w:val="1D1C1D"/>
          <w:sz w:val="24"/>
          <w:szCs w:val="24"/>
        </w:rPr>
        <w:t xml:space="preserve">A </w:t>
      </w:r>
      <w:commentRangeStart w:id="42"/>
      <w:r w:rsidR="00AA5483" w:rsidRPr="00DF52C4">
        <w:rPr>
          <w:rFonts w:ascii="Times New Roman" w:eastAsia="Times New Roman" w:hAnsi="Times New Roman" w:cs="Times New Roman"/>
          <w:color w:val="1D1C1D"/>
          <w:sz w:val="24"/>
          <w:szCs w:val="24"/>
        </w:rPr>
        <w:t xml:space="preserve">Breusch-Pagan Test </w:t>
      </w:r>
      <w:commentRangeEnd w:id="42"/>
      <w:r w:rsidR="0010166C">
        <w:rPr>
          <w:rStyle w:val="CommentReference"/>
        </w:rPr>
        <w:commentReference w:id="42"/>
      </w:r>
      <w:r w:rsidR="00AA5483" w:rsidRPr="00DF52C4">
        <w:rPr>
          <w:rFonts w:ascii="Times New Roman" w:eastAsia="Times New Roman" w:hAnsi="Times New Roman" w:cs="Times New Roman"/>
          <w:color w:val="1D1C1D"/>
          <w:sz w:val="24"/>
          <w:szCs w:val="24"/>
        </w:rPr>
        <w:t xml:space="preserve">can be used to </w:t>
      </w:r>
      <w:r w:rsidR="00B94B05" w:rsidRPr="00DF52C4">
        <w:rPr>
          <w:rFonts w:ascii="Times New Roman" w:eastAsia="Times New Roman" w:hAnsi="Times New Roman" w:cs="Times New Roman"/>
          <w:color w:val="1D1C1D"/>
          <w:sz w:val="24"/>
          <w:szCs w:val="24"/>
        </w:rPr>
        <w:t>evaluate this assumption</w:t>
      </w:r>
      <w:r w:rsidR="00AA5483" w:rsidRPr="00DF52C4">
        <w:rPr>
          <w:rFonts w:ascii="Times New Roman" w:eastAsia="Times New Roman" w:hAnsi="Times New Roman" w:cs="Times New Roman"/>
          <w:color w:val="1D1C1D"/>
          <w:sz w:val="24"/>
          <w:szCs w:val="24"/>
        </w:rPr>
        <w:t xml:space="preserve">, as residuals that are independent are also equal in variance. </w:t>
      </w:r>
      <w:r w:rsidR="00B94B05" w:rsidRPr="00DF52C4">
        <w:rPr>
          <w:rFonts w:ascii="Times New Roman" w:eastAsia="Times New Roman" w:hAnsi="Times New Roman" w:cs="Times New Roman"/>
          <w:color w:val="1D1C1D"/>
          <w:sz w:val="24"/>
          <w:szCs w:val="24"/>
        </w:rPr>
        <w:t>A</w:t>
      </w:r>
      <w:r w:rsidR="00EC76ED" w:rsidRPr="00DF52C4">
        <w:rPr>
          <w:rFonts w:ascii="Times New Roman" w:eastAsia="Times New Roman" w:hAnsi="Times New Roman" w:cs="Times New Roman"/>
          <w:color w:val="1D1C1D"/>
          <w:sz w:val="24"/>
          <w:szCs w:val="24"/>
        </w:rPr>
        <w:t xml:space="preserve"> Brown-Forsythe Test</w:t>
      </w:r>
      <w:r w:rsidR="00B94B05" w:rsidRPr="00DF52C4">
        <w:rPr>
          <w:rFonts w:ascii="Times New Roman" w:eastAsia="Times New Roman" w:hAnsi="Times New Roman" w:cs="Times New Roman"/>
          <w:color w:val="1D1C1D"/>
          <w:sz w:val="24"/>
          <w:szCs w:val="24"/>
        </w:rPr>
        <w:t xml:space="preserve"> can be used to test equal variance. In this case, </w:t>
      </w:r>
      <w:r w:rsidR="00EC76ED" w:rsidRPr="00DF52C4">
        <w:rPr>
          <w:rFonts w:ascii="Times New Roman" w:eastAsia="Times New Roman" w:hAnsi="Times New Roman" w:cs="Times New Roman"/>
          <w:color w:val="1D1C1D"/>
          <w:sz w:val="24"/>
          <w:szCs w:val="24"/>
        </w:rPr>
        <w:t xml:space="preserve">data </w:t>
      </w:r>
      <w:r w:rsidR="00B94B05" w:rsidRPr="00DF52C4">
        <w:rPr>
          <w:rFonts w:ascii="Times New Roman" w:eastAsia="Times New Roman" w:hAnsi="Times New Roman" w:cs="Times New Roman"/>
          <w:color w:val="1D1C1D"/>
          <w:sz w:val="24"/>
          <w:szCs w:val="24"/>
        </w:rPr>
        <w:t xml:space="preserve">the </w:t>
      </w:r>
      <w:r w:rsidR="00EC76ED" w:rsidRPr="00DF52C4">
        <w:rPr>
          <w:rFonts w:ascii="Times New Roman" w:eastAsia="Times New Roman" w:hAnsi="Times New Roman" w:cs="Times New Roman"/>
          <w:color w:val="1D1C1D"/>
          <w:sz w:val="24"/>
          <w:szCs w:val="24"/>
        </w:rPr>
        <w:t>is split in</w:t>
      </w:r>
      <w:r w:rsidR="00B020F4" w:rsidRPr="00DF52C4">
        <w:rPr>
          <w:rFonts w:ascii="Times New Roman" w:eastAsia="Times New Roman" w:hAnsi="Times New Roman" w:cs="Times New Roman"/>
          <w:color w:val="1D1C1D"/>
          <w:sz w:val="24"/>
          <w:szCs w:val="24"/>
        </w:rPr>
        <w:t>to</w:t>
      </w:r>
      <w:r w:rsidR="00EC76ED" w:rsidRPr="00DF52C4">
        <w:rPr>
          <w:rFonts w:ascii="Times New Roman" w:eastAsia="Times New Roman" w:hAnsi="Times New Roman" w:cs="Times New Roman"/>
          <w:color w:val="1D1C1D"/>
          <w:sz w:val="24"/>
          <w:szCs w:val="24"/>
        </w:rPr>
        <w:t xml:space="preserve"> two</w:t>
      </w:r>
      <w:r w:rsidR="00B020F4" w:rsidRPr="00DF52C4">
        <w:rPr>
          <w:rFonts w:ascii="Times New Roman" w:eastAsia="Times New Roman" w:hAnsi="Times New Roman" w:cs="Times New Roman"/>
          <w:color w:val="1D1C1D"/>
          <w:sz w:val="24"/>
          <w:szCs w:val="24"/>
        </w:rPr>
        <w:t xml:space="preserve"> equal sized subsets between </w:t>
      </w:r>
      <w:r w:rsidR="00EC76ED" w:rsidRPr="00DF52C4">
        <w:rPr>
          <w:rFonts w:ascii="Times New Roman" w:eastAsia="Times New Roman" w:hAnsi="Times New Roman" w:cs="Times New Roman"/>
          <w:color w:val="1D1C1D"/>
          <w:sz w:val="24"/>
          <w:szCs w:val="24"/>
        </w:rPr>
        <w:t xml:space="preserve">high and low predictor variable values. The variances of each </w:t>
      </w:r>
      <w:r w:rsidR="00B94B05" w:rsidRPr="00DF52C4">
        <w:rPr>
          <w:rFonts w:ascii="Times New Roman" w:eastAsia="Times New Roman" w:hAnsi="Times New Roman" w:cs="Times New Roman"/>
          <w:color w:val="1D1C1D"/>
          <w:sz w:val="24"/>
          <w:szCs w:val="24"/>
        </w:rPr>
        <w:t>subset</w:t>
      </w:r>
      <w:r w:rsidR="00EC76ED" w:rsidRPr="00DF52C4">
        <w:rPr>
          <w:rFonts w:ascii="Times New Roman" w:eastAsia="Times New Roman" w:hAnsi="Times New Roman" w:cs="Times New Roman"/>
          <w:color w:val="1D1C1D"/>
          <w:sz w:val="24"/>
          <w:szCs w:val="24"/>
        </w:rPr>
        <w:t xml:space="preserve"> are then compared using a two-sample </w:t>
      </w:r>
      <w:r w:rsidR="00EC76ED" w:rsidRPr="00DF52C4">
        <w:rPr>
          <w:rFonts w:ascii="Times New Roman" w:eastAsia="Times New Roman" w:hAnsi="Times New Roman" w:cs="Times New Roman"/>
          <w:i/>
          <w:iCs/>
          <w:color w:val="1D1C1D"/>
          <w:sz w:val="24"/>
          <w:szCs w:val="24"/>
        </w:rPr>
        <w:t>t</w:t>
      </w:r>
      <w:r w:rsidR="00EC76ED" w:rsidRPr="00DF52C4">
        <w:rPr>
          <w:rFonts w:ascii="Times New Roman" w:eastAsia="Times New Roman" w:hAnsi="Times New Roman" w:cs="Times New Roman"/>
          <w:color w:val="1D1C1D"/>
          <w:sz w:val="24"/>
          <w:szCs w:val="24"/>
        </w:rPr>
        <w:t>-test to check if they are significantly different.</w:t>
      </w:r>
      <w:r w:rsidR="00D8702F" w:rsidRPr="00DF52C4">
        <w:rPr>
          <w:rFonts w:ascii="Times New Roman" w:eastAsia="Times New Roman" w:hAnsi="Times New Roman" w:cs="Times New Roman"/>
          <w:color w:val="1D1C1D"/>
          <w:sz w:val="24"/>
          <w:szCs w:val="24"/>
        </w:rPr>
        <w:t xml:space="preserve"> </w:t>
      </w:r>
      <w:r w:rsidR="00B020F4" w:rsidRPr="00DF52C4">
        <w:rPr>
          <w:rFonts w:ascii="Times New Roman" w:eastAsia="Times New Roman" w:hAnsi="Times New Roman" w:cs="Times New Roman"/>
          <w:color w:val="1D1C1D"/>
          <w:sz w:val="24"/>
          <w:szCs w:val="24"/>
        </w:rPr>
        <w:t>The null hypothesis is that the residuals have equal variance.</w:t>
      </w:r>
      <w:r w:rsidR="008F0FD0" w:rsidRPr="00DF52C4">
        <w:rPr>
          <w:rFonts w:ascii="Times New Roman" w:eastAsia="Times New Roman" w:hAnsi="Times New Roman" w:cs="Times New Roman"/>
          <w:color w:val="1D1C1D"/>
          <w:sz w:val="24"/>
          <w:szCs w:val="24"/>
        </w:rPr>
        <w:t xml:space="preserve"> In this experiment, a Brown-Forsythe Test w</w:t>
      </w:r>
      <w:r w:rsidR="008C59C6" w:rsidRPr="00DF52C4">
        <w:rPr>
          <w:rFonts w:ascii="Times New Roman" w:eastAsia="Times New Roman" w:hAnsi="Times New Roman" w:cs="Times New Roman"/>
          <w:color w:val="1D1C1D"/>
          <w:sz w:val="24"/>
          <w:szCs w:val="24"/>
        </w:rPr>
        <w:t>ill</w:t>
      </w:r>
      <w:r w:rsidR="008F0FD0" w:rsidRPr="00DF52C4">
        <w:rPr>
          <w:rFonts w:ascii="Times New Roman" w:eastAsia="Times New Roman" w:hAnsi="Times New Roman" w:cs="Times New Roman"/>
          <w:color w:val="1D1C1D"/>
          <w:sz w:val="24"/>
          <w:szCs w:val="24"/>
        </w:rPr>
        <w:t xml:space="preserve"> consist of t-tests between the treatment groups. </w:t>
      </w:r>
      <w:r w:rsidR="008C59C6" w:rsidRPr="00DF52C4">
        <w:rPr>
          <w:rFonts w:ascii="Times New Roman" w:eastAsia="Times New Roman" w:hAnsi="Times New Roman" w:cs="Times New Roman"/>
          <w:color w:val="1D1C1D"/>
          <w:sz w:val="24"/>
          <w:szCs w:val="24"/>
        </w:rPr>
        <w:t>A significant difference would between one or more groups</w:t>
      </w:r>
      <w:r w:rsidR="00953256" w:rsidRPr="00DF52C4">
        <w:rPr>
          <w:rFonts w:ascii="Times New Roman" w:eastAsia="Times New Roman" w:hAnsi="Times New Roman" w:cs="Times New Roman"/>
          <w:color w:val="1D1C1D"/>
          <w:sz w:val="24"/>
          <w:szCs w:val="24"/>
        </w:rPr>
        <w:t xml:space="preserve"> could indicate a higher variance associated with a species or treatment group, or a data collection error. </w:t>
      </w:r>
    </w:p>
    <w:p w14:paraId="2A76B07A" w14:textId="77777777" w:rsidR="00A514C9" w:rsidRPr="00DF52C4" w:rsidRDefault="00A514C9" w:rsidP="00350F9B">
      <w:pPr>
        <w:spacing w:before="100" w:beforeAutospacing="1" w:after="0" w:line="240" w:lineRule="auto"/>
        <w:rPr>
          <w:rFonts w:ascii="Times New Roman" w:eastAsia="Times New Roman" w:hAnsi="Times New Roman" w:cs="Times New Roman"/>
          <w:color w:val="1D1C1D"/>
          <w:sz w:val="24"/>
          <w:szCs w:val="24"/>
        </w:rPr>
      </w:pPr>
    </w:p>
    <w:tbl>
      <w:tblPr>
        <w:tblStyle w:val="TableGrid"/>
        <w:tblpPr w:leftFromText="180" w:rightFromText="180" w:vertAnchor="text" w:horzAnchor="margin" w:tblpY="450"/>
        <w:tblW w:w="0" w:type="auto"/>
        <w:tblLook w:val="04A0" w:firstRow="1" w:lastRow="0" w:firstColumn="1" w:lastColumn="0" w:noHBand="0" w:noVBand="1"/>
      </w:tblPr>
      <w:tblGrid>
        <w:gridCol w:w="3978"/>
        <w:gridCol w:w="2407"/>
      </w:tblGrid>
      <w:tr w:rsidR="002D46F2" w:rsidRPr="00DF52C4" w14:paraId="23FDDFA2" w14:textId="77777777" w:rsidTr="002D46F2">
        <w:trPr>
          <w:trHeight w:val="312"/>
        </w:trPr>
        <w:tc>
          <w:tcPr>
            <w:tcW w:w="6385" w:type="dxa"/>
            <w:gridSpan w:val="2"/>
            <w:tcBorders>
              <w:bottom w:val="single" w:sz="4" w:space="0" w:color="auto"/>
            </w:tcBorders>
            <w:noWrap/>
          </w:tcPr>
          <w:p w14:paraId="65EBD958" w14:textId="10C384C7" w:rsidR="002D46F2" w:rsidRPr="00DF52C4" w:rsidRDefault="002D46F2" w:rsidP="002D46F2">
            <w:pPr>
              <w:rPr>
                <w:rFonts w:ascii="Times New Roman" w:hAnsi="Times New Roman" w:cs="Times New Roman"/>
                <w:b/>
                <w:bCs/>
                <w:sz w:val="24"/>
                <w:szCs w:val="24"/>
              </w:rPr>
            </w:pPr>
            <w:r w:rsidRPr="00DF52C4">
              <w:rPr>
                <w:rFonts w:ascii="Times New Roman" w:hAnsi="Times New Roman" w:cs="Times New Roman"/>
                <w:b/>
                <w:bCs/>
                <w:sz w:val="24"/>
                <w:szCs w:val="24"/>
              </w:rPr>
              <w:t>Table 1: Fungi Species</w:t>
            </w:r>
          </w:p>
        </w:tc>
      </w:tr>
      <w:tr w:rsidR="002D46F2" w:rsidRPr="00DF52C4" w14:paraId="5D18BFDF" w14:textId="77777777" w:rsidTr="002D46F2">
        <w:trPr>
          <w:trHeight w:val="312"/>
        </w:trPr>
        <w:tc>
          <w:tcPr>
            <w:tcW w:w="3978" w:type="dxa"/>
            <w:tcBorders>
              <w:bottom w:val="single" w:sz="4" w:space="0" w:color="auto"/>
              <w:right w:val="nil"/>
            </w:tcBorders>
            <w:noWrap/>
          </w:tcPr>
          <w:p w14:paraId="5D791B72" w14:textId="77777777" w:rsidR="002D46F2" w:rsidRPr="00DF52C4" w:rsidRDefault="002D46F2" w:rsidP="002D46F2">
            <w:pPr>
              <w:rPr>
                <w:rFonts w:ascii="Times New Roman" w:hAnsi="Times New Roman" w:cs="Times New Roman"/>
                <w:b/>
                <w:bCs/>
                <w:sz w:val="24"/>
                <w:szCs w:val="24"/>
              </w:rPr>
            </w:pPr>
            <w:r w:rsidRPr="00DF52C4">
              <w:rPr>
                <w:rFonts w:ascii="Times New Roman" w:hAnsi="Times New Roman" w:cs="Times New Roman"/>
                <w:b/>
                <w:bCs/>
                <w:sz w:val="24"/>
                <w:szCs w:val="24"/>
              </w:rPr>
              <w:t>Species:</w:t>
            </w:r>
          </w:p>
        </w:tc>
        <w:tc>
          <w:tcPr>
            <w:tcW w:w="2407" w:type="dxa"/>
            <w:tcBorders>
              <w:left w:val="nil"/>
              <w:bottom w:val="single" w:sz="4" w:space="0" w:color="auto"/>
            </w:tcBorders>
          </w:tcPr>
          <w:p w14:paraId="0A1EDD34" w14:textId="77777777" w:rsidR="002D46F2" w:rsidRPr="00DF52C4" w:rsidRDefault="002D46F2" w:rsidP="002D46F2">
            <w:pPr>
              <w:rPr>
                <w:rFonts w:ascii="Times New Roman" w:hAnsi="Times New Roman" w:cs="Times New Roman"/>
                <w:b/>
                <w:bCs/>
                <w:sz w:val="24"/>
                <w:szCs w:val="24"/>
              </w:rPr>
            </w:pPr>
            <w:r w:rsidRPr="00DF52C4">
              <w:rPr>
                <w:rFonts w:ascii="Times New Roman" w:hAnsi="Times New Roman" w:cs="Times New Roman"/>
                <w:b/>
                <w:bCs/>
                <w:sz w:val="24"/>
                <w:szCs w:val="24"/>
              </w:rPr>
              <w:t>Source:</w:t>
            </w:r>
          </w:p>
        </w:tc>
      </w:tr>
      <w:tr w:rsidR="002D46F2" w:rsidRPr="00DF52C4" w14:paraId="74153C28" w14:textId="77777777" w:rsidTr="002D46F2">
        <w:trPr>
          <w:trHeight w:val="312"/>
        </w:trPr>
        <w:tc>
          <w:tcPr>
            <w:tcW w:w="3978" w:type="dxa"/>
            <w:tcBorders>
              <w:bottom w:val="nil"/>
              <w:right w:val="nil"/>
            </w:tcBorders>
            <w:noWrap/>
            <w:hideMark/>
          </w:tcPr>
          <w:p w14:paraId="1985BFC1"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i/>
                <w:iCs/>
                <w:sz w:val="24"/>
                <w:szCs w:val="24"/>
              </w:rPr>
              <w:t xml:space="preserve">Agaricus </w:t>
            </w:r>
            <w:proofErr w:type="spellStart"/>
            <w:r w:rsidRPr="00DF52C4">
              <w:rPr>
                <w:rFonts w:ascii="Times New Roman" w:hAnsi="Times New Roman" w:cs="Times New Roman"/>
                <w:i/>
                <w:iCs/>
                <w:sz w:val="24"/>
                <w:szCs w:val="24"/>
              </w:rPr>
              <w:t>augustus</w:t>
            </w:r>
            <w:proofErr w:type="spellEnd"/>
          </w:p>
        </w:tc>
        <w:tc>
          <w:tcPr>
            <w:tcW w:w="2407" w:type="dxa"/>
            <w:tcBorders>
              <w:left w:val="nil"/>
              <w:bottom w:val="nil"/>
            </w:tcBorders>
          </w:tcPr>
          <w:p w14:paraId="3B1A1E9D" w14:textId="77777777" w:rsidR="002D46F2" w:rsidRPr="00DF52C4" w:rsidRDefault="002D46F2" w:rsidP="002D46F2">
            <w:pPr>
              <w:rPr>
                <w:rFonts w:ascii="Times New Roman" w:hAnsi="Times New Roman" w:cs="Times New Roman"/>
                <w:sz w:val="24"/>
                <w:szCs w:val="24"/>
              </w:rPr>
            </w:pPr>
            <w:r w:rsidRPr="00DF52C4">
              <w:rPr>
                <w:rFonts w:ascii="Times New Roman" w:hAnsi="Times New Roman" w:cs="Times New Roman"/>
                <w:sz w:val="24"/>
                <w:szCs w:val="24"/>
              </w:rPr>
              <w:t>Wild</w:t>
            </w:r>
          </w:p>
        </w:tc>
      </w:tr>
      <w:tr w:rsidR="002D46F2" w:rsidRPr="00DF52C4" w14:paraId="4CF8B0ED" w14:textId="77777777" w:rsidTr="002D46F2">
        <w:trPr>
          <w:trHeight w:val="288"/>
        </w:trPr>
        <w:tc>
          <w:tcPr>
            <w:tcW w:w="3978" w:type="dxa"/>
            <w:tcBorders>
              <w:top w:val="nil"/>
              <w:bottom w:val="nil"/>
              <w:right w:val="nil"/>
            </w:tcBorders>
            <w:noWrap/>
            <w:hideMark/>
          </w:tcPr>
          <w:p w14:paraId="6DB1C38A"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i/>
                <w:iCs/>
                <w:sz w:val="24"/>
                <w:szCs w:val="24"/>
              </w:rPr>
              <w:t xml:space="preserve">Agaricus </w:t>
            </w:r>
            <w:proofErr w:type="spellStart"/>
            <w:r w:rsidRPr="00DF52C4">
              <w:rPr>
                <w:rFonts w:ascii="Times New Roman" w:hAnsi="Times New Roman" w:cs="Times New Roman"/>
                <w:i/>
                <w:iCs/>
                <w:sz w:val="24"/>
                <w:szCs w:val="24"/>
              </w:rPr>
              <w:t>avrensis</w:t>
            </w:r>
            <w:proofErr w:type="spellEnd"/>
          </w:p>
        </w:tc>
        <w:tc>
          <w:tcPr>
            <w:tcW w:w="2407" w:type="dxa"/>
            <w:tcBorders>
              <w:top w:val="nil"/>
              <w:left w:val="nil"/>
              <w:bottom w:val="nil"/>
            </w:tcBorders>
          </w:tcPr>
          <w:p w14:paraId="57A76C75"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6732C5AE" w14:textId="77777777" w:rsidTr="002D46F2">
        <w:trPr>
          <w:trHeight w:val="288"/>
        </w:trPr>
        <w:tc>
          <w:tcPr>
            <w:tcW w:w="3978" w:type="dxa"/>
            <w:tcBorders>
              <w:top w:val="nil"/>
              <w:bottom w:val="nil"/>
              <w:right w:val="nil"/>
            </w:tcBorders>
            <w:noWrap/>
            <w:hideMark/>
          </w:tcPr>
          <w:p w14:paraId="7BA84791"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i/>
                <w:iCs/>
                <w:sz w:val="24"/>
                <w:szCs w:val="24"/>
              </w:rPr>
              <w:t xml:space="preserve">Hericium </w:t>
            </w:r>
            <w:proofErr w:type="spellStart"/>
            <w:r w:rsidRPr="00DF52C4">
              <w:rPr>
                <w:rFonts w:ascii="Times New Roman" w:hAnsi="Times New Roman" w:cs="Times New Roman"/>
                <w:i/>
                <w:iCs/>
                <w:sz w:val="24"/>
                <w:szCs w:val="24"/>
              </w:rPr>
              <w:t>americanum</w:t>
            </w:r>
            <w:proofErr w:type="spellEnd"/>
          </w:p>
        </w:tc>
        <w:tc>
          <w:tcPr>
            <w:tcW w:w="2407" w:type="dxa"/>
            <w:tcBorders>
              <w:top w:val="nil"/>
              <w:left w:val="nil"/>
              <w:bottom w:val="nil"/>
            </w:tcBorders>
          </w:tcPr>
          <w:p w14:paraId="01CE6CDB"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5752EDA5" w14:textId="77777777" w:rsidTr="002D46F2">
        <w:trPr>
          <w:trHeight w:val="288"/>
        </w:trPr>
        <w:tc>
          <w:tcPr>
            <w:tcW w:w="3978" w:type="dxa"/>
            <w:tcBorders>
              <w:top w:val="nil"/>
              <w:bottom w:val="nil"/>
              <w:right w:val="nil"/>
            </w:tcBorders>
            <w:noWrap/>
            <w:hideMark/>
          </w:tcPr>
          <w:p w14:paraId="21D67FED"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i/>
                <w:iCs/>
                <w:sz w:val="24"/>
                <w:szCs w:val="24"/>
              </w:rPr>
              <w:t>Pleurotus</w:t>
            </w:r>
          </w:p>
        </w:tc>
        <w:tc>
          <w:tcPr>
            <w:tcW w:w="2407" w:type="dxa"/>
            <w:tcBorders>
              <w:top w:val="nil"/>
              <w:left w:val="nil"/>
              <w:bottom w:val="nil"/>
            </w:tcBorders>
          </w:tcPr>
          <w:p w14:paraId="3CF67E2A"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343501FC" w14:textId="77777777" w:rsidTr="002D46F2">
        <w:trPr>
          <w:trHeight w:val="288"/>
        </w:trPr>
        <w:tc>
          <w:tcPr>
            <w:tcW w:w="3978" w:type="dxa"/>
            <w:tcBorders>
              <w:top w:val="nil"/>
              <w:bottom w:val="nil"/>
              <w:right w:val="nil"/>
            </w:tcBorders>
            <w:noWrap/>
            <w:hideMark/>
          </w:tcPr>
          <w:p w14:paraId="2373AB5C" w14:textId="77777777" w:rsidR="002D46F2" w:rsidRPr="00DF52C4" w:rsidRDefault="002D46F2" w:rsidP="002D46F2">
            <w:pPr>
              <w:rPr>
                <w:rFonts w:ascii="Times New Roman" w:hAnsi="Times New Roman" w:cs="Times New Roman"/>
                <w:i/>
                <w:iCs/>
                <w:sz w:val="24"/>
                <w:szCs w:val="24"/>
              </w:rPr>
            </w:pPr>
            <w:proofErr w:type="spellStart"/>
            <w:r w:rsidRPr="00DF52C4">
              <w:rPr>
                <w:rFonts w:ascii="Times New Roman" w:hAnsi="Times New Roman" w:cs="Times New Roman"/>
                <w:i/>
                <w:iCs/>
                <w:sz w:val="24"/>
                <w:szCs w:val="24"/>
              </w:rPr>
              <w:t>Pisolithus</w:t>
            </w:r>
            <w:proofErr w:type="spellEnd"/>
          </w:p>
        </w:tc>
        <w:tc>
          <w:tcPr>
            <w:tcW w:w="2407" w:type="dxa"/>
            <w:tcBorders>
              <w:top w:val="nil"/>
              <w:left w:val="nil"/>
              <w:bottom w:val="nil"/>
            </w:tcBorders>
          </w:tcPr>
          <w:p w14:paraId="2781A8C9"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7AAED2EF" w14:textId="77777777" w:rsidTr="002D46F2">
        <w:trPr>
          <w:trHeight w:val="288"/>
        </w:trPr>
        <w:tc>
          <w:tcPr>
            <w:tcW w:w="3978" w:type="dxa"/>
            <w:tcBorders>
              <w:top w:val="nil"/>
              <w:bottom w:val="nil"/>
              <w:right w:val="nil"/>
            </w:tcBorders>
            <w:noWrap/>
            <w:hideMark/>
          </w:tcPr>
          <w:p w14:paraId="7099E7A7"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i/>
                <w:iCs/>
                <w:sz w:val="24"/>
                <w:szCs w:val="24"/>
              </w:rPr>
              <w:t xml:space="preserve">Coprinus </w:t>
            </w:r>
            <w:proofErr w:type="spellStart"/>
            <w:r w:rsidRPr="00DF52C4">
              <w:rPr>
                <w:rFonts w:ascii="Times New Roman" w:hAnsi="Times New Roman" w:cs="Times New Roman"/>
                <w:i/>
                <w:iCs/>
                <w:sz w:val="24"/>
                <w:szCs w:val="24"/>
              </w:rPr>
              <w:t>comatus</w:t>
            </w:r>
            <w:proofErr w:type="spellEnd"/>
          </w:p>
        </w:tc>
        <w:tc>
          <w:tcPr>
            <w:tcW w:w="2407" w:type="dxa"/>
            <w:tcBorders>
              <w:top w:val="nil"/>
              <w:left w:val="nil"/>
              <w:bottom w:val="nil"/>
            </w:tcBorders>
          </w:tcPr>
          <w:p w14:paraId="5B58D9F8"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4E3BDFCA" w14:textId="77777777" w:rsidTr="002D46F2">
        <w:trPr>
          <w:trHeight w:val="288"/>
        </w:trPr>
        <w:tc>
          <w:tcPr>
            <w:tcW w:w="3978" w:type="dxa"/>
            <w:tcBorders>
              <w:top w:val="nil"/>
              <w:bottom w:val="nil"/>
              <w:right w:val="nil"/>
            </w:tcBorders>
            <w:noWrap/>
            <w:hideMark/>
          </w:tcPr>
          <w:p w14:paraId="1FDF24D8" w14:textId="77777777" w:rsidR="002D46F2" w:rsidRPr="00DF52C4" w:rsidRDefault="002D46F2" w:rsidP="002D46F2">
            <w:pPr>
              <w:pStyle w:val="Heading1"/>
              <w:shd w:val="clear" w:color="auto" w:fill="FFFFFF"/>
              <w:outlineLvl w:val="0"/>
              <w:rPr>
                <w:b w:val="0"/>
                <w:bCs w:val="0"/>
                <w:i/>
                <w:iCs/>
                <w:sz w:val="24"/>
                <w:szCs w:val="24"/>
              </w:rPr>
            </w:pPr>
            <w:r w:rsidRPr="00DF52C4">
              <w:rPr>
                <w:b w:val="0"/>
                <w:bCs w:val="0"/>
                <w:i/>
                <w:iCs/>
                <w:sz w:val="24"/>
                <w:szCs w:val="24"/>
              </w:rPr>
              <w:t xml:space="preserve">Ganoderma </w:t>
            </w:r>
            <w:proofErr w:type="spellStart"/>
            <w:r w:rsidRPr="00DF52C4">
              <w:rPr>
                <w:b w:val="0"/>
                <w:bCs w:val="0"/>
                <w:i/>
                <w:iCs/>
                <w:sz w:val="24"/>
                <w:szCs w:val="24"/>
              </w:rPr>
              <w:t>applanatum</w:t>
            </w:r>
            <w:proofErr w:type="spellEnd"/>
          </w:p>
        </w:tc>
        <w:tc>
          <w:tcPr>
            <w:tcW w:w="2407" w:type="dxa"/>
            <w:tcBorders>
              <w:top w:val="nil"/>
              <w:left w:val="nil"/>
              <w:bottom w:val="nil"/>
            </w:tcBorders>
          </w:tcPr>
          <w:p w14:paraId="4E953C6C"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Wild</w:t>
            </w:r>
          </w:p>
        </w:tc>
      </w:tr>
      <w:tr w:rsidR="002D46F2" w:rsidRPr="00DF52C4" w14:paraId="761909F7" w14:textId="77777777" w:rsidTr="002D46F2">
        <w:trPr>
          <w:trHeight w:val="288"/>
        </w:trPr>
        <w:tc>
          <w:tcPr>
            <w:tcW w:w="3978" w:type="dxa"/>
            <w:tcBorders>
              <w:top w:val="nil"/>
              <w:bottom w:val="nil"/>
              <w:right w:val="nil"/>
            </w:tcBorders>
            <w:noWrap/>
            <w:hideMark/>
          </w:tcPr>
          <w:p w14:paraId="6A051914"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 xml:space="preserve">SRUG1 </w:t>
            </w:r>
            <w:r w:rsidRPr="00DF52C4">
              <w:rPr>
                <w:rFonts w:ascii="Times New Roman" w:hAnsi="Times New Roman" w:cs="Times New Roman"/>
                <w:i/>
                <w:iCs/>
                <w:sz w:val="24"/>
                <w:szCs w:val="24"/>
              </w:rPr>
              <w:t xml:space="preserve">- Stropharia </w:t>
            </w:r>
            <w:proofErr w:type="spellStart"/>
            <w:r w:rsidRPr="00DF52C4">
              <w:rPr>
                <w:rFonts w:ascii="Times New Roman" w:hAnsi="Times New Roman" w:cs="Times New Roman"/>
                <w:i/>
                <w:iCs/>
                <w:sz w:val="24"/>
                <w:szCs w:val="24"/>
              </w:rPr>
              <w:t>rugoso-annulata</w:t>
            </w:r>
            <w:proofErr w:type="spellEnd"/>
          </w:p>
        </w:tc>
        <w:tc>
          <w:tcPr>
            <w:tcW w:w="2407" w:type="dxa"/>
            <w:tcBorders>
              <w:top w:val="nil"/>
              <w:left w:val="nil"/>
              <w:bottom w:val="nil"/>
            </w:tcBorders>
          </w:tcPr>
          <w:p w14:paraId="60A00628"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Mushroom Mountain</w:t>
            </w:r>
          </w:p>
        </w:tc>
      </w:tr>
      <w:tr w:rsidR="002D46F2" w:rsidRPr="00DF52C4" w14:paraId="04465CEF" w14:textId="77777777" w:rsidTr="002D46F2">
        <w:trPr>
          <w:trHeight w:val="288"/>
        </w:trPr>
        <w:tc>
          <w:tcPr>
            <w:tcW w:w="3978" w:type="dxa"/>
            <w:tcBorders>
              <w:top w:val="nil"/>
              <w:bottom w:val="nil"/>
              <w:right w:val="nil"/>
            </w:tcBorders>
            <w:noWrap/>
            <w:hideMark/>
          </w:tcPr>
          <w:p w14:paraId="39A035FA"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LEDO2</w:t>
            </w:r>
            <w:r w:rsidRPr="00DF52C4">
              <w:rPr>
                <w:rFonts w:ascii="Times New Roman" w:hAnsi="Times New Roman" w:cs="Times New Roman"/>
                <w:i/>
                <w:iCs/>
                <w:sz w:val="24"/>
                <w:szCs w:val="24"/>
              </w:rPr>
              <w:t xml:space="preserve"> - Lentinula edodes - Cold Outdoor</w:t>
            </w:r>
          </w:p>
        </w:tc>
        <w:tc>
          <w:tcPr>
            <w:tcW w:w="2407" w:type="dxa"/>
            <w:tcBorders>
              <w:top w:val="nil"/>
              <w:left w:val="nil"/>
              <w:bottom w:val="nil"/>
            </w:tcBorders>
          </w:tcPr>
          <w:p w14:paraId="52438B5D" w14:textId="77777777" w:rsidR="002D46F2" w:rsidRPr="00DF52C4" w:rsidRDefault="002D46F2" w:rsidP="002D46F2">
            <w:pPr>
              <w:rPr>
                <w:rFonts w:ascii="Times New Roman" w:hAnsi="Times New Roman" w:cs="Times New Roman"/>
                <w:sz w:val="24"/>
                <w:szCs w:val="24"/>
              </w:rPr>
            </w:pPr>
            <w:r w:rsidRPr="00DF52C4">
              <w:rPr>
                <w:rFonts w:ascii="Times New Roman" w:hAnsi="Times New Roman" w:cs="Times New Roman"/>
                <w:sz w:val="24"/>
                <w:szCs w:val="24"/>
              </w:rPr>
              <w:t>Mushroom Mountain</w:t>
            </w:r>
          </w:p>
        </w:tc>
      </w:tr>
      <w:tr w:rsidR="002D46F2" w:rsidRPr="00DF52C4" w14:paraId="2DF28DAD" w14:textId="77777777" w:rsidTr="002D46F2">
        <w:trPr>
          <w:trHeight w:val="288"/>
        </w:trPr>
        <w:tc>
          <w:tcPr>
            <w:tcW w:w="3978" w:type="dxa"/>
            <w:tcBorders>
              <w:top w:val="nil"/>
              <w:right w:val="nil"/>
            </w:tcBorders>
            <w:noWrap/>
            <w:hideMark/>
          </w:tcPr>
          <w:p w14:paraId="1A67F0C1" w14:textId="77777777" w:rsidR="002D46F2" w:rsidRPr="00DF52C4" w:rsidRDefault="002D46F2" w:rsidP="002D46F2">
            <w:pPr>
              <w:rPr>
                <w:rFonts w:ascii="Times New Roman" w:hAnsi="Times New Roman" w:cs="Times New Roman"/>
                <w:i/>
                <w:iCs/>
                <w:sz w:val="24"/>
                <w:szCs w:val="24"/>
              </w:rPr>
            </w:pPr>
            <w:r w:rsidRPr="00DF52C4">
              <w:rPr>
                <w:rFonts w:ascii="Times New Roman" w:hAnsi="Times New Roman" w:cs="Times New Roman"/>
                <w:sz w:val="24"/>
                <w:szCs w:val="24"/>
              </w:rPr>
              <w:t>AAUR1</w:t>
            </w:r>
            <w:r w:rsidRPr="00DF52C4">
              <w:rPr>
                <w:rFonts w:ascii="Times New Roman" w:hAnsi="Times New Roman" w:cs="Times New Roman"/>
                <w:i/>
                <w:iCs/>
                <w:sz w:val="24"/>
                <w:szCs w:val="24"/>
              </w:rPr>
              <w:t xml:space="preserve"> - Auricularia auricula - Wood Ear - Wild type, SC</w:t>
            </w:r>
          </w:p>
        </w:tc>
        <w:tc>
          <w:tcPr>
            <w:tcW w:w="2407" w:type="dxa"/>
            <w:tcBorders>
              <w:top w:val="nil"/>
              <w:left w:val="nil"/>
            </w:tcBorders>
          </w:tcPr>
          <w:p w14:paraId="208BCADF" w14:textId="77777777" w:rsidR="002D46F2" w:rsidRPr="00DF52C4" w:rsidRDefault="002D46F2" w:rsidP="002D46F2">
            <w:pPr>
              <w:rPr>
                <w:rFonts w:ascii="Times New Roman" w:hAnsi="Times New Roman" w:cs="Times New Roman"/>
                <w:sz w:val="24"/>
                <w:szCs w:val="24"/>
              </w:rPr>
            </w:pPr>
            <w:r w:rsidRPr="00DF52C4">
              <w:rPr>
                <w:rFonts w:ascii="Times New Roman" w:hAnsi="Times New Roman" w:cs="Times New Roman"/>
                <w:sz w:val="24"/>
                <w:szCs w:val="24"/>
              </w:rPr>
              <w:t>Mushroom Mountain</w:t>
            </w:r>
          </w:p>
        </w:tc>
      </w:tr>
    </w:tbl>
    <w:p w14:paraId="75654900" w14:textId="77777777" w:rsidR="00E4692D" w:rsidRPr="00DF52C4" w:rsidRDefault="00E4692D" w:rsidP="004D57A8">
      <w:pPr>
        <w:spacing w:before="100" w:beforeAutospacing="1" w:after="0" w:line="240" w:lineRule="auto"/>
        <w:rPr>
          <w:rFonts w:ascii="Times New Roman" w:eastAsia="Times New Roman" w:hAnsi="Times New Roman" w:cs="Times New Roman"/>
          <w:color w:val="1D1C1D"/>
          <w:sz w:val="24"/>
          <w:szCs w:val="24"/>
        </w:rPr>
      </w:pPr>
    </w:p>
    <w:p w14:paraId="58A499B6" w14:textId="3DA9BA0D" w:rsidR="00E20371" w:rsidRPr="00DF52C4" w:rsidRDefault="00E20371" w:rsidP="004D57A8">
      <w:pPr>
        <w:spacing w:line="240" w:lineRule="auto"/>
        <w:ind w:left="360"/>
        <w:rPr>
          <w:rFonts w:ascii="Times New Roman" w:hAnsi="Times New Roman" w:cs="Times New Roman"/>
          <w:b/>
          <w:bCs/>
          <w:sz w:val="24"/>
          <w:szCs w:val="24"/>
          <w:u w:val="single"/>
        </w:rPr>
      </w:pPr>
    </w:p>
    <w:p w14:paraId="335363E2" w14:textId="212BA2CE" w:rsidR="00E20371" w:rsidRPr="00DF52C4" w:rsidRDefault="00E20371" w:rsidP="004D57A8">
      <w:pPr>
        <w:spacing w:line="240" w:lineRule="auto"/>
        <w:ind w:left="360"/>
        <w:rPr>
          <w:rFonts w:ascii="Times New Roman" w:hAnsi="Times New Roman" w:cs="Times New Roman"/>
          <w:b/>
          <w:bCs/>
          <w:sz w:val="24"/>
          <w:szCs w:val="24"/>
          <w:u w:val="single"/>
        </w:rPr>
      </w:pPr>
    </w:p>
    <w:p w14:paraId="22117A2D"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16604169"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2F35489A"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66C07E1B"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3F1C4938" w14:textId="77777777" w:rsidR="00E20371" w:rsidRPr="00DF52C4" w:rsidRDefault="00E20371" w:rsidP="004D57A8">
      <w:pPr>
        <w:spacing w:line="240" w:lineRule="auto"/>
        <w:ind w:left="360"/>
        <w:rPr>
          <w:rFonts w:ascii="Times New Roman" w:hAnsi="Times New Roman" w:cs="Times New Roman"/>
          <w:b/>
          <w:bCs/>
          <w:sz w:val="24"/>
          <w:szCs w:val="24"/>
          <w:u w:val="single"/>
        </w:rPr>
      </w:pPr>
    </w:p>
    <w:p w14:paraId="7C792902" w14:textId="57790D51" w:rsidR="00E20371" w:rsidRPr="00DF52C4" w:rsidRDefault="00E20371" w:rsidP="004D57A8">
      <w:pPr>
        <w:spacing w:line="240" w:lineRule="auto"/>
        <w:ind w:left="360"/>
        <w:rPr>
          <w:rFonts w:ascii="Times New Roman" w:hAnsi="Times New Roman" w:cs="Times New Roman"/>
          <w:b/>
          <w:bCs/>
          <w:sz w:val="24"/>
          <w:szCs w:val="24"/>
          <w:u w:val="single"/>
        </w:rPr>
      </w:pPr>
    </w:p>
    <w:p w14:paraId="5A00B464" w14:textId="6815439B" w:rsidR="003011FA" w:rsidRPr="00DF52C4" w:rsidRDefault="003011FA" w:rsidP="004D57A8">
      <w:pPr>
        <w:spacing w:line="240" w:lineRule="auto"/>
        <w:ind w:left="360"/>
        <w:rPr>
          <w:rFonts w:ascii="Times New Roman" w:hAnsi="Times New Roman" w:cs="Times New Roman"/>
          <w:b/>
          <w:bCs/>
          <w:sz w:val="24"/>
          <w:szCs w:val="24"/>
          <w:u w:val="single"/>
        </w:rPr>
      </w:pPr>
    </w:p>
    <w:p w14:paraId="12CF8500" w14:textId="77777777" w:rsidR="003011FA" w:rsidRPr="004D57A8" w:rsidRDefault="003011FA" w:rsidP="004D57A8">
      <w:pPr>
        <w:spacing w:line="240" w:lineRule="auto"/>
        <w:ind w:left="360"/>
        <w:rPr>
          <w:rFonts w:ascii="Times New Roman" w:hAnsi="Times New Roman" w:cs="Times New Roman"/>
          <w:b/>
          <w:bCs/>
          <w:sz w:val="24"/>
          <w:szCs w:val="24"/>
          <w:u w:val="single"/>
        </w:rPr>
      </w:pPr>
    </w:p>
    <w:tbl>
      <w:tblPr>
        <w:tblpPr w:leftFromText="180" w:rightFromText="180" w:vertAnchor="text" w:horzAnchor="margin" w:tblpY="-62"/>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31"/>
        <w:gridCol w:w="1230"/>
        <w:gridCol w:w="1136"/>
        <w:gridCol w:w="1294"/>
        <w:gridCol w:w="1440"/>
      </w:tblGrid>
      <w:tr w:rsidR="009874CC" w:rsidRPr="004D57A8" w14:paraId="6EF261A1" w14:textId="77777777" w:rsidTr="00961B90">
        <w:trPr>
          <w:trHeight w:val="288"/>
        </w:trPr>
        <w:tc>
          <w:tcPr>
            <w:tcW w:w="7645" w:type="dxa"/>
            <w:gridSpan w:val="6"/>
            <w:shd w:val="clear" w:color="auto" w:fill="auto"/>
            <w:noWrap/>
          </w:tcPr>
          <w:p w14:paraId="0A9771B8" w14:textId="77777777" w:rsidR="009874CC" w:rsidRPr="004D57A8" w:rsidRDefault="009874CC" w:rsidP="009874CC">
            <w:pPr>
              <w:spacing w:after="0" w:line="240" w:lineRule="auto"/>
              <w:rPr>
                <w:rFonts w:ascii="Times New Roman" w:hAnsi="Times New Roman" w:cs="Times New Roman"/>
                <w:b/>
                <w:bCs/>
                <w:sz w:val="24"/>
                <w:szCs w:val="24"/>
              </w:rPr>
            </w:pPr>
            <w:r w:rsidRPr="004D57A8">
              <w:rPr>
                <w:rFonts w:ascii="Times New Roman" w:hAnsi="Times New Roman" w:cs="Times New Roman"/>
                <w:b/>
                <w:bCs/>
                <w:sz w:val="24"/>
                <w:szCs w:val="24"/>
              </w:rPr>
              <w:lastRenderedPageBreak/>
              <w:t>Table 2: Substrate Mixtures</w:t>
            </w:r>
          </w:p>
        </w:tc>
      </w:tr>
      <w:tr w:rsidR="009874CC" w:rsidRPr="004D57A8" w14:paraId="57376C03" w14:textId="77777777" w:rsidTr="00961B90">
        <w:trPr>
          <w:trHeight w:val="288"/>
        </w:trPr>
        <w:tc>
          <w:tcPr>
            <w:tcW w:w="1314" w:type="dxa"/>
            <w:shd w:val="clear" w:color="auto" w:fill="auto"/>
            <w:noWrap/>
          </w:tcPr>
          <w:p w14:paraId="639849C2" w14:textId="77777777" w:rsidR="009874CC" w:rsidRPr="004D57A8" w:rsidRDefault="009874CC" w:rsidP="009874CC">
            <w:pPr>
              <w:spacing w:after="0" w:line="240" w:lineRule="auto"/>
              <w:rPr>
                <w:rFonts w:ascii="Times New Roman" w:eastAsia="Times New Roman" w:hAnsi="Times New Roman" w:cs="Times New Roman"/>
                <w:sz w:val="24"/>
                <w:szCs w:val="24"/>
              </w:rPr>
            </w:pPr>
            <w:r w:rsidRPr="004D57A8">
              <w:rPr>
                <w:rFonts w:ascii="Times New Roman" w:eastAsia="Times New Roman" w:hAnsi="Times New Roman" w:cs="Times New Roman"/>
                <w:b/>
                <w:bCs/>
                <w:sz w:val="24"/>
                <w:szCs w:val="24"/>
              </w:rPr>
              <w:t>Mixture:</w:t>
            </w:r>
          </w:p>
        </w:tc>
        <w:tc>
          <w:tcPr>
            <w:tcW w:w="4891" w:type="dxa"/>
            <w:gridSpan w:val="4"/>
            <w:shd w:val="clear" w:color="auto" w:fill="auto"/>
            <w:noWrap/>
          </w:tcPr>
          <w:p w14:paraId="64528372" w14:textId="77777777" w:rsidR="009874CC" w:rsidRPr="004D57A8" w:rsidRDefault="009874CC" w:rsidP="009874CC">
            <w:pPr>
              <w:spacing w:after="0" w:line="240" w:lineRule="auto"/>
              <w:rPr>
                <w:rFonts w:ascii="Times New Roman" w:hAnsi="Times New Roman" w:cs="Times New Roman"/>
                <w:b/>
                <w:bCs/>
                <w:sz w:val="24"/>
                <w:szCs w:val="24"/>
              </w:rPr>
            </w:pPr>
            <w:r w:rsidRPr="004D57A8">
              <w:rPr>
                <w:rFonts w:ascii="Times New Roman" w:hAnsi="Times New Roman" w:cs="Times New Roman"/>
                <w:b/>
                <w:bCs/>
                <w:sz w:val="24"/>
                <w:szCs w:val="24"/>
              </w:rPr>
              <w:t>Substrates (% dry weight)</w:t>
            </w:r>
          </w:p>
        </w:tc>
        <w:tc>
          <w:tcPr>
            <w:tcW w:w="1440" w:type="dxa"/>
            <w:shd w:val="clear" w:color="auto" w:fill="auto"/>
            <w:noWrap/>
          </w:tcPr>
          <w:p w14:paraId="4C89A2CD" w14:textId="77777777" w:rsidR="009874CC" w:rsidRPr="004D57A8" w:rsidRDefault="009874CC" w:rsidP="009874CC">
            <w:pPr>
              <w:spacing w:after="0" w:line="240" w:lineRule="auto"/>
              <w:rPr>
                <w:rFonts w:ascii="Times New Roman" w:hAnsi="Times New Roman" w:cs="Times New Roman"/>
                <w:b/>
                <w:bCs/>
                <w:sz w:val="24"/>
                <w:szCs w:val="24"/>
              </w:rPr>
            </w:pPr>
            <w:r w:rsidRPr="004D57A8">
              <w:rPr>
                <w:rFonts w:ascii="Times New Roman" w:hAnsi="Times New Roman" w:cs="Times New Roman"/>
                <w:b/>
                <w:bCs/>
                <w:sz w:val="24"/>
                <w:szCs w:val="24"/>
              </w:rPr>
              <w:t>Additives</w:t>
            </w:r>
          </w:p>
        </w:tc>
      </w:tr>
      <w:tr w:rsidR="009874CC" w:rsidRPr="004D57A8" w14:paraId="67AA0C46" w14:textId="77777777" w:rsidTr="00961B90">
        <w:trPr>
          <w:trHeight w:val="288"/>
        </w:trPr>
        <w:tc>
          <w:tcPr>
            <w:tcW w:w="1314" w:type="dxa"/>
            <w:tcBorders>
              <w:bottom w:val="single" w:sz="4" w:space="0" w:color="auto"/>
            </w:tcBorders>
            <w:shd w:val="clear" w:color="auto" w:fill="auto"/>
            <w:noWrap/>
            <w:hideMark/>
          </w:tcPr>
          <w:p w14:paraId="04378B41" w14:textId="77777777" w:rsidR="009874CC" w:rsidRPr="00E25BC2" w:rsidRDefault="009874CC" w:rsidP="009874CC">
            <w:pPr>
              <w:spacing w:after="0" w:line="240" w:lineRule="auto"/>
              <w:jc w:val="right"/>
              <w:rPr>
                <w:rFonts w:ascii="Times New Roman" w:eastAsia="Times New Roman" w:hAnsi="Times New Roman" w:cs="Times New Roman"/>
                <w:b/>
                <w:bCs/>
                <w:sz w:val="24"/>
                <w:szCs w:val="24"/>
              </w:rPr>
            </w:pPr>
          </w:p>
        </w:tc>
        <w:tc>
          <w:tcPr>
            <w:tcW w:w="1231" w:type="dxa"/>
            <w:tcBorders>
              <w:bottom w:val="single" w:sz="4" w:space="0" w:color="auto"/>
            </w:tcBorders>
            <w:shd w:val="clear" w:color="auto" w:fill="auto"/>
            <w:noWrap/>
            <w:hideMark/>
          </w:tcPr>
          <w:p w14:paraId="61E6001F"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b/>
                <w:bCs/>
                <w:sz w:val="24"/>
                <w:szCs w:val="24"/>
              </w:rPr>
              <w:t>Sawdust</w:t>
            </w:r>
          </w:p>
        </w:tc>
        <w:tc>
          <w:tcPr>
            <w:tcW w:w="1230" w:type="dxa"/>
            <w:tcBorders>
              <w:bottom w:val="single" w:sz="4" w:space="0" w:color="auto"/>
            </w:tcBorders>
            <w:shd w:val="clear" w:color="auto" w:fill="auto"/>
            <w:noWrap/>
            <w:hideMark/>
          </w:tcPr>
          <w:p w14:paraId="4F9F985A"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b/>
                <w:bCs/>
                <w:sz w:val="24"/>
                <w:szCs w:val="24"/>
              </w:rPr>
              <w:t>Straw</w:t>
            </w:r>
          </w:p>
        </w:tc>
        <w:tc>
          <w:tcPr>
            <w:tcW w:w="1136" w:type="dxa"/>
            <w:tcBorders>
              <w:bottom w:val="single" w:sz="4" w:space="0" w:color="auto"/>
            </w:tcBorders>
            <w:shd w:val="clear" w:color="auto" w:fill="auto"/>
            <w:noWrap/>
            <w:hideMark/>
          </w:tcPr>
          <w:p w14:paraId="38A48E89"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b/>
                <w:bCs/>
                <w:sz w:val="24"/>
                <w:szCs w:val="24"/>
              </w:rPr>
              <w:t>Brewer's Grain</w:t>
            </w:r>
          </w:p>
        </w:tc>
        <w:tc>
          <w:tcPr>
            <w:tcW w:w="1294" w:type="dxa"/>
            <w:tcBorders>
              <w:bottom w:val="single" w:sz="4" w:space="0" w:color="auto"/>
            </w:tcBorders>
            <w:shd w:val="clear" w:color="auto" w:fill="auto"/>
            <w:noWrap/>
            <w:hideMark/>
          </w:tcPr>
          <w:p w14:paraId="1BFCEF72"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b/>
                <w:bCs/>
                <w:sz w:val="24"/>
                <w:szCs w:val="24"/>
              </w:rPr>
              <w:t>Coffee Grounds</w:t>
            </w:r>
          </w:p>
        </w:tc>
        <w:tc>
          <w:tcPr>
            <w:tcW w:w="1440" w:type="dxa"/>
            <w:tcBorders>
              <w:bottom w:val="single" w:sz="4" w:space="0" w:color="auto"/>
            </w:tcBorders>
            <w:shd w:val="clear" w:color="auto" w:fill="auto"/>
            <w:noWrap/>
            <w:hideMark/>
          </w:tcPr>
          <w:p w14:paraId="517A9B71"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b/>
                <w:bCs/>
                <w:sz w:val="24"/>
                <w:szCs w:val="24"/>
              </w:rPr>
              <w:t>Gypsum</w:t>
            </w:r>
          </w:p>
        </w:tc>
      </w:tr>
      <w:tr w:rsidR="009874CC" w:rsidRPr="004D57A8" w14:paraId="5461BB0D" w14:textId="77777777" w:rsidTr="00961B90">
        <w:trPr>
          <w:trHeight w:val="288"/>
        </w:trPr>
        <w:tc>
          <w:tcPr>
            <w:tcW w:w="1314" w:type="dxa"/>
            <w:tcBorders>
              <w:bottom w:val="nil"/>
            </w:tcBorders>
            <w:shd w:val="clear" w:color="auto" w:fill="auto"/>
            <w:noWrap/>
            <w:hideMark/>
          </w:tcPr>
          <w:p w14:paraId="01A5CB8D"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eastAsia="Times New Roman" w:hAnsi="Times New Roman" w:cs="Times New Roman"/>
                <w:b/>
                <w:bCs/>
                <w:color w:val="000000"/>
                <w:sz w:val="24"/>
                <w:szCs w:val="24"/>
              </w:rPr>
              <w:t>A</w:t>
            </w:r>
          </w:p>
        </w:tc>
        <w:tc>
          <w:tcPr>
            <w:tcW w:w="1231" w:type="dxa"/>
            <w:tcBorders>
              <w:bottom w:val="nil"/>
            </w:tcBorders>
            <w:shd w:val="clear" w:color="auto" w:fill="auto"/>
            <w:noWrap/>
            <w:hideMark/>
          </w:tcPr>
          <w:p w14:paraId="507E85D6"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40</w:t>
            </w:r>
          </w:p>
        </w:tc>
        <w:tc>
          <w:tcPr>
            <w:tcW w:w="1230" w:type="dxa"/>
            <w:tcBorders>
              <w:bottom w:val="nil"/>
            </w:tcBorders>
            <w:shd w:val="clear" w:color="auto" w:fill="auto"/>
            <w:noWrap/>
            <w:hideMark/>
          </w:tcPr>
          <w:p w14:paraId="20E143A1"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40</w:t>
            </w:r>
          </w:p>
        </w:tc>
        <w:tc>
          <w:tcPr>
            <w:tcW w:w="1136" w:type="dxa"/>
            <w:tcBorders>
              <w:bottom w:val="nil"/>
            </w:tcBorders>
            <w:shd w:val="clear" w:color="auto" w:fill="auto"/>
            <w:noWrap/>
            <w:hideMark/>
          </w:tcPr>
          <w:p w14:paraId="7CEC311B"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20</w:t>
            </w:r>
          </w:p>
        </w:tc>
        <w:tc>
          <w:tcPr>
            <w:tcW w:w="1294" w:type="dxa"/>
            <w:tcBorders>
              <w:bottom w:val="nil"/>
            </w:tcBorders>
            <w:shd w:val="clear" w:color="auto" w:fill="auto"/>
            <w:noWrap/>
            <w:hideMark/>
          </w:tcPr>
          <w:p w14:paraId="0C24CCCD"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0</w:t>
            </w:r>
          </w:p>
        </w:tc>
        <w:tc>
          <w:tcPr>
            <w:tcW w:w="1440" w:type="dxa"/>
            <w:tcBorders>
              <w:bottom w:val="nil"/>
            </w:tcBorders>
            <w:shd w:val="clear" w:color="auto" w:fill="auto"/>
            <w:noWrap/>
            <w:hideMark/>
          </w:tcPr>
          <w:p w14:paraId="7AD18ED7"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p>
        </w:tc>
      </w:tr>
      <w:tr w:rsidR="009874CC" w:rsidRPr="004D57A8" w14:paraId="5E8D621B" w14:textId="77777777" w:rsidTr="00961B90">
        <w:trPr>
          <w:trHeight w:val="288"/>
        </w:trPr>
        <w:tc>
          <w:tcPr>
            <w:tcW w:w="1314" w:type="dxa"/>
            <w:tcBorders>
              <w:top w:val="nil"/>
              <w:bottom w:val="nil"/>
            </w:tcBorders>
            <w:shd w:val="clear" w:color="auto" w:fill="auto"/>
            <w:noWrap/>
            <w:hideMark/>
          </w:tcPr>
          <w:p w14:paraId="4451BFC2"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eastAsia="Times New Roman" w:hAnsi="Times New Roman" w:cs="Times New Roman"/>
                <w:b/>
                <w:bCs/>
                <w:color w:val="000000"/>
                <w:sz w:val="24"/>
                <w:szCs w:val="24"/>
              </w:rPr>
              <w:t>B</w:t>
            </w:r>
          </w:p>
        </w:tc>
        <w:tc>
          <w:tcPr>
            <w:tcW w:w="1231" w:type="dxa"/>
            <w:tcBorders>
              <w:top w:val="nil"/>
              <w:bottom w:val="nil"/>
            </w:tcBorders>
            <w:shd w:val="clear" w:color="auto" w:fill="auto"/>
            <w:noWrap/>
            <w:hideMark/>
          </w:tcPr>
          <w:p w14:paraId="0F364DBF"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40</w:t>
            </w:r>
          </w:p>
        </w:tc>
        <w:tc>
          <w:tcPr>
            <w:tcW w:w="1230" w:type="dxa"/>
            <w:tcBorders>
              <w:top w:val="nil"/>
              <w:bottom w:val="nil"/>
            </w:tcBorders>
            <w:shd w:val="clear" w:color="auto" w:fill="auto"/>
            <w:noWrap/>
            <w:hideMark/>
          </w:tcPr>
          <w:p w14:paraId="31514AD1"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40</w:t>
            </w:r>
          </w:p>
        </w:tc>
        <w:tc>
          <w:tcPr>
            <w:tcW w:w="1136" w:type="dxa"/>
            <w:tcBorders>
              <w:top w:val="nil"/>
              <w:bottom w:val="nil"/>
            </w:tcBorders>
            <w:shd w:val="clear" w:color="auto" w:fill="auto"/>
            <w:noWrap/>
            <w:hideMark/>
          </w:tcPr>
          <w:p w14:paraId="16AFF0C5"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0</w:t>
            </w:r>
          </w:p>
        </w:tc>
        <w:tc>
          <w:tcPr>
            <w:tcW w:w="1294" w:type="dxa"/>
            <w:tcBorders>
              <w:top w:val="nil"/>
              <w:bottom w:val="nil"/>
            </w:tcBorders>
            <w:shd w:val="clear" w:color="auto" w:fill="auto"/>
            <w:noWrap/>
            <w:hideMark/>
          </w:tcPr>
          <w:p w14:paraId="76B47BEC"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20</w:t>
            </w:r>
          </w:p>
        </w:tc>
        <w:tc>
          <w:tcPr>
            <w:tcW w:w="1440" w:type="dxa"/>
            <w:tcBorders>
              <w:top w:val="nil"/>
              <w:bottom w:val="nil"/>
            </w:tcBorders>
            <w:shd w:val="clear" w:color="auto" w:fill="auto"/>
            <w:noWrap/>
            <w:hideMark/>
          </w:tcPr>
          <w:p w14:paraId="0502FC15"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p>
        </w:tc>
      </w:tr>
      <w:tr w:rsidR="009874CC" w:rsidRPr="004D57A8" w14:paraId="6A6AA037" w14:textId="77777777" w:rsidTr="00961B90">
        <w:trPr>
          <w:trHeight w:val="288"/>
        </w:trPr>
        <w:tc>
          <w:tcPr>
            <w:tcW w:w="1314" w:type="dxa"/>
            <w:tcBorders>
              <w:top w:val="nil"/>
              <w:bottom w:val="nil"/>
            </w:tcBorders>
            <w:shd w:val="clear" w:color="auto" w:fill="auto"/>
            <w:noWrap/>
            <w:hideMark/>
          </w:tcPr>
          <w:p w14:paraId="70F993A7"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eastAsia="Times New Roman" w:hAnsi="Times New Roman" w:cs="Times New Roman"/>
                <w:b/>
                <w:bCs/>
                <w:color w:val="000000"/>
                <w:sz w:val="24"/>
                <w:szCs w:val="24"/>
              </w:rPr>
              <w:t>C</w:t>
            </w:r>
          </w:p>
        </w:tc>
        <w:tc>
          <w:tcPr>
            <w:tcW w:w="1231" w:type="dxa"/>
            <w:tcBorders>
              <w:top w:val="nil"/>
              <w:bottom w:val="nil"/>
            </w:tcBorders>
            <w:shd w:val="clear" w:color="auto" w:fill="auto"/>
            <w:noWrap/>
            <w:hideMark/>
          </w:tcPr>
          <w:p w14:paraId="31A25273"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hAnsi="Times New Roman" w:cs="Times New Roman"/>
                <w:sz w:val="24"/>
                <w:szCs w:val="24"/>
              </w:rPr>
              <w:t>80</w:t>
            </w:r>
          </w:p>
        </w:tc>
        <w:tc>
          <w:tcPr>
            <w:tcW w:w="1230" w:type="dxa"/>
            <w:tcBorders>
              <w:top w:val="nil"/>
              <w:bottom w:val="nil"/>
            </w:tcBorders>
            <w:shd w:val="clear" w:color="auto" w:fill="auto"/>
            <w:noWrap/>
            <w:hideMark/>
          </w:tcPr>
          <w:p w14:paraId="3B41C518"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r w:rsidRPr="004D57A8">
              <w:rPr>
                <w:rFonts w:ascii="Times New Roman" w:hAnsi="Times New Roman" w:cs="Times New Roman"/>
                <w:sz w:val="24"/>
                <w:szCs w:val="24"/>
              </w:rPr>
              <w:t>0</w:t>
            </w:r>
          </w:p>
        </w:tc>
        <w:tc>
          <w:tcPr>
            <w:tcW w:w="1136" w:type="dxa"/>
            <w:tcBorders>
              <w:top w:val="nil"/>
              <w:bottom w:val="nil"/>
            </w:tcBorders>
            <w:shd w:val="clear" w:color="auto" w:fill="auto"/>
            <w:noWrap/>
            <w:hideMark/>
          </w:tcPr>
          <w:p w14:paraId="6532EFDA"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r w:rsidRPr="004D57A8">
              <w:rPr>
                <w:rFonts w:ascii="Times New Roman" w:hAnsi="Times New Roman" w:cs="Times New Roman"/>
                <w:sz w:val="24"/>
                <w:szCs w:val="24"/>
              </w:rPr>
              <w:t>15</w:t>
            </w:r>
          </w:p>
        </w:tc>
        <w:tc>
          <w:tcPr>
            <w:tcW w:w="1294" w:type="dxa"/>
            <w:tcBorders>
              <w:top w:val="nil"/>
              <w:bottom w:val="nil"/>
            </w:tcBorders>
            <w:shd w:val="clear" w:color="auto" w:fill="auto"/>
            <w:noWrap/>
            <w:hideMark/>
          </w:tcPr>
          <w:p w14:paraId="6E2858A2"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r w:rsidRPr="004D57A8">
              <w:rPr>
                <w:rFonts w:ascii="Times New Roman" w:hAnsi="Times New Roman" w:cs="Times New Roman"/>
                <w:sz w:val="24"/>
                <w:szCs w:val="24"/>
              </w:rPr>
              <w:t>5</w:t>
            </w:r>
          </w:p>
        </w:tc>
        <w:tc>
          <w:tcPr>
            <w:tcW w:w="1440" w:type="dxa"/>
            <w:tcBorders>
              <w:top w:val="nil"/>
              <w:bottom w:val="nil"/>
            </w:tcBorders>
            <w:shd w:val="clear" w:color="auto" w:fill="auto"/>
            <w:noWrap/>
            <w:hideMark/>
          </w:tcPr>
          <w:p w14:paraId="1CDD21E9"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p>
        </w:tc>
      </w:tr>
      <w:tr w:rsidR="009874CC" w:rsidRPr="004D57A8" w14:paraId="713766B8" w14:textId="77777777" w:rsidTr="00961B90">
        <w:trPr>
          <w:trHeight w:val="288"/>
        </w:trPr>
        <w:tc>
          <w:tcPr>
            <w:tcW w:w="1314" w:type="dxa"/>
            <w:tcBorders>
              <w:top w:val="nil"/>
              <w:bottom w:val="nil"/>
            </w:tcBorders>
            <w:shd w:val="clear" w:color="auto" w:fill="auto"/>
            <w:noWrap/>
            <w:hideMark/>
          </w:tcPr>
          <w:p w14:paraId="17913D24" w14:textId="77777777" w:rsidR="009874CC" w:rsidRPr="00E25BC2" w:rsidRDefault="009874CC" w:rsidP="009874CC">
            <w:pPr>
              <w:spacing w:after="0" w:line="240" w:lineRule="auto"/>
              <w:jc w:val="right"/>
              <w:rPr>
                <w:rFonts w:ascii="Times New Roman" w:eastAsia="Times New Roman" w:hAnsi="Times New Roman" w:cs="Times New Roman"/>
                <w:b/>
                <w:bCs/>
                <w:color w:val="000000"/>
                <w:sz w:val="24"/>
                <w:szCs w:val="24"/>
              </w:rPr>
            </w:pPr>
            <w:r w:rsidRPr="004D57A8">
              <w:rPr>
                <w:rFonts w:ascii="Times New Roman" w:eastAsia="Times New Roman" w:hAnsi="Times New Roman" w:cs="Times New Roman"/>
                <w:b/>
                <w:bCs/>
                <w:color w:val="000000"/>
                <w:sz w:val="24"/>
                <w:szCs w:val="24"/>
              </w:rPr>
              <w:t>D</w:t>
            </w:r>
          </w:p>
        </w:tc>
        <w:tc>
          <w:tcPr>
            <w:tcW w:w="1231" w:type="dxa"/>
            <w:tcBorders>
              <w:top w:val="nil"/>
              <w:bottom w:val="nil"/>
            </w:tcBorders>
            <w:shd w:val="clear" w:color="auto" w:fill="auto"/>
            <w:noWrap/>
          </w:tcPr>
          <w:p w14:paraId="39E35BC8"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0</w:t>
            </w:r>
          </w:p>
        </w:tc>
        <w:tc>
          <w:tcPr>
            <w:tcW w:w="1230" w:type="dxa"/>
            <w:tcBorders>
              <w:top w:val="nil"/>
              <w:bottom w:val="nil"/>
            </w:tcBorders>
            <w:shd w:val="clear" w:color="auto" w:fill="auto"/>
            <w:noWrap/>
          </w:tcPr>
          <w:p w14:paraId="6244C8FE"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80</w:t>
            </w:r>
          </w:p>
        </w:tc>
        <w:tc>
          <w:tcPr>
            <w:tcW w:w="1136" w:type="dxa"/>
            <w:tcBorders>
              <w:top w:val="nil"/>
              <w:bottom w:val="nil"/>
            </w:tcBorders>
            <w:shd w:val="clear" w:color="auto" w:fill="auto"/>
            <w:noWrap/>
          </w:tcPr>
          <w:p w14:paraId="03DFA11A"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15</w:t>
            </w:r>
          </w:p>
        </w:tc>
        <w:tc>
          <w:tcPr>
            <w:tcW w:w="1294" w:type="dxa"/>
            <w:tcBorders>
              <w:top w:val="nil"/>
              <w:bottom w:val="nil"/>
            </w:tcBorders>
            <w:shd w:val="clear" w:color="auto" w:fill="auto"/>
            <w:noWrap/>
          </w:tcPr>
          <w:p w14:paraId="35341A58"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hAnsi="Times New Roman" w:cs="Times New Roman"/>
                <w:sz w:val="24"/>
                <w:szCs w:val="24"/>
              </w:rPr>
              <w:t>5</w:t>
            </w:r>
          </w:p>
        </w:tc>
        <w:tc>
          <w:tcPr>
            <w:tcW w:w="1440" w:type="dxa"/>
            <w:tcBorders>
              <w:top w:val="nil"/>
              <w:bottom w:val="nil"/>
            </w:tcBorders>
            <w:shd w:val="clear" w:color="auto" w:fill="auto"/>
            <w:noWrap/>
            <w:hideMark/>
          </w:tcPr>
          <w:p w14:paraId="2AE368C7"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p>
        </w:tc>
      </w:tr>
      <w:tr w:rsidR="009874CC" w:rsidRPr="004D57A8" w14:paraId="1667431C" w14:textId="77777777" w:rsidTr="00961B90">
        <w:trPr>
          <w:trHeight w:val="288"/>
        </w:trPr>
        <w:tc>
          <w:tcPr>
            <w:tcW w:w="1314" w:type="dxa"/>
            <w:tcBorders>
              <w:top w:val="nil"/>
            </w:tcBorders>
            <w:shd w:val="clear" w:color="auto" w:fill="auto"/>
            <w:noWrap/>
            <w:hideMark/>
          </w:tcPr>
          <w:p w14:paraId="756C852B" w14:textId="77777777" w:rsidR="009874CC" w:rsidRPr="00E25BC2" w:rsidRDefault="009874CC" w:rsidP="009874CC">
            <w:pPr>
              <w:spacing w:after="0" w:line="240" w:lineRule="auto"/>
              <w:jc w:val="right"/>
              <w:rPr>
                <w:rFonts w:ascii="Times New Roman" w:eastAsia="Times New Roman" w:hAnsi="Times New Roman" w:cs="Times New Roman"/>
                <w:b/>
                <w:bCs/>
                <w:sz w:val="24"/>
                <w:szCs w:val="24"/>
              </w:rPr>
            </w:pPr>
            <w:r w:rsidRPr="004D57A8">
              <w:rPr>
                <w:rFonts w:ascii="Times New Roman" w:eastAsia="Times New Roman" w:hAnsi="Times New Roman" w:cs="Times New Roman"/>
                <w:b/>
                <w:bCs/>
                <w:sz w:val="24"/>
                <w:szCs w:val="24"/>
              </w:rPr>
              <w:t>Industry Control</w:t>
            </w:r>
          </w:p>
        </w:tc>
        <w:tc>
          <w:tcPr>
            <w:tcW w:w="1231" w:type="dxa"/>
            <w:tcBorders>
              <w:top w:val="nil"/>
            </w:tcBorders>
            <w:shd w:val="clear" w:color="auto" w:fill="auto"/>
            <w:noWrap/>
          </w:tcPr>
          <w:p w14:paraId="5F3DCB37"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N/A</w:t>
            </w:r>
          </w:p>
        </w:tc>
        <w:tc>
          <w:tcPr>
            <w:tcW w:w="1230" w:type="dxa"/>
            <w:tcBorders>
              <w:top w:val="nil"/>
            </w:tcBorders>
            <w:shd w:val="clear" w:color="auto" w:fill="auto"/>
            <w:noWrap/>
          </w:tcPr>
          <w:p w14:paraId="60A9DBEA"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N/A</w:t>
            </w:r>
          </w:p>
        </w:tc>
        <w:tc>
          <w:tcPr>
            <w:tcW w:w="1136" w:type="dxa"/>
            <w:tcBorders>
              <w:top w:val="nil"/>
            </w:tcBorders>
            <w:shd w:val="clear" w:color="auto" w:fill="auto"/>
            <w:noWrap/>
          </w:tcPr>
          <w:p w14:paraId="6F667F2A"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N/A</w:t>
            </w:r>
          </w:p>
        </w:tc>
        <w:tc>
          <w:tcPr>
            <w:tcW w:w="1294" w:type="dxa"/>
            <w:tcBorders>
              <w:top w:val="nil"/>
            </w:tcBorders>
            <w:shd w:val="clear" w:color="auto" w:fill="auto"/>
            <w:noWrap/>
          </w:tcPr>
          <w:p w14:paraId="4A296252" w14:textId="77777777" w:rsidR="009874CC" w:rsidRPr="00E25BC2" w:rsidRDefault="009874CC" w:rsidP="009874CC">
            <w:pPr>
              <w:spacing w:after="0" w:line="240" w:lineRule="auto"/>
              <w:jc w:val="right"/>
              <w:rPr>
                <w:rFonts w:ascii="Times New Roman" w:eastAsia="Times New Roman" w:hAnsi="Times New Roman" w:cs="Times New Roman"/>
                <w:color w:val="000000"/>
                <w:sz w:val="24"/>
                <w:szCs w:val="24"/>
              </w:rPr>
            </w:pPr>
            <w:r w:rsidRPr="004D57A8">
              <w:rPr>
                <w:rFonts w:ascii="Times New Roman" w:eastAsia="Times New Roman" w:hAnsi="Times New Roman" w:cs="Times New Roman"/>
                <w:color w:val="000000"/>
                <w:sz w:val="24"/>
                <w:szCs w:val="24"/>
              </w:rPr>
              <w:t>N/A</w:t>
            </w:r>
          </w:p>
        </w:tc>
        <w:tc>
          <w:tcPr>
            <w:tcW w:w="1440" w:type="dxa"/>
            <w:tcBorders>
              <w:top w:val="nil"/>
            </w:tcBorders>
            <w:shd w:val="clear" w:color="auto" w:fill="auto"/>
            <w:noWrap/>
            <w:hideMark/>
          </w:tcPr>
          <w:p w14:paraId="30ADCB91" w14:textId="77777777" w:rsidR="009874CC" w:rsidRPr="00E25BC2" w:rsidRDefault="009874CC" w:rsidP="009874CC">
            <w:pPr>
              <w:spacing w:after="0" w:line="240" w:lineRule="auto"/>
              <w:jc w:val="right"/>
              <w:rPr>
                <w:rFonts w:ascii="Times New Roman" w:eastAsia="Times New Roman" w:hAnsi="Times New Roman" w:cs="Times New Roman"/>
                <w:sz w:val="24"/>
                <w:szCs w:val="24"/>
              </w:rPr>
            </w:pPr>
            <w:r w:rsidRPr="004D57A8">
              <w:rPr>
                <w:rFonts w:ascii="Times New Roman" w:eastAsia="Times New Roman" w:hAnsi="Times New Roman" w:cs="Times New Roman"/>
                <w:sz w:val="24"/>
                <w:szCs w:val="24"/>
              </w:rPr>
              <w:t>N/A</w:t>
            </w:r>
          </w:p>
        </w:tc>
      </w:tr>
    </w:tbl>
    <w:p w14:paraId="2D0F70A8" w14:textId="77777777" w:rsidR="00E20371" w:rsidRPr="004D57A8" w:rsidRDefault="00E20371" w:rsidP="004D57A8">
      <w:pPr>
        <w:spacing w:line="240" w:lineRule="auto"/>
        <w:ind w:left="360"/>
        <w:rPr>
          <w:rFonts w:ascii="Times New Roman" w:hAnsi="Times New Roman" w:cs="Times New Roman"/>
          <w:b/>
          <w:bCs/>
          <w:sz w:val="24"/>
          <w:szCs w:val="24"/>
          <w:u w:val="single"/>
        </w:rPr>
      </w:pPr>
    </w:p>
    <w:p w14:paraId="70AC1D78" w14:textId="04E984CD" w:rsidR="00E20371" w:rsidRDefault="00E20371" w:rsidP="004D57A8">
      <w:pPr>
        <w:spacing w:line="240" w:lineRule="auto"/>
        <w:ind w:left="360"/>
        <w:rPr>
          <w:rFonts w:ascii="Times New Roman" w:hAnsi="Times New Roman" w:cs="Times New Roman"/>
          <w:b/>
          <w:bCs/>
          <w:sz w:val="24"/>
          <w:szCs w:val="24"/>
          <w:u w:val="single"/>
        </w:rPr>
      </w:pPr>
    </w:p>
    <w:p w14:paraId="0D985B75" w14:textId="28F946B6" w:rsidR="009874CC" w:rsidRDefault="009874CC" w:rsidP="004D57A8">
      <w:pPr>
        <w:spacing w:line="240" w:lineRule="auto"/>
        <w:ind w:left="360"/>
        <w:rPr>
          <w:rFonts w:ascii="Times New Roman" w:hAnsi="Times New Roman" w:cs="Times New Roman"/>
          <w:b/>
          <w:bCs/>
          <w:sz w:val="24"/>
          <w:szCs w:val="24"/>
          <w:u w:val="single"/>
        </w:rPr>
      </w:pPr>
    </w:p>
    <w:p w14:paraId="7E1A7839" w14:textId="5883272E" w:rsidR="009874CC" w:rsidRDefault="009874CC" w:rsidP="004D57A8">
      <w:pPr>
        <w:spacing w:line="240" w:lineRule="auto"/>
        <w:ind w:left="360"/>
        <w:rPr>
          <w:rFonts w:ascii="Times New Roman" w:hAnsi="Times New Roman" w:cs="Times New Roman"/>
          <w:b/>
          <w:bCs/>
          <w:sz w:val="24"/>
          <w:szCs w:val="24"/>
          <w:u w:val="single"/>
        </w:rPr>
      </w:pPr>
    </w:p>
    <w:p w14:paraId="3A82EEF2" w14:textId="4C158E95" w:rsidR="009874CC" w:rsidRDefault="009874CC" w:rsidP="004D57A8">
      <w:pPr>
        <w:spacing w:line="240" w:lineRule="auto"/>
        <w:ind w:left="360"/>
        <w:rPr>
          <w:rFonts w:ascii="Times New Roman" w:hAnsi="Times New Roman" w:cs="Times New Roman"/>
          <w:b/>
          <w:bCs/>
          <w:sz w:val="24"/>
          <w:szCs w:val="24"/>
          <w:u w:val="single"/>
        </w:rPr>
      </w:pPr>
    </w:p>
    <w:p w14:paraId="720BCDB5" w14:textId="49DF81F4" w:rsidR="009874CC" w:rsidRDefault="009874CC" w:rsidP="004D57A8">
      <w:pPr>
        <w:spacing w:line="240" w:lineRule="auto"/>
        <w:ind w:left="360"/>
        <w:rPr>
          <w:rFonts w:ascii="Times New Roman" w:hAnsi="Times New Roman" w:cs="Times New Roman"/>
          <w:b/>
          <w:bCs/>
          <w:sz w:val="24"/>
          <w:szCs w:val="24"/>
          <w:u w:val="single"/>
        </w:rPr>
      </w:pPr>
    </w:p>
    <w:p w14:paraId="1E894862" w14:textId="13AA89CE" w:rsidR="009874CC" w:rsidRDefault="009874CC" w:rsidP="004D57A8">
      <w:pPr>
        <w:spacing w:line="240" w:lineRule="auto"/>
        <w:ind w:left="360"/>
        <w:rPr>
          <w:rFonts w:ascii="Times New Roman" w:hAnsi="Times New Roman" w:cs="Times New Roman"/>
          <w:b/>
          <w:bCs/>
          <w:sz w:val="24"/>
          <w:szCs w:val="24"/>
          <w:u w:val="single"/>
        </w:rPr>
      </w:pPr>
    </w:p>
    <w:sectPr w:rsidR="009874CC">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nry Hurt" w:date="2022-03-07T14:38:00Z" w:initials="HH">
    <w:p w14:paraId="5C95E74D" w14:textId="77777777" w:rsidR="00006E7F" w:rsidRDefault="00006E7F" w:rsidP="00006E7F">
      <w:pPr>
        <w:pStyle w:val="CommentText"/>
      </w:pPr>
      <w:r>
        <w:rPr>
          <w:rStyle w:val="CommentReference"/>
        </w:rPr>
        <w:annotationRef/>
      </w:r>
      <w:r>
        <w:t>Template Used:</w:t>
      </w:r>
    </w:p>
    <w:p w14:paraId="7DD74D4F" w14:textId="77777777" w:rsidR="00006E7F" w:rsidRDefault="00006E7F" w:rsidP="00006E7F">
      <w:pPr>
        <w:pStyle w:val="Articletitle"/>
      </w:pPr>
      <w:r>
        <w:t>Taylor &amp; Francis Word Template for journal articles</w:t>
      </w:r>
      <w:r>
        <w:rPr>
          <w:rStyle w:val="CommentReference"/>
          <w:rFonts w:asciiTheme="minorHAnsi" w:eastAsiaTheme="minorHAnsi" w:hAnsiTheme="minorHAnsi" w:cstheme="minorBidi"/>
          <w:b w:val="0"/>
          <w:lang w:val="en-US" w:eastAsia="en-US"/>
        </w:rPr>
        <w:annotationRef/>
      </w:r>
    </w:p>
    <w:p w14:paraId="289B671A" w14:textId="47BDD5D2" w:rsidR="00006E7F" w:rsidRDefault="00006E7F" w:rsidP="00006E7F">
      <w:pPr>
        <w:pStyle w:val="CommentText"/>
      </w:pPr>
      <w:r>
        <w:t>Journal: Compost Science and Utilization</w:t>
      </w:r>
    </w:p>
  </w:comment>
  <w:comment w:id="1" w:author="Henry Hurt" w:date="2022-02-24T16:09:00Z" w:initials="HH">
    <w:p w14:paraId="7B6B960D" w14:textId="77777777" w:rsidR="00611A0F" w:rsidRDefault="00611A0F">
      <w:pPr>
        <w:pStyle w:val="CommentText"/>
      </w:pPr>
      <w:r>
        <w:rPr>
          <w:rStyle w:val="CommentReference"/>
        </w:rPr>
        <w:annotationRef/>
      </w:r>
      <w:r>
        <w:t xml:space="preserve">Put it all into one doc for review. </w:t>
      </w:r>
    </w:p>
    <w:p w14:paraId="1E93FA25" w14:textId="77777777" w:rsidR="005132F1" w:rsidRDefault="005132F1">
      <w:pPr>
        <w:pStyle w:val="CommentText"/>
      </w:pPr>
      <w:r>
        <w:t xml:space="preserve">Make future tense. </w:t>
      </w:r>
    </w:p>
    <w:p w14:paraId="650F13E1" w14:textId="3E53BECB" w:rsidR="002765B9" w:rsidRDefault="002765B9">
      <w:pPr>
        <w:pStyle w:val="CommentText"/>
      </w:pPr>
      <w:r>
        <w:t>Journal template</w:t>
      </w:r>
    </w:p>
  </w:comment>
  <w:comment w:id="2" w:author="Wheeler, David Linnard" w:date="2022-03-08T09:42:00Z" w:initials="WDL">
    <w:p w14:paraId="1E5DFA7B" w14:textId="77777777" w:rsidR="00883C53" w:rsidRDefault="00883C53">
      <w:pPr>
        <w:pStyle w:val="CommentText"/>
      </w:pPr>
      <w:r>
        <w:rPr>
          <w:rStyle w:val="CommentReference"/>
        </w:rPr>
        <w:annotationRef/>
      </w:r>
      <w:r>
        <w:t>Only one? If you do one experiment, you will at least need to repeat it to show that the results are reproducible.</w:t>
      </w:r>
    </w:p>
    <w:p w14:paraId="026F1EFB" w14:textId="69488688" w:rsidR="00883C53" w:rsidRDefault="00883C53">
      <w:pPr>
        <w:pStyle w:val="CommentText"/>
      </w:pPr>
    </w:p>
  </w:comment>
  <w:comment w:id="3" w:author="Wheeler, David Linnard" w:date="2022-03-08T09:43:00Z" w:initials="WDL">
    <w:p w14:paraId="2D1A61EB" w14:textId="77777777" w:rsidR="00883C53" w:rsidRDefault="00883C53">
      <w:pPr>
        <w:pStyle w:val="CommentText"/>
      </w:pPr>
      <w:r>
        <w:rPr>
          <w:rStyle w:val="CommentReference"/>
        </w:rPr>
        <w:annotationRef/>
      </w:r>
      <w:r>
        <w:t>Why SC? I thought the goal was to use PNW fungi?</w:t>
      </w:r>
    </w:p>
    <w:p w14:paraId="165F09D1" w14:textId="6C5C5449" w:rsidR="00883C53" w:rsidRDefault="00883C53">
      <w:pPr>
        <w:pStyle w:val="CommentText"/>
      </w:pPr>
    </w:p>
  </w:comment>
  <w:comment w:id="4" w:author="Wheeler, David Linnard" w:date="2022-03-08T09:44:00Z" w:initials="WDL">
    <w:p w14:paraId="682B2F56" w14:textId="1F12D6E4" w:rsidR="00883C53" w:rsidRDefault="00883C53">
      <w:pPr>
        <w:pStyle w:val="CommentText"/>
      </w:pPr>
      <w:r>
        <w:rPr>
          <w:rStyle w:val="CommentReference"/>
        </w:rPr>
        <w:annotationRef/>
      </w:r>
      <w:r>
        <w:t xml:space="preserve">You still need to clean up the cultures you are not using in the culture room. </w:t>
      </w:r>
      <w:proofErr w:type="gramStart"/>
      <w:r>
        <w:t>Those liquid beaker</w:t>
      </w:r>
      <w:proofErr w:type="gramEnd"/>
      <w:r>
        <w:t xml:space="preserve"> have been there for months.</w:t>
      </w:r>
    </w:p>
  </w:comment>
  <w:comment w:id="6" w:author="Henry Hurt" w:date="2022-02-23T13:52:00Z" w:initials="HH">
    <w:p w14:paraId="6682C1EA" w14:textId="17F9DF60" w:rsidR="009874CC" w:rsidRPr="009874CC" w:rsidRDefault="009874CC" w:rsidP="009874CC">
      <w:pPr>
        <w:spacing w:before="100" w:beforeAutospacing="1" w:after="0" w:line="240" w:lineRule="auto"/>
        <w:rPr>
          <w:rFonts w:ascii="Times New Roman" w:eastAsia="Times New Roman" w:hAnsi="Times New Roman" w:cs="Times New Roman"/>
          <w:color w:val="1D1C1D"/>
          <w:sz w:val="24"/>
          <w:szCs w:val="24"/>
        </w:rPr>
      </w:pPr>
      <w:r>
        <w:rPr>
          <w:rStyle w:val="CommentReference"/>
        </w:rPr>
        <w:annotationRef/>
      </w:r>
      <w:r w:rsidRPr="004D57A8">
        <w:rPr>
          <w:rFonts w:ascii="Times New Roman" w:eastAsia="Times New Roman" w:hAnsi="Times New Roman" w:cs="Times New Roman"/>
          <w:color w:val="1D1C1D"/>
          <w:sz w:val="24"/>
          <w:szCs w:val="24"/>
        </w:rPr>
        <w:t xml:space="preserve">“Each of the five species was treated as its own independent experiment.” </w:t>
      </w:r>
      <w:r w:rsidRPr="004D57A8">
        <w:rPr>
          <w:rFonts w:ascii="Times New Roman" w:hAnsi="Times New Roman" w:cs="Times New Roman"/>
          <w:b/>
          <w:bCs/>
          <w:sz w:val="24"/>
          <w:szCs w:val="24"/>
        </w:rPr>
        <w:t>(</w:t>
      </w:r>
      <w:proofErr w:type="spellStart"/>
      <w:r w:rsidRPr="004D57A8">
        <w:rPr>
          <w:rFonts w:ascii="Times New Roman" w:hAnsi="Times New Roman" w:cs="Times New Roman"/>
          <w:b/>
          <w:bCs/>
          <w:sz w:val="24"/>
          <w:szCs w:val="24"/>
        </w:rPr>
        <w:t>Jasińska</w:t>
      </w:r>
      <w:proofErr w:type="spellEnd"/>
      <w:r w:rsidRPr="004D57A8">
        <w:rPr>
          <w:rFonts w:ascii="Times New Roman" w:hAnsi="Times New Roman" w:cs="Times New Roman"/>
          <w:b/>
          <w:bCs/>
          <w:sz w:val="24"/>
          <w:szCs w:val="24"/>
        </w:rPr>
        <w:t xml:space="preserve"> et al. 2014)</w:t>
      </w:r>
    </w:p>
  </w:comment>
  <w:comment w:id="7" w:author="Wheeler, David Linnard" w:date="2022-03-08T09:50:00Z" w:initials="WDL">
    <w:p w14:paraId="34E10B92" w14:textId="77777777" w:rsidR="00D26204" w:rsidRDefault="00D26204">
      <w:pPr>
        <w:pStyle w:val="CommentText"/>
      </w:pPr>
      <w:r>
        <w:rPr>
          <w:rStyle w:val="CommentReference"/>
        </w:rPr>
        <w:annotationRef/>
      </w:r>
      <w:r>
        <w:t>CRD or RCBD? If you want to block than the latter is your best bet. What will you block on?</w:t>
      </w:r>
    </w:p>
    <w:p w14:paraId="067DCACD" w14:textId="42F7BB81" w:rsidR="00D26204" w:rsidRDefault="00D26204">
      <w:pPr>
        <w:pStyle w:val="CommentText"/>
      </w:pPr>
    </w:p>
  </w:comment>
  <w:comment w:id="8" w:author="Wheeler, David Linnard" w:date="2022-03-08T09:50:00Z" w:initials="WDL">
    <w:p w14:paraId="3885B35C" w14:textId="2FC4F97F" w:rsidR="00D26204" w:rsidRDefault="00D26204">
      <w:pPr>
        <w:pStyle w:val="CommentText"/>
      </w:pPr>
      <w:r>
        <w:rPr>
          <w:rStyle w:val="CommentReference"/>
        </w:rPr>
        <w:annotationRef/>
      </w:r>
      <w:r>
        <w:t>This is not how blocks work. If you block you will have 10 blocks and 8 x 5 = 40 units within each block. Make sense?</w:t>
      </w:r>
    </w:p>
  </w:comment>
  <w:comment w:id="12" w:author="Henry Hurt" w:date="2022-02-23T13:53:00Z" w:initials="HH">
    <w:p w14:paraId="3164F84C" w14:textId="0CBEE2AF" w:rsidR="009874CC" w:rsidRDefault="009874CC">
      <w:pPr>
        <w:pStyle w:val="CommentText"/>
      </w:pPr>
      <w:r>
        <w:rPr>
          <w:rStyle w:val="CommentReference"/>
        </w:rPr>
        <w:annotationRef/>
      </w:r>
      <w:r w:rsidRPr="004D57A8">
        <w:rPr>
          <w:rFonts w:ascii="Times New Roman" w:eastAsia="Times New Roman" w:hAnsi="Times New Roman" w:cs="Times New Roman"/>
          <w:color w:val="1D1C1D"/>
          <w:sz w:val="24"/>
          <w:szCs w:val="24"/>
        </w:rPr>
        <w:t>Grain spawn that is bought should b</w:t>
      </w:r>
      <w:r>
        <w:rPr>
          <w:rFonts w:ascii="Times New Roman" w:eastAsia="Times New Roman" w:hAnsi="Times New Roman" w:cs="Times New Roman"/>
          <w:color w:val="1D1C1D"/>
          <w:sz w:val="24"/>
          <w:szCs w:val="24"/>
        </w:rPr>
        <w:t>e used at rates</w:t>
      </w:r>
      <w:r w:rsidRPr="004D57A8">
        <w:rPr>
          <w:rFonts w:ascii="Times New Roman" w:eastAsia="Times New Roman" w:hAnsi="Times New Roman" w:cs="Times New Roman"/>
          <w:color w:val="1D1C1D"/>
          <w:sz w:val="24"/>
          <w:szCs w:val="24"/>
        </w:rPr>
        <w:t xml:space="preserve"> between 3-7% of substrate mass. Home produced</w:t>
      </w:r>
      <w:r>
        <w:rPr>
          <w:rFonts w:ascii="Times New Roman" w:eastAsia="Times New Roman" w:hAnsi="Times New Roman" w:cs="Times New Roman"/>
          <w:color w:val="1D1C1D"/>
          <w:sz w:val="24"/>
          <w:szCs w:val="24"/>
        </w:rPr>
        <w:t xml:space="preserve">: </w:t>
      </w:r>
      <w:r w:rsidRPr="004D57A8">
        <w:rPr>
          <w:rFonts w:ascii="Times New Roman" w:eastAsia="Times New Roman" w:hAnsi="Times New Roman" w:cs="Times New Roman"/>
          <w:color w:val="1D1C1D"/>
          <w:sz w:val="24"/>
          <w:szCs w:val="24"/>
        </w:rPr>
        <w:t xml:space="preserve">most people use 10-20%. This may be too high for us. </w:t>
      </w:r>
      <w:r>
        <w:rPr>
          <w:rFonts w:ascii="Times New Roman" w:eastAsia="Times New Roman" w:hAnsi="Times New Roman" w:cs="Times New Roman"/>
          <w:color w:val="1D1C1D"/>
          <w:sz w:val="24"/>
          <w:szCs w:val="24"/>
        </w:rPr>
        <w:t>Measure by d</w:t>
      </w:r>
      <w:r w:rsidRPr="004D57A8">
        <w:rPr>
          <w:rFonts w:ascii="Times New Roman" w:eastAsia="Times New Roman" w:hAnsi="Times New Roman" w:cs="Times New Roman"/>
          <w:color w:val="1D1C1D"/>
          <w:sz w:val="24"/>
          <w:szCs w:val="24"/>
        </w:rPr>
        <w:t>ry weight substrate</w:t>
      </w:r>
      <w:r>
        <w:rPr>
          <w:rFonts w:ascii="Times New Roman" w:eastAsia="Times New Roman" w:hAnsi="Times New Roman" w:cs="Times New Roman"/>
          <w:color w:val="1D1C1D"/>
          <w:sz w:val="24"/>
          <w:szCs w:val="24"/>
        </w:rPr>
        <w:t xml:space="preserve"> and</w:t>
      </w:r>
      <w:r w:rsidRPr="004D57A8">
        <w:rPr>
          <w:rFonts w:ascii="Times New Roman" w:eastAsia="Times New Roman" w:hAnsi="Times New Roman" w:cs="Times New Roman"/>
          <w:color w:val="1D1C1D"/>
          <w:sz w:val="24"/>
          <w:szCs w:val="24"/>
        </w:rPr>
        <w:t xml:space="preserve"> wet weight spawn</w:t>
      </w:r>
      <w:r>
        <w:rPr>
          <w:rFonts w:ascii="Times New Roman" w:eastAsia="Times New Roman" w:hAnsi="Times New Roman" w:cs="Times New Roman"/>
          <w:color w:val="1D1C1D"/>
          <w:sz w:val="24"/>
          <w:szCs w:val="24"/>
        </w:rPr>
        <w:t xml:space="preserve"> </w:t>
      </w:r>
      <w:r w:rsidRPr="004D57A8">
        <w:rPr>
          <w:rFonts w:ascii="Times New Roman" w:eastAsia="Times New Roman" w:hAnsi="Times New Roman" w:cs="Times New Roman"/>
          <w:color w:val="1D1C1D"/>
          <w:sz w:val="24"/>
          <w:szCs w:val="24"/>
        </w:rPr>
        <w:t>(Stamets 2000).</w:t>
      </w:r>
    </w:p>
  </w:comment>
  <w:comment w:id="13" w:author="Henry Hurt" w:date="2022-02-23T11:28:00Z" w:initials="HH">
    <w:p w14:paraId="30187BFB" w14:textId="77777777" w:rsidR="00E20371" w:rsidRPr="00E20371" w:rsidRDefault="00E20371" w:rsidP="00E20371">
      <w:pPr>
        <w:rPr>
          <w:rFonts w:ascii="Times New Roman" w:eastAsia="Times New Roman" w:hAnsi="Times New Roman" w:cs="Times New Roman"/>
          <w:color w:val="FF0000"/>
          <w:sz w:val="24"/>
          <w:szCs w:val="24"/>
        </w:rPr>
      </w:pPr>
      <w:r>
        <w:rPr>
          <w:rStyle w:val="CommentReference"/>
        </w:rPr>
        <w:annotationRef/>
      </w:r>
      <w:r w:rsidRPr="009874CC">
        <w:rPr>
          <w:rFonts w:ascii="Times New Roman" w:hAnsi="Times New Roman" w:cs="Times New Roman"/>
        </w:rPr>
        <w:t xml:space="preserve">(Inspired by the procedures in </w:t>
      </w:r>
      <w:proofErr w:type="spellStart"/>
      <w:r w:rsidRPr="009874CC">
        <w:rPr>
          <w:rFonts w:ascii="Times New Roman" w:hAnsi="Times New Roman" w:cs="Times New Roman"/>
        </w:rPr>
        <w:t>Jasińska</w:t>
      </w:r>
      <w:proofErr w:type="spellEnd"/>
      <w:r w:rsidRPr="009874CC">
        <w:rPr>
          <w:rFonts w:ascii="Times New Roman" w:hAnsi="Times New Roman" w:cs="Times New Roman"/>
        </w:rPr>
        <w:t xml:space="preserve"> </w:t>
      </w:r>
      <w:r w:rsidRPr="009874CC">
        <w:rPr>
          <w:rFonts w:ascii="Times New Roman" w:hAnsi="Times New Roman" w:cs="Times New Roman"/>
          <w:i/>
          <w:iCs/>
        </w:rPr>
        <w:t>et al.</w:t>
      </w:r>
      <w:r w:rsidRPr="009874CC">
        <w:rPr>
          <w:rFonts w:ascii="Times New Roman" w:hAnsi="Times New Roman" w:cs="Times New Roman"/>
        </w:rPr>
        <w:t xml:space="preserve"> 2014 &amp; </w:t>
      </w:r>
      <w:proofErr w:type="spellStart"/>
      <w:r w:rsidRPr="009874CC">
        <w:rPr>
          <w:rFonts w:ascii="Times New Roman" w:eastAsia="Times New Roman" w:hAnsi="Times New Roman" w:cs="Times New Roman"/>
          <w:sz w:val="24"/>
          <w:szCs w:val="24"/>
        </w:rPr>
        <w:t>Thongklang</w:t>
      </w:r>
      <w:proofErr w:type="spellEnd"/>
      <w:r w:rsidRPr="009874CC">
        <w:rPr>
          <w:rFonts w:ascii="Times New Roman" w:eastAsia="Times New Roman" w:hAnsi="Times New Roman" w:cs="Times New Roman"/>
          <w:sz w:val="24"/>
          <w:szCs w:val="24"/>
        </w:rPr>
        <w:t xml:space="preserve"> &amp; </w:t>
      </w:r>
      <w:proofErr w:type="spellStart"/>
      <w:r w:rsidRPr="009874CC">
        <w:rPr>
          <w:rFonts w:ascii="Times New Roman" w:eastAsia="Times New Roman" w:hAnsi="Times New Roman" w:cs="Times New Roman"/>
          <w:sz w:val="24"/>
          <w:szCs w:val="24"/>
        </w:rPr>
        <w:t>Laungharn</w:t>
      </w:r>
      <w:proofErr w:type="spellEnd"/>
      <w:r w:rsidRPr="009874CC">
        <w:rPr>
          <w:rFonts w:ascii="Times New Roman" w:eastAsia="Times New Roman" w:hAnsi="Times New Roman" w:cs="Times New Roman"/>
          <w:sz w:val="24"/>
          <w:szCs w:val="24"/>
        </w:rPr>
        <w:t xml:space="preserve"> 2016)</w:t>
      </w:r>
    </w:p>
    <w:p w14:paraId="36EB44CF" w14:textId="36590F8C" w:rsidR="00E20371" w:rsidRDefault="00E20371">
      <w:pPr>
        <w:pStyle w:val="CommentText"/>
      </w:pPr>
    </w:p>
  </w:comment>
  <w:comment w:id="14" w:author="Wheeler, David Linnard" w:date="2022-03-08T09:53:00Z" w:initials="WDL">
    <w:p w14:paraId="030E48A3" w14:textId="430863E1" w:rsidR="00D26204" w:rsidRDefault="00D26204">
      <w:pPr>
        <w:pStyle w:val="CommentText"/>
      </w:pPr>
      <w:r>
        <w:rPr>
          <w:rStyle w:val="CommentReference"/>
        </w:rPr>
        <w:annotationRef/>
      </w:r>
      <w:r>
        <w:t>I highly recommend that you start reading published papers ASAP. The style of writing is much different from what you have here… Not a huge problem now but it is worth noting.</w:t>
      </w:r>
    </w:p>
  </w:comment>
  <w:comment w:id="15" w:author="Henry Hurt" w:date="2022-02-23T11:32:00Z" w:initials="HH">
    <w:p w14:paraId="4EDCC1EF" w14:textId="5FD0C0F5" w:rsidR="00E472C5" w:rsidRDefault="00E472C5">
      <w:pPr>
        <w:pStyle w:val="CommentText"/>
      </w:pPr>
      <w:r>
        <w:rPr>
          <w:rStyle w:val="CommentReference"/>
        </w:rPr>
        <w:annotationRef/>
      </w:r>
      <w:r w:rsidRPr="002C7272">
        <w:rPr>
          <w:rFonts w:ascii="Times New Roman" w:hAnsi="Times New Roman" w:cs="Times New Roman"/>
          <w:b/>
          <w:bCs/>
        </w:rPr>
        <w:t>(</w:t>
      </w:r>
      <w:proofErr w:type="spellStart"/>
      <w:r w:rsidRPr="002C7272">
        <w:rPr>
          <w:rFonts w:ascii="Times New Roman" w:hAnsi="Times New Roman" w:cs="Times New Roman"/>
          <w:b/>
          <w:bCs/>
        </w:rPr>
        <w:t>Jasińska</w:t>
      </w:r>
      <w:proofErr w:type="spellEnd"/>
      <w:r w:rsidRPr="002C7272">
        <w:rPr>
          <w:rFonts w:ascii="Times New Roman" w:hAnsi="Times New Roman" w:cs="Times New Roman"/>
          <w:b/>
          <w:bCs/>
        </w:rPr>
        <w:t xml:space="preserve"> et al. 2014)</w:t>
      </w:r>
      <w:r>
        <w:rPr>
          <w:rFonts w:ascii="Times New Roman" w:hAnsi="Times New Roman" w:cs="Times New Roman"/>
          <w:sz w:val="24"/>
          <w:szCs w:val="24"/>
        </w:rPr>
        <w:t>.</w:t>
      </w:r>
    </w:p>
  </w:comment>
  <w:comment w:id="16" w:author="Wheeler, David Linnard" w:date="2022-03-08T09:54:00Z" w:initials="WDL">
    <w:p w14:paraId="413E2C89" w14:textId="736C7102" w:rsidR="00B2427D" w:rsidRDefault="00B2427D">
      <w:pPr>
        <w:pStyle w:val="CommentText"/>
      </w:pPr>
      <w:r>
        <w:rPr>
          <w:rStyle w:val="CommentReference"/>
        </w:rPr>
        <w:annotationRef/>
      </w:r>
      <w:r>
        <w:t>In papers they add the manufacturer and location in ().</w:t>
      </w:r>
    </w:p>
  </w:comment>
  <w:comment w:id="17" w:author="Wheeler, David Linnard" w:date="2022-03-08T09:55:00Z" w:initials="WDL">
    <w:p w14:paraId="5950E15A" w14:textId="67225BB6" w:rsidR="00B2427D" w:rsidRDefault="00B2427D">
      <w:pPr>
        <w:pStyle w:val="CommentText"/>
      </w:pPr>
      <w:r>
        <w:rPr>
          <w:rStyle w:val="CommentReference"/>
        </w:rPr>
        <w:annotationRef/>
      </w:r>
      <w:r>
        <w:t xml:space="preserve">What type of cycle? Dry, wet, </w:t>
      </w:r>
      <w:proofErr w:type="spellStart"/>
      <w:r>
        <w:t>etc</w:t>
      </w:r>
      <w:proofErr w:type="spellEnd"/>
      <w:r>
        <w:t>?</w:t>
      </w:r>
    </w:p>
  </w:comment>
  <w:comment w:id="18" w:author="Henry Hurt" w:date="2022-02-17T12:24:00Z" w:initials="HH">
    <w:p w14:paraId="2774B041" w14:textId="0E00D229" w:rsidR="00085F46" w:rsidRDefault="00085F46">
      <w:pPr>
        <w:pStyle w:val="CommentText"/>
      </w:pPr>
      <w:r>
        <w:rPr>
          <w:rStyle w:val="CommentReference"/>
        </w:rPr>
        <w:annotationRef/>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comment>
  <w:comment w:id="19" w:author="Wheeler, David Linnard" w:date="2022-03-08T09:55:00Z" w:initials="WDL">
    <w:p w14:paraId="103E74D4" w14:textId="76C349D0" w:rsidR="00B2427D" w:rsidRDefault="00B2427D">
      <w:pPr>
        <w:pStyle w:val="CommentText"/>
      </w:pPr>
      <w:r>
        <w:rPr>
          <w:rStyle w:val="CommentReference"/>
        </w:rPr>
        <w:annotationRef/>
      </w:r>
      <w:r>
        <w:t>Have you found this yet?</w:t>
      </w:r>
    </w:p>
  </w:comment>
  <w:comment w:id="20" w:author="Henry Hurt" w:date="2022-02-17T13:07:00Z" w:initials="HH">
    <w:p w14:paraId="0BEFCA1C" w14:textId="0F3B8227" w:rsidR="000C591C" w:rsidRDefault="000C591C">
      <w:pPr>
        <w:pStyle w:val="CommentText"/>
      </w:pPr>
      <w:r>
        <w:rPr>
          <w:rStyle w:val="CommentReference"/>
        </w:rPr>
        <w:annotationRef/>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comment>
  <w:comment w:id="21" w:author="Henry Hurt" w:date="2022-02-17T13:07:00Z" w:initials="HH">
    <w:p w14:paraId="15DAC9BC" w14:textId="320ABD6E" w:rsidR="000C591C" w:rsidRDefault="000C591C">
      <w:pPr>
        <w:pStyle w:val="CommentText"/>
      </w:pPr>
      <w:r>
        <w:rPr>
          <w:rStyle w:val="CommentReference"/>
        </w:rPr>
        <w:annotationRef/>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Thongklang</w:t>
      </w:r>
      <w:proofErr w:type="spellEnd"/>
      <w:r>
        <w:rPr>
          <w:rFonts w:ascii="Times New Roman" w:eastAsia="Times New Roman" w:hAnsi="Times New Roman" w:cs="Times New Roman"/>
          <w:b/>
          <w:bCs/>
          <w:sz w:val="24"/>
          <w:szCs w:val="24"/>
        </w:rPr>
        <w:t xml:space="preserve"> &amp; </w:t>
      </w:r>
      <w:proofErr w:type="spellStart"/>
      <w:r>
        <w:rPr>
          <w:rFonts w:ascii="Times New Roman" w:eastAsia="Times New Roman" w:hAnsi="Times New Roman" w:cs="Times New Roman"/>
          <w:b/>
          <w:bCs/>
          <w:sz w:val="24"/>
          <w:szCs w:val="24"/>
        </w:rPr>
        <w:t>Laungharn</w:t>
      </w:r>
      <w:proofErr w:type="spellEnd"/>
      <w:r>
        <w:rPr>
          <w:rFonts w:ascii="Times New Roman" w:eastAsia="Times New Roman" w:hAnsi="Times New Roman" w:cs="Times New Roman"/>
          <w:b/>
          <w:bCs/>
          <w:sz w:val="24"/>
          <w:szCs w:val="24"/>
        </w:rPr>
        <w:t xml:space="preserve"> 2016)</w:t>
      </w:r>
    </w:p>
  </w:comment>
  <w:comment w:id="22" w:author="Wheeler, David Linnard" w:date="2022-03-08T09:56:00Z" w:initials="WDL">
    <w:p w14:paraId="3E31842D" w14:textId="72F23046" w:rsidR="00B2427D" w:rsidRDefault="00B2427D">
      <w:pPr>
        <w:pStyle w:val="CommentText"/>
      </w:pPr>
      <w:r>
        <w:rPr>
          <w:rStyle w:val="CommentReference"/>
        </w:rPr>
        <w:annotationRef/>
      </w:r>
      <w:r>
        <w:t>How? How much? Is this reproducible?</w:t>
      </w:r>
    </w:p>
  </w:comment>
  <w:comment w:id="23" w:author="Wheeler, David Linnard" w:date="2022-03-08T09:56:00Z" w:initials="WDL">
    <w:p w14:paraId="672AB7F7" w14:textId="2DEA1E62" w:rsidR="00B2427D" w:rsidRDefault="00B2427D">
      <w:pPr>
        <w:pStyle w:val="CommentText"/>
      </w:pPr>
      <w:r>
        <w:rPr>
          <w:rStyle w:val="CommentReference"/>
        </w:rPr>
        <w:annotationRef/>
      </w:r>
      <w:r>
        <w:t>?</w:t>
      </w:r>
    </w:p>
  </w:comment>
  <w:comment w:id="24" w:author="Wheeler, David Linnard" w:date="2022-03-08T09:57:00Z" w:initials="WDL">
    <w:p w14:paraId="13997C8E" w14:textId="77777777" w:rsidR="00B2427D" w:rsidRDefault="00B2427D">
      <w:pPr>
        <w:pStyle w:val="CommentText"/>
      </w:pPr>
      <w:r>
        <w:rPr>
          <w:rStyle w:val="CommentReference"/>
        </w:rPr>
        <w:annotationRef/>
      </w:r>
      <w:r>
        <w:t>When and how do you harvest?</w:t>
      </w:r>
    </w:p>
    <w:p w14:paraId="723BC196" w14:textId="629BF1D6" w:rsidR="00B2427D" w:rsidRDefault="00B2427D">
      <w:pPr>
        <w:pStyle w:val="CommentText"/>
      </w:pPr>
    </w:p>
  </w:comment>
  <w:comment w:id="27" w:author="Wheeler, David Linnard" w:date="2022-03-08T09:57:00Z" w:initials="WDL">
    <w:p w14:paraId="39872672" w14:textId="7464FF94" w:rsidR="00B2427D" w:rsidRDefault="00B2427D">
      <w:pPr>
        <w:pStyle w:val="CommentText"/>
      </w:pPr>
      <w:r>
        <w:rPr>
          <w:rStyle w:val="CommentReference"/>
        </w:rPr>
        <w:annotationRef/>
      </w:r>
      <w:r>
        <w:t>This reflects a poor understanding of statistics. What is a linear model? ANOVA is a type of linear model. They are not different.</w:t>
      </w:r>
    </w:p>
  </w:comment>
  <w:comment w:id="29" w:author="Henry Hurt" w:date="2022-02-21T17:42:00Z" w:initials="HH">
    <w:p w14:paraId="2753068E" w14:textId="77777777" w:rsidR="00E4692D" w:rsidRDefault="00E4692D" w:rsidP="00E4692D">
      <w:pPr>
        <w:pStyle w:val="CommentText"/>
      </w:pPr>
      <w:r>
        <w:rPr>
          <w:rStyle w:val="CommentReference"/>
        </w:rPr>
        <w:annotationRef/>
      </w:r>
      <w:r w:rsidR="00832DE3">
        <w:t>the analysis of variance for randomized block with 5 composts treatments was applied (level of significance α=0.05).</w:t>
      </w:r>
    </w:p>
    <w:p w14:paraId="7660EAD2" w14:textId="372F34E7" w:rsidR="00832DE3" w:rsidRDefault="00832DE3" w:rsidP="00E4692D">
      <w:pPr>
        <w:pStyle w:val="CommentText"/>
      </w:pPr>
      <w:r w:rsidRPr="002C7272">
        <w:rPr>
          <w:rFonts w:ascii="Times New Roman" w:hAnsi="Times New Roman" w:cs="Times New Roman"/>
          <w:b/>
          <w:bCs/>
        </w:rPr>
        <w:t>(</w:t>
      </w:r>
      <w:proofErr w:type="spellStart"/>
      <w:r w:rsidRPr="002C7272">
        <w:rPr>
          <w:rFonts w:ascii="Times New Roman" w:hAnsi="Times New Roman" w:cs="Times New Roman"/>
          <w:b/>
          <w:bCs/>
        </w:rPr>
        <w:t>Jasińska</w:t>
      </w:r>
      <w:proofErr w:type="spellEnd"/>
      <w:r w:rsidRPr="002C7272">
        <w:rPr>
          <w:rFonts w:ascii="Times New Roman" w:hAnsi="Times New Roman" w:cs="Times New Roman"/>
          <w:b/>
          <w:bCs/>
        </w:rPr>
        <w:t xml:space="preserve"> et al. 2014)</w:t>
      </w:r>
      <w:r>
        <w:rPr>
          <w:rFonts w:ascii="Times New Roman" w:hAnsi="Times New Roman" w:cs="Times New Roman"/>
          <w:sz w:val="24"/>
          <w:szCs w:val="24"/>
        </w:rPr>
        <w:t>.</w:t>
      </w:r>
    </w:p>
  </w:comment>
  <w:comment w:id="28" w:author="Wheeler, David Linnard" w:date="2022-03-08T09:58:00Z" w:initials="WDL">
    <w:p w14:paraId="10728F9A" w14:textId="48F2D597" w:rsidR="00B2427D" w:rsidRDefault="00B2427D">
      <w:pPr>
        <w:pStyle w:val="CommentText"/>
      </w:pPr>
      <w:r>
        <w:rPr>
          <w:rStyle w:val="CommentReference"/>
        </w:rPr>
        <w:annotationRef/>
      </w:r>
      <w:r>
        <w:t xml:space="preserve">Which each factor be treated as fixed or random? </w:t>
      </w:r>
    </w:p>
  </w:comment>
  <w:comment w:id="30" w:author="Wheeler, David Linnard" w:date="2022-03-08T10:02:00Z" w:initials="WDL">
    <w:p w14:paraId="05F95255" w14:textId="2CA99F09" w:rsidR="0010166C" w:rsidRDefault="0010166C">
      <w:pPr>
        <w:pStyle w:val="CommentText"/>
      </w:pPr>
      <w:r>
        <w:rPr>
          <w:rStyle w:val="CommentReference"/>
        </w:rPr>
        <w:annotationRef/>
      </w:r>
      <w:r>
        <w:t>Delete or rephrase. The first paragraph is about the functional form and specification of the model. You do not need to “teach” the reader. Just tell them, in 1 -2 paragraphs, how you will evaluate the assumptions.</w:t>
      </w:r>
    </w:p>
    <w:p w14:paraId="4DBE26ED" w14:textId="5B3E741D" w:rsidR="0010166C" w:rsidRDefault="0010166C">
      <w:pPr>
        <w:pStyle w:val="CommentText"/>
      </w:pPr>
    </w:p>
  </w:comment>
  <w:comment w:id="32" w:author="Wheeler, David Linnard" w:date="2022-03-08T09:59:00Z" w:initials="WDL">
    <w:p w14:paraId="0E5643CF" w14:textId="77777777" w:rsidR="00B2427D" w:rsidRDefault="00B2427D">
      <w:pPr>
        <w:pStyle w:val="CommentText"/>
      </w:pPr>
      <w:r>
        <w:rPr>
          <w:rStyle w:val="CommentReference"/>
        </w:rPr>
        <w:annotationRef/>
      </w:r>
      <w:r>
        <w:t>Why not just have Y = B0 + B1X1 + B2X2 + B3X3 + B4(</w:t>
      </w:r>
      <w:r w:rsidR="0010166C">
        <w:t>X1 * X2) + e where B0 is the intercept, B1 is the coefficient for X1 (species), B2 is the coefficient for X2 (substrates), B3 is the coefficient for X3 (block), and B4 is the coefficient for the interaction of species and substrates?</w:t>
      </w:r>
    </w:p>
    <w:p w14:paraId="63ABAC16" w14:textId="7C316756" w:rsidR="0010166C" w:rsidRDefault="0010166C">
      <w:pPr>
        <w:pStyle w:val="CommentText"/>
      </w:pPr>
    </w:p>
  </w:comment>
  <w:comment w:id="34" w:author="Wheeler, David Linnard" w:date="2022-03-08T10:02:00Z" w:initials="WDL">
    <w:p w14:paraId="670A86FB" w14:textId="77777777" w:rsidR="0010166C" w:rsidRDefault="0010166C">
      <w:pPr>
        <w:pStyle w:val="CommentText"/>
      </w:pPr>
      <w:r>
        <w:rPr>
          <w:rStyle w:val="CommentReference"/>
        </w:rPr>
        <w:annotationRef/>
      </w:r>
      <w:r>
        <w:t>Delete- this is pedantic. This is why reading papers is good. This stuff is not included.</w:t>
      </w:r>
    </w:p>
    <w:p w14:paraId="32EAECF9" w14:textId="5B304D18" w:rsidR="0010166C" w:rsidRDefault="0010166C">
      <w:pPr>
        <w:pStyle w:val="CommentText"/>
      </w:pPr>
    </w:p>
  </w:comment>
  <w:comment w:id="38" w:author="Wheeler, David Linnard" w:date="2022-03-08T10:04:00Z" w:initials="WDL">
    <w:p w14:paraId="69C7A3F4" w14:textId="7CC29A55" w:rsidR="0010166C" w:rsidRDefault="0010166C">
      <w:pPr>
        <w:pStyle w:val="CommentText"/>
      </w:pPr>
      <w:r>
        <w:rPr>
          <w:rStyle w:val="CommentReference"/>
        </w:rPr>
        <w:annotationRef/>
      </w:r>
      <w:r>
        <w:t xml:space="preserve">No. this is not the assumption. Linear in the parameters not graphically. </w:t>
      </w:r>
    </w:p>
  </w:comment>
  <w:comment w:id="39" w:author="Wheeler, David Linnard" w:date="2022-03-08T10:04:00Z" w:initials="WDL">
    <w:p w14:paraId="3CD3177E" w14:textId="77777777" w:rsidR="0010166C" w:rsidRDefault="0010166C">
      <w:pPr>
        <w:pStyle w:val="CommentText"/>
      </w:pPr>
      <w:r>
        <w:rPr>
          <w:rStyle w:val="CommentReference"/>
        </w:rPr>
        <w:annotationRef/>
      </w:r>
      <w:r>
        <w:t>You sure?</w:t>
      </w:r>
    </w:p>
    <w:p w14:paraId="3DD55748" w14:textId="2605852F" w:rsidR="0010166C" w:rsidRDefault="0010166C">
      <w:pPr>
        <w:pStyle w:val="CommentText"/>
      </w:pPr>
    </w:p>
  </w:comment>
  <w:comment w:id="42" w:author="Wheeler, David Linnard" w:date="2022-03-08T10:05:00Z" w:initials="WDL">
    <w:p w14:paraId="43CC8554" w14:textId="68E2FA08" w:rsidR="0010166C" w:rsidRDefault="0010166C">
      <w:pPr>
        <w:pStyle w:val="CommentText"/>
      </w:pPr>
      <w:r>
        <w:rPr>
          <w:rStyle w:val="CommentReference"/>
        </w:rPr>
        <w:annotationRef/>
      </w:r>
      <w:r>
        <w:t xml:space="preserve">It is used for independence </w:t>
      </w:r>
      <w:proofErr w:type="gramStart"/>
      <w:r>
        <w:t>too?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9B671A" w15:done="0"/>
  <w15:commentEx w15:paraId="650F13E1" w15:done="0"/>
  <w15:commentEx w15:paraId="026F1EFB" w15:done="0"/>
  <w15:commentEx w15:paraId="165F09D1" w15:done="0"/>
  <w15:commentEx w15:paraId="682B2F56" w15:done="0"/>
  <w15:commentEx w15:paraId="6682C1EA" w15:done="0"/>
  <w15:commentEx w15:paraId="067DCACD" w15:done="0"/>
  <w15:commentEx w15:paraId="3885B35C" w15:done="0"/>
  <w15:commentEx w15:paraId="3164F84C" w15:done="0"/>
  <w15:commentEx w15:paraId="36EB44CF" w15:done="0"/>
  <w15:commentEx w15:paraId="030E48A3" w15:done="0"/>
  <w15:commentEx w15:paraId="4EDCC1EF" w15:done="0"/>
  <w15:commentEx w15:paraId="413E2C89" w15:done="0"/>
  <w15:commentEx w15:paraId="5950E15A" w15:done="0"/>
  <w15:commentEx w15:paraId="2774B041" w15:done="0"/>
  <w15:commentEx w15:paraId="103E74D4" w15:done="0"/>
  <w15:commentEx w15:paraId="0BEFCA1C" w15:done="0"/>
  <w15:commentEx w15:paraId="15DAC9BC" w15:done="0"/>
  <w15:commentEx w15:paraId="3E31842D" w15:done="0"/>
  <w15:commentEx w15:paraId="672AB7F7" w15:done="0"/>
  <w15:commentEx w15:paraId="723BC196" w15:done="0"/>
  <w15:commentEx w15:paraId="39872672" w15:done="0"/>
  <w15:commentEx w15:paraId="7660EAD2" w15:done="0"/>
  <w15:commentEx w15:paraId="10728F9A" w15:done="0"/>
  <w15:commentEx w15:paraId="4DBE26ED" w15:done="0"/>
  <w15:commentEx w15:paraId="63ABAC16" w15:done="0"/>
  <w15:commentEx w15:paraId="32EAECF9" w15:done="0"/>
  <w15:commentEx w15:paraId="69C7A3F4" w15:done="0"/>
  <w15:commentEx w15:paraId="3DD55748" w15:done="0"/>
  <w15:commentEx w15:paraId="43CC85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9752" w16cex:dateUtc="2022-03-07T22:38:00Z"/>
  <w16cex:commentExtensible w16cex:durableId="25C22C35" w16cex:dateUtc="2022-02-25T00:09:00Z"/>
  <w16cex:commentExtensible w16cex:durableId="25D1A3A2" w16cex:dateUtc="2022-03-08T17:42:00Z"/>
  <w16cex:commentExtensible w16cex:durableId="25D1A3D1" w16cex:dateUtc="2022-03-08T17:43:00Z"/>
  <w16cex:commentExtensible w16cex:durableId="25D1A3E5" w16cex:dateUtc="2022-03-08T17:44:00Z"/>
  <w16cex:commentExtensible w16cex:durableId="25C0BA94" w16cex:dateUtc="2022-02-23T21:52:00Z"/>
  <w16cex:commentExtensible w16cex:durableId="25D1A548" w16cex:dateUtc="2022-03-08T17:50:00Z"/>
  <w16cex:commentExtensible w16cex:durableId="25D1A574" w16cex:dateUtc="2022-03-08T17:50:00Z"/>
  <w16cex:commentExtensible w16cex:durableId="25C0BAE4" w16cex:dateUtc="2022-02-23T21:53:00Z"/>
  <w16cex:commentExtensible w16cex:durableId="25C098F8" w16cex:dateUtc="2022-02-23T19:28:00Z"/>
  <w16cex:commentExtensible w16cex:durableId="25D1A61D" w16cex:dateUtc="2022-03-08T17:53:00Z"/>
  <w16cex:commentExtensible w16cex:durableId="25C099BE" w16cex:dateUtc="2022-02-23T19:32:00Z"/>
  <w16cex:commentExtensible w16cex:durableId="25D1A660" w16cex:dateUtc="2022-03-08T17:54:00Z"/>
  <w16cex:commentExtensible w16cex:durableId="25D1A679" w16cex:dateUtc="2022-03-08T17:55:00Z"/>
  <w16cex:commentExtensible w16cex:durableId="25B8BCFF" w16cex:dateUtc="2022-02-17T20:24:00Z"/>
  <w16cex:commentExtensible w16cex:durableId="25D1A69E" w16cex:dateUtc="2022-03-08T17:55:00Z"/>
  <w16cex:commentExtensible w16cex:durableId="25B8C713" w16cex:dateUtc="2022-02-17T21:07:00Z"/>
  <w16cex:commentExtensible w16cex:durableId="25B8C71A" w16cex:dateUtc="2022-02-17T21:07:00Z"/>
  <w16cex:commentExtensible w16cex:durableId="25D1A6C1" w16cex:dateUtc="2022-03-08T17:56:00Z"/>
  <w16cex:commentExtensible w16cex:durableId="25D1A6DE" w16cex:dateUtc="2022-03-08T17:56:00Z"/>
  <w16cex:commentExtensible w16cex:durableId="25D1A6EC" w16cex:dateUtc="2022-03-08T17:57:00Z"/>
  <w16cex:commentExtensible w16cex:durableId="25D1A710" w16cex:dateUtc="2022-03-08T17:57:00Z"/>
  <w16cex:commentExtensible w16cex:durableId="25BE4D81" w16cex:dateUtc="2022-02-22T01:42:00Z"/>
  <w16cex:commentExtensible w16cex:durableId="25D1A74C" w16cex:dateUtc="2022-03-08T17:58:00Z"/>
  <w16cex:commentExtensible w16cex:durableId="25D1A823" w16cex:dateUtc="2022-03-08T18:02:00Z"/>
  <w16cex:commentExtensible w16cex:durableId="25D1A772" w16cex:dateUtc="2022-03-08T17:59:00Z"/>
  <w16cex:commentExtensible w16cex:durableId="25D1A852" w16cex:dateUtc="2022-03-08T18:02:00Z"/>
  <w16cex:commentExtensible w16cex:durableId="25D1A89F" w16cex:dateUtc="2022-03-08T18:04:00Z"/>
  <w16cex:commentExtensible w16cex:durableId="25D1A8C1" w16cex:dateUtc="2022-03-08T18:04:00Z"/>
  <w16cex:commentExtensible w16cex:durableId="25D1A8DC" w16cex:dateUtc="2022-03-08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9B671A" w16cid:durableId="25D09752"/>
  <w16cid:commentId w16cid:paraId="650F13E1" w16cid:durableId="25C22C35"/>
  <w16cid:commentId w16cid:paraId="026F1EFB" w16cid:durableId="25D1A3A2"/>
  <w16cid:commentId w16cid:paraId="165F09D1" w16cid:durableId="25D1A3D1"/>
  <w16cid:commentId w16cid:paraId="682B2F56" w16cid:durableId="25D1A3E5"/>
  <w16cid:commentId w16cid:paraId="6682C1EA" w16cid:durableId="25C0BA94"/>
  <w16cid:commentId w16cid:paraId="067DCACD" w16cid:durableId="25D1A548"/>
  <w16cid:commentId w16cid:paraId="3885B35C" w16cid:durableId="25D1A574"/>
  <w16cid:commentId w16cid:paraId="3164F84C" w16cid:durableId="25C0BAE4"/>
  <w16cid:commentId w16cid:paraId="36EB44CF" w16cid:durableId="25C098F8"/>
  <w16cid:commentId w16cid:paraId="030E48A3" w16cid:durableId="25D1A61D"/>
  <w16cid:commentId w16cid:paraId="4EDCC1EF" w16cid:durableId="25C099BE"/>
  <w16cid:commentId w16cid:paraId="413E2C89" w16cid:durableId="25D1A660"/>
  <w16cid:commentId w16cid:paraId="5950E15A" w16cid:durableId="25D1A679"/>
  <w16cid:commentId w16cid:paraId="2774B041" w16cid:durableId="25B8BCFF"/>
  <w16cid:commentId w16cid:paraId="103E74D4" w16cid:durableId="25D1A69E"/>
  <w16cid:commentId w16cid:paraId="0BEFCA1C" w16cid:durableId="25B8C713"/>
  <w16cid:commentId w16cid:paraId="15DAC9BC" w16cid:durableId="25B8C71A"/>
  <w16cid:commentId w16cid:paraId="3E31842D" w16cid:durableId="25D1A6C1"/>
  <w16cid:commentId w16cid:paraId="672AB7F7" w16cid:durableId="25D1A6DE"/>
  <w16cid:commentId w16cid:paraId="723BC196" w16cid:durableId="25D1A6EC"/>
  <w16cid:commentId w16cid:paraId="39872672" w16cid:durableId="25D1A710"/>
  <w16cid:commentId w16cid:paraId="7660EAD2" w16cid:durableId="25BE4D81"/>
  <w16cid:commentId w16cid:paraId="10728F9A" w16cid:durableId="25D1A74C"/>
  <w16cid:commentId w16cid:paraId="4DBE26ED" w16cid:durableId="25D1A823"/>
  <w16cid:commentId w16cid:paraId="63ABAC16" w16cid:durableId="25D1A772"/>
  <w16cid:commentId w16cid:paraId="32EAECF9" w16cid:durableId="25D1A852"/>
  <w16cid:commentId w16cid:paraId="69C7A3F4" w16cid:durableId="25D1A89F"/>
  <w16cid:commentId w16cid:paraId="3DD55748" w16cid:durableId="25D1A8C1"/>
  <w16cid:commentId w16cid:paraId="43CC8554" w16cid:durableId="25D1A8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866C" w14:textId="77777777" w:rsidR="006B4BB8" w:rsidRDefault="006B4BB8" w:rsidP="00006E7F">
      <w:pPr>
        <w:spacing w:after="0" w:line="240" w:lineRule="auto"/>
      </w:pPr>
      <w:r>
        <w:separator/>
      </w:r>
    </w:p>
  </w:endnote>
  <w:endnote w:type="continuationSeparator" w:id="0">
    <w:p w14:paraId="0E2868D4" w14:textId="77777777" w:rsidR="006B4BB8" w:rsidRDefault="006B4BB8" w:rsidP="0000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F87CA" w14:textId="77777777" w:rsidR="006B4BB8" w:rsidRDefault="006B4BB8" w:rsidP="00006E7F">
      <w:pPr>
        <w:spacing w:after="0" w:line="240" w:lineRule="auto"/>
      </w:pPr>
      <w:r>
        <w:separator/>
      </w:r>
    </w:p>
  </w:footnote>
  <w:footnote w:type="continuationSeparator" w:id="0">
    <w:p w14:paraId="69F35197" w14:textId="77777777" w:rsidR="006B4BB8" w:rsidRDefault="006B4BB8" w:rsidP="00006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859818"/>
      <w:docPartObj>
        <w:docPartGallery w:val="Page Numbers (Top of Page)"/>
        <w:docPartUnique/>
      </w:docPartObj>
    </w:sdtPr>
    <w:sdtEndPr>
      <w:rPr>
        <w:rFonts w:ascii="Times New Roman" w:hAnsi="Times New Roman" w:cs="Times New Roman"/>
        <w:noProof/>
        <w:sz w:val="24"/>
        <w:szCs w:val="24"/>
      </w:rPr>
    </w:sdtEndPr>
    <w:sdtContent>
      <w:p w14:paraId="2EF6D7CC" w14:textId="705D55B7" w:rsidR="00006E7F" w:rsidRPr="00006E7F" w:rsidRDefault="00006E7F">
        <w:pPr>
          <w:pStyle w:val="Header"/>
          <w:jc w:val="right"/>
          <w:rPr>
            <w:rFonts w:ascii="Times New Roman" w:hAnsi="Times New Roman" w:cs="Times New Roman"/>
            <w:sz w:val="24"/>
            <w:szCs w:val="24"/>
          </w:rPr>
        </w:pPr>
        <w:r w:rsidRPr="00006E7F">
          <w:rPr>
            <w:rFonts w:ascii="Times New Roman" w:hAnsi="Times New Roman" w:cs="Times New Roman"/>
            <w:sz w:val="24"/>
            <w:szCs w:val="24"/>
          </w:rPr>
          <w:fldChar w:fldCharType="begin"/>
        </w:r>
        <w:r w:rsidRPr="00006E7F">
          <w:rPr>
            <w:rFonts w:ascii="Times New Roman" w:hAnsi="Times New Roman" w:cs="Times New Roman"/>
            <w:sz w:val="24"/>
            <w:szCs w:val="24"/>
          </w:rPr>
          <w:instrText xml:space="preserve"> PAGE   \* MERGEFORMAT </w:instrText>
        </w:r>
        <w:r w:rsidRPr="00006E7F">
          <w:rPr>
            <w:rFonts w:ascii="Times New Roman" w:hAnsi="Times New Roman" w:cs="Times New Roman"/>
            <w:sz w:val="24"/>
            <w:szCs w:val="24"/>
          </w:rPr>
          <w:fldChar w:fldCharType="separate"/>
        </w:r>
        <w:r w:rsidRPr="00006E7F">
          <w:rPr>
            <w:rFonts w:ascii="Times New Roman" w:hAnsi="Times New Roman" w:cs="Times New Roman"/>
            <w:noProof/>
            <w:sz w:val="24"/>
            <w:szCs w:val="24"/>
          </w:rPr>
          <w:t>2</w:t>
        </w:r>
        <w:r w:rsidRPr="00006E7F">
          <w:rPr>
            <w:rFonts w:ascii="Times New Roman" w:hAnsi="Times New Roman" w:cs="Times New Roman"/>
            <w:noProof/>
            <w:sz w:val="24"/>
            <w:szCs w:val="24"/>
          </w:rPr>
          <w:fldChar w:fldCharType="end"/>
        </w:r>
      </w:p>
    </w:sdtContent>
  </w:sdt>
  <w:p w14:paraId="0792697A" w14:textId="77777777" w:rsidR="00006E7F" w:rsidRDefault="00006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9EA"/>
    <w:multiLevelType w:val="hybridMultilevel"/>
    <w:tmpl w:val="B9A8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13A5"/>
    <w:multiLevelType w:val="hybridMultilevel"/>
    <w:tmpl w:val="1DBE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43A62"/>
    <w:multiLevelType w:val="hybridMultilevel"/>
    <w:tmpl w:val="DD4E8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D5CD2"/>
    <w:multiLevelType w:val="hybridMultilevel"/>
    <w:tmpl w:val="6CFEA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F4D2F"/>
    <w:multiLevelType w:val="hybridMultilevel"/>
    <w:tmpl w:val="7044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E7ED9"/>
    <w:multiLevelType w:val="hybridMultilevel"/>
    <w:tmpl w:val="43F6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81CFE"/>
    <w:multiLevelType w:val="hybridMultilevel"/>
    <w:tmpl w:val="C7B26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91356B"/>
    <w:multiLevelType w:val="hybridMultilevel"/>
    <w:tmpl w:val="B03C6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7E72AA"/>
    <w:multiLevelType w:val="hybridMultilevel"/>
    <w:tmpl w:val="CD363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9E1DA4"/>
    <w:multiLevelType w:val="hybridMultilevel"/>
    <w:tmpl w:val="B99E7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9"/>
  </w:num>
  <w:num w:numId="6">
    <w:abstractNumId w:val="3"/>
  </w:num>
  <w:num w:numId="7">
    <w:abstractNumId w:val="8"/>
  </w:num>
  <w:num w:numId="8">
    <w:abstractNumId w:val="6"/>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Hurt">
    <w15:presenceInfo w15:providerId="Windows Live" w15:userId="e3f5a01218ad109b"/>
  </w15:person>
  <w15:person w15:author="Wheeler, David Linnard">
    <w15:presenceInfo w15:providerId="AD" w15:userId="S::david.wheeler@wsu.edu::537f363c-f550-4d12-b09d-9c2368ea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C7"/>
    <w:rsid w:val="0000106F"/>
    <w:rsid w:val="00006E7F"/>
    <w:rsid w:val="00015DCC"/>
    <w:rsid w:val="00031D2D"/>
    <w:rsid w:val="00032FDF"/>
    <w:rsid w:val="000524DA"/>
    <w:rsid w:val="00052C9C"/>
    <w:rsid w:val="00065F73"/>
    <w:rsid w:val="000753E7"/>
    <w:rsid w:val="00081FD8"/>
    <w:rsid w:val="00085F46"/>
    <w:rsid w:val="00093BAF"/>
    <w:rsid w:val="00097250"/>
    <w:rsid w:val="000A23EA"/>
    <w:rsid w:val="000A6558"/>
    <w:rsid w:val="000A776B"/>
    <w:rsid w:val="000B15D2"/>
    <w:rsid w:val="000C04E1"/>
    <w:rsid w:val="000C591C"/>
    <w:rsid w:val="000F0F16"/>
    <w:rsid w:val="0010166C"/>
    <w:rsid w:val="001031BE"/>
    <w:rsid w:val="001128A8"/>
    <w:rsid w:val="00130924"/>
    <w:rsid w:val="00134D23"/>
    <w:rsid w:val="00144324"/>
    <w:rsid w:val="00145BD2"/>
    <w:rsid w:val="00155324"/>
    <w:rsid w:val="001554DC"/>
    <w:rsid w:val="001667BB"/>
    <w:rsid w:val="001A4451"/>
    <w:rsid w:val="001A5E83"/>
    <w:rsid w:val="001B1C42"/>
    <w:rsid w:val="001B6B47"/>
    <w:rsid w:val="001C1D4B"/>
    <w:rsid w:val="001E7A5A"/>
    <w:rsid w:val="00202A2C"/>
    <w:rsid w:val="00212C5F"/>
    <w:rsid w:val="00213FB4"/>
    <w:rsid w:val="00215181"/>
    <w:rsid w:val="00223E29"/>
    <w:rsid w:val="002246E8"/>
    <w:rsid w:val="00224882"/>
    <w:rsid w:val="00240D83"/>
    <w:rsid w:val="00247627"/>
    <w:rsid w:val="0025337D"/>
    <w:rsid w:val="002542EE"/>
    <w:rsid w:val="00254313"/>
    <w:rsid w:val="002765B9"/>
    <w:rsid w:val="00277E42"/>
    <w:rsid w:val="00287D63"/>
    <w:rsid w:val="00292AAC"/>
    <w:rsid w:val="002B388C"/>
    <w:rsid w:val="002B64DF"/>
    <w:rsid w:val="002C5040"/>
    <w:rsid w:val="002C7272"/>
    <w:rsid w:val="002D46F2"/>
    <w:rsid w:val="002E155F"/>
    <w:rsid w:val="002E7B8D"/>
    <w:rsid w:val="002F469D"/>
    <w:rsid w:val="003011FA"/>
    <w:rsid w:val="0032251F"/>
    <w:rsid w:val="00342D69"/>
    <w:rsid w:val="00350F9B"/>
    <w:rsid w:val="0035123F"/>
    <w:rsid w:val="00363AC1"/>
    <w:rsid w:val="00366479"/>
    <w:rsid w:val="00383C4D"/>
    <w:rsid w:val="003A31DB"/>
    <w:rsid w:val="003A3CAA"/>
    <w:rsid w:val="003B2AC3"/>
    <w:rsid w:val="003B6C0B"/>
    <w:rsid w:val="003B75A5"/>
    <w:rsid w:val="003C1534"/>
    <w:rsid w:val="003C4BCE"/>
    <w:rsid w:val="003C66D4"/>
    <w:rsid w:val="003E5417"/>
    <w:rsid w:val="00404E25"/>
    <w:rsid w:val="004064D7"/>
    <w:rsid w:val="00411B9F"/>
    <w:rsid w:val="00433085"/>
    <w:rsid w:val="00435124"/>
    <w:rsid w:val="00446A62"/>
    <w:rsid w:val="00454018"/>
    <w:rsid w:val="00463696"/>
    <w:rsid w:val="004657DC"/>
    <w:rsid w:val="004738E9"/>
    <w:rsid w:val="0048720E"/>
    <w:rsid w:val="0049112F"/>
    <w:rsid w:val="00491687"/>
    <w:rsid w:val="004B785F"/>
    <w:rsid w:val="004B7A4B"/>
    <w:rsid w:val="004C68A5"/>
    <w:rsid w:val="004D57A8"/>
    <w:rsid w:val="004E62FB"/>
    <w:rsid w:val="004E63E2"/>
    <w:rsid w:val="004F7198"/>
    <w:rsid w:val="0050747A"/>
    <w:rsid w:val="00510DC7"/>
    <w:rsid w:val="005132F1"/>
    <w:rsid w:val="005234D3"/>
    <w:rsid w:val="005321A3"/>
    <w:rsid w:val="005350DB"/>
    <w:rsid w:val="00550778"/>
    <w:rsid w:val="00552C75"/>
    <w:rsid w:val="00584112"/>
    <w:rsid w:val="0058736D"/>
    <w:rsid w:val="005918B6"/>
    <w:rsid w:val="005B3E58"/>
    <w:rsid w:val="005D0545"/>
    <w:rsid w:val="006002CC"/>
    <w:rsid w:val="00607AA0"/>
    <w:rsid w:val="00611A0F"/>
    <w:rsid w:val="00612C5F"/>
    <w:rsid w:val="00636CA3"/>
    <w:rsid w:val="006370A1"/>
    <w:rsid w:val="00674446"/>
    <w:rsid w:val="006836DD"/>
    <w:rsid w:val="00695E6B"/>
    <w:rsid w:val="006A07FF"/>
    <w:rsid w:val="006A2BA3"/>
    <w:rsid w:val="006A462E"/>
    <w:rsid w:val="006A5DCD"/>
    <w:rsid w:val="006A7D43"/>
    <w:rsid w:val="006B4BB8"/>
    <w:rsid w:val="006C75F4"/>
    <w:rsid w:val="006D7DD8"/>
    <w:rsid w:val="006E37E0"/>
    <w:rsid w:val="00717A05"/>
    <w:rsid w:val="00722D8C"/>
    <w:rsid w:val="00730578"/>
    <w:rsid w:val="00744742"/>
    <w:rsid w:val="00782066"/>
    <w:rsid w:val="007A5948"/>
    <w:rsid w:val="007B6365"/>
    <w:rsid w:val="007E1F87"/>
    <w:rsid w:val="007E5051"/>
    <w:rsid w:val="007F0902"/>
    <w:rsid w:val="007F1E18"/>
    <w:rsid w:val="007F76F4"/>
    <w:rsid w:val="00822199"/>
    <w:rsid w:val="00832DE3"/>
    <w:rsid w:val="00835B66"/>
    <w:rsid w:val="008400A6"/>
    <w:rsid w:val="00843803"/>
    <w:rsid w:val="0084416D"/>
    <w:rsid w:val="00867BB3"/>
    <w:rsid w:val="00870FA6"/>
    <w:rsid w:val="00883C53"/>
    <w:rsid w:val="008855D5"/>
    <w:rsid w:val="00890AA7"/>
    <w:rsid w:val="008B3A30"/>
    <w:rsid w:val="008B55D1"/>
    <w:rsid w:val="008C59C6"/>
    <w:rsid w:val="008C67C0"/>
    <w:rsid w:val="008F0FD0"/>
    <w:rsid w:val="008F2694"/>
    <w:rsid w:val="008F2CEB"/>
    <w:rsid w:val="008F61D9"/>
    <w:rsid w:val="009139DA"/>
    <w:rsid w:val="009178CF"/>
    <w:rsid w:val="009432DF"/>
    <w:rsid w:val="0094673E"/>
    <w:rsid w:val="00953256"/>
    <w:rsid w:val="00961B90"/>
    <w:rsid w:val="00964F64"/>
    <w:rsid w:val="00966AB0"/>
    <w:rsid w:val="00975E94"/>
    <w:rsid w:val="009835B4"/>
    <w:rsid w:val="009874CC"/>
    <w:rsid w:val="0099026C"/>
    <w:rsid w:val="00996591"/>
    <w:rsid w:val="00997FE4"/>
    <w:rsid w:val="009A4814"/>
    <w:rsid w:val="009B3F39"/>
    <w:rsid w:val="009C06FE"/>
    <w:rsid w:val="009C2530"/>
    <w:rsid w:val="009C779F"/>
    <w:rsid w:val="009C7BD2"/>
    <w:rsid w:val="009D506D"/>
    <w:rsid w:val="009E2C03"/>
    <w:rsid w:val="009E3E2F"/>
    <w:rsid w:val="00A170E3"/>
    <w:rsid w:val="00A23425"/>
    <w:rsid w:val="00A46986"/>
    <w:rsid w:val="00A514C9"/>
    <w:rsid w:val="00A538B5"/>
    <w:rsid w:val="00A628C4"/>
    <w:rsid w:val="00A65028"/>
    <w:rsid w:val="00A80BDB"/>
    <w:rsid w:val="00A961E6"/>
    <w:rsid w:val="00AA1C8E"/>
    <w:rsid w:val="00AA5483"/>
    <w:rsid w:val="00AA685B"/>
    <w:rsid w:val="00AB4BA7"/>
    <w:rsid w:val="00AB719E"/>
    <w:rsid w:val="00AD3AA5"/>
    <w:rsid w:val="00AF4551"/>
    <w:rsid w:val="00B020F4"/>
    <w:rsid w:val="00B11CA7"/>
    <w:rsid w:val="00B1377F"/>
    <w:rsid w:val="00B15172"/>
    <w:rsid w:val="00B21F20"/>
    <w:rsid w:val="00B2427D"/>
    <w:rsid w:val="00B536E9"/>
    <w:rsid w:val="00B8575F"/>
    <w:rsid w:val="00B9368E"/>
    <w:rsid w:val="00B94B05"/>
    <w:rsid w:val="00B97F32"/>
    <w:rsid w:val="00BA3A49"/>
    <w:rsid w:val="00BB35A5"/>
    <w:rsid w:val="00BB5D22"/>
    <w:rsid w:val="00BB7D74"/>
    <w:rsid w:val="00BC4269"/>
    <w:rsid w:val="00BC4326"/>
    <w:rsid w:val="00BD4A5F"/>
    <w:rsid w:val="00BE3854"/>
    <w:rsid w:val="00BE4F62"/>
    <w:rsid w:val="00C04DC7"/>
    <w:rsid w:val="00C07F6C"/>
    <w:rsid w:val="00C308E7"/>
    <w:rsid w:val="00C31063"/>
    <w:rsid w:val="00C3529C"/>
    <w:rsid w:val="00C41846"/>
    <w:rsid w:val="00C4493A"/>
    <w:rsid w:val="00C61A55"/>
    <w:rsid w:val="00C71DA1"/>
    <w:rsid w:val="00C72E83"/>
    <w:rsid w:val="00C80DCF"/>
    <w:rsid w:val="00C9281E"/>
    <w:rsid w:val="00C93329"/>
    <w:rsid w:val="00C97218"/>
    <w:rsid w:val="00CD1ADD"/>
    <w:rsid w:val="00CE006E"/>
    <w:rsid w:val="00CE3E3D"/>
    <w:rsid w:val="00CE4C15"/>
    <w:rsid w:val="00CE6E4B"/>
    <w:rsid w:val="00D02511"/>
    <w:rsid w:val="00D042E2"/>
    <w:rsid w:val="00D24ECB"/>
    <w:rsid w:val="00D26204"/>
    <w:rsid w:val="00D30746"/>
    <w:rsid w:val="00D434D8"/>
    <w:rsid w:val="00D44515"/>
    <w:rsid w:val="00D46712"/>
    <w:rsid w:val="00D46988"/>
    <w:rsid w:val="00D47913"/>
    <w:rsid w:val="00D74D5A"/>
    <w:rsid w:val="00D77728"/>
    <w:rsid w:val="00D84B36"/>
    <w:rsid w:val="00D8702F"/>
    <w:rsid w:val="00D940DB"/>
    <w:rsid w:val="00DF196C"/>
    <w:rsid w:val="00DF5267"/>
    <w:rsid w:val="00DF52C4"/>
    <w:rsid w:val="00DF535F"/>
    <w:rsid w:val="00E20371"/>
    <w:rsid w:val="00E25BC2"/>
    <w:rsid w:val="00E31863"/>
    <w:rsid w:val="00E4328C"/>
    <w:rsid w:val="00E43970"/>
    <w:rsid w:val="00E4692D"/>
    <w:rsid w:val="00E472C5"/>
    <w:rsid w:val="00E572AC"/>
    <w:rsid w:val="00E7039F"/>
    <w:rsid w:val="00E77B50"/>
    <w:rsid w:val="00E85D52"/>
    <w:rsid w:val="00E86073"/>
    <w:rsid w:val="00EA0B40"/>
    <w:rsid w:val="00EB0650"/>
    <w:rsid w:val="00EB0BD6"/>
    <w:rsid w:val="00EB5926"/>
    <w:rsid w:val="00EC76ED"/>
    <w:rsid w:val="00EF46AA"/>
    <w:rsid w:val="00EF79D9"/>
    <w:rsid w:val="00F15FF6"/>
    <w:rsid w:val="00F20D05"/>
    <w:rsid w:val="00F370B6"/>
    <w:rsid w:val="00F52C0D"/>
    <w:rsid w:val="00F7167F"/>
    <w:rsid w:val="00F72178"/>
    <w:rsid w:val="00F73827"/>
    <w:rsid w:val="00F751F0"/>
    <w:rsid w:val="00F84341"/>
    <w:rsid w:val="00F9379E"/>
    <w:rsid w:val="00FA1C69"/>
    <w:rsid w:val="00FC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AE46"/>
  <w15:chartTrackingRefBased/>
  <w15:docId w15:val="{8423CD0C-0773-4D0E-8CA7-9B25F328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D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DC7"/>
    <w:pPr>
      <w:spacing w:after="160" w:line="259" w:lineRule="auto"/>
      <w:ind w:left="720"/>
      <w:contextualSpacing/>
    </w:pPr>
  </w:style>
  <w:style w:type="character" w:styleId="CommentReference">
    <w:name w:val="annotation reference"/>
    <w:basedOn w:val="DefaultParagraphFont"/>
    <w:uiPriority w:val="99"/>
    <w:semiHidden/>
    <w:unhideWhenUsed/>
    <w:rsid w:val="00C04DC7"/>
    <w:rPr>
      <w:sz w:val="16"/>
      <w:szCs w:val="16"/>
    </w:rPr>
  </w:style>
  <w:style w:type="paragraph" w:styleId="CommentText">
    <w:name w:val="annotation text"/>
    <w:basedOn w:val="Normal"/>
    <w:link w:val="CommentTextChar"/>
    <w:uiPriority w:val="99"/>
    <w:unhideWhenUsed/>
    <w:rsid w:val="00C04DC7"/>
    <w:pPr>
      <w:spacing w:line="240" w:lineRule="auto"/>
    </w:pPr>
    <w:rPr>
      <w:sz w:val="20"/>
      <w:szCs w:val="20"/>
    </w:rPr>
  </w:style>
  <w:style w:type="character" w:customStyle="1" w:styleId="CommentTextChar">
    <w:name w:val="Comment Text Char"/>
    <w:basedOn w:val="DefaultParagraphFont"/>
    <w:link w:val="CommentText"/>
    <w:uiPriority w:val="99"/>
    <w:rsid w:val="00C04DC7"/>
    <w:rPr>
      <w:sz w:val="20"/>
      <w:szCs w:val="20"/>
    </w:rPr>
  </w:style>
  <w:style w:type="paragraph" w:styleId="CommentSubject">
    <w:name w:val="annotation subject"/>
    <w:basedOn w:val="CommentText"/>
    <w:next w:val="CommentText"/>
    <w:link w:val="CommentSubjectChar"/>
    <w:uiPriority w:val="99"/>
    <w:semiHidden/>
    <w:unhideWhenUsed/>
    <w:rsid w:val="00C04DC7"/>
    <w:rPr>
      <w:b/>
      <w:bCs/>
    </w:rPr>
  </w:style>
  <w:style w:type="character" w:customStyle="1" w:styleId="CommentSubjectChar">
    <w:name w:val="Comment Subject Char"/>
    <w:basedOn w:val="CommentTextChar"/>
    <w:link w:val="CommentSubject"/>
    <w:uiPriority w:val="99"/>
    <w:semiHidden/>
    <w:rsid w:val="00C04DC7"/>
    <w:rPr>
      <w:b/>
      <w:bCs/>
      <w:sz w:val="20"/>
      <w:szCs w:val="20"/>
    </w:rPr>
  </w:style>
  <w:style w:type="character" w:styleId="Hyperlink">
    <w:name w:val="Hyperlink"/>
    <w:basedOn w:val="DefaultParagraphFont"/>
    <w:uiPriority w:val="99"/>
    <w:unhideWhenUsed/>
    <w:rsid w:val="00E4328C"/>
    <w:rPr>
      <w:color w:val="0000FF" w:themeColor="hyperlink"/>
      <w:u w:val="single"/>
    </w:rPr>
  </w:style>
  <w:style w:type="table" w:styleId="TableGrid">
    <w:name w:val="Table Grid"/>
    <w:basedOn w:val="TableNormal"/>
    <w:uiPriority w:val="59"/>
    <w:rsid w:val="0024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0D05"/>
    <w:rPr>
      <w:color w:val="800080" w:themeColor="followedHyperlink"/>
      <w:u w:val="single"/>
    </w:rPr>
  </w:style>
  <w:style w:type="character" w:customStyle="1" w:styleId="Heading1Char">
    <w:name w:val="Heading 1 Char"/>
    <w:basedOn w:val="DefaultParagraphFont"/>
    <w:link w:val="Heading1"/>
    <w:uiPriority w:val="9"/>
    <w:rsid w:val="00F20D05"/>
    <w:rPr>
      <w:rFonts w:ascii="Times New Roman" w:eastAsia="Times New Roman" w:hAnsi="Times New Roman" w:cs="Times New Roman"/>
      <w:b/>
      <w:bCs/>
      <w:kern w:val="36"/>
      <w:sz w:val="48"/>
      <w:szCs w:val="48"/>
    </w:rPr>
  </w:style>
  <w:style w:type="paragraph" w:customStyle="1" w:styleId="xmsonormal">
    <w:name w:val="x_msonormal"/>
    <w:basedOn w:val="Normal"/>
    <w:rsid w:val="00D94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1128A8"/>
  </w:style>
  <w:style w:type="character" w:styleId="UnresolvedMention">
    <w:name w:val="Unresolved Mention"/>
    <w:basedOn w:val="DefaultParagraphFont"/>
    <w:uiPriority w:val="99"/>
    <w:semiHidden/>
    <w:unhideWhenUsed/>
    <w:rsid w:val="006A5DCD"/>
    <w:rPr>
      <w:color w:val="605E5C"/>
      <w:shd w:val="clear" w:color="auto" w:fill="E1DFDD"/>
    </w:rPr>
  </w:style>
  <w:style w:type="paragraph" w:customStyle="1" w:styleId="Articletitle">
    <w:name w:val="Article title"/>
    <w:basedOn w:val="Normal"/>
    <w:next w:val="Normal"/>
    <w:qFormat/>
    <w:rsid w:val="00843803"/>
    <w:pPr>
      <w:spacing w:after="120" w:line="360" w:lineRule="auto"/>
    </w:pPr>
    <w:rPr>
      <w:rFonts w:ascii="Times New Roman" w:eastAsia="Times New Roman" w:hAnsi="Times New Roman" w:cs="Times New Roman"/>
      <w:b/>
      <w:sz w:val="28"/>
      <w:szCs w:val="24"/>
      <w:lang w:val="en-GB" w:eastAsia="en-GB"/>
    </w:rPr>
  </w:style>
  <w:style w:type="paragraph" w:styleId="Header">
    <w:name w:val="header"/>
    <w:basedOn w:val="Normal"/>
    <w:link w:val="HeaderChar"/>
    <w:uiPriority w:val="99"/>
    <w:unhideWhenUsed/>
    <w:rsid w:val="0000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E7F"/>
  </w:style>
  <w:style w:type="paragraph" w:styleId="Footer">
    <w:name w:val="footer"/>
    <w:basedOn w:val="Normal"/>
    <w:link w:val="FooterChar"/>
    <w:uiPriority w:val="99"/>
    <w:unhideWhenUsed/>
    <w:rsid w:val="0000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E7F"/>
  </w:style>
  <w:style w:type="paragraph" w:styleId="Revision">
    <w:name w:val="Revision"/>
    <w:hidden/>
    <w:uiPriority w:val="99"/>
    <w:semiHidden/>
    <w:rsid w:val="00D26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7110">
      <w:bodyDiv w:val="1"/>
      <w:marLeft w:val="0"/>
      <w:marRight w:val="0"/>
      <w:marTop w:val="0"/>
      <w:marBottom w:val="0"/>
      <w:divBdr>
        <w:top w:val="none" w:sz="0" w:space="0" w:color="auto"/>
        <w:left w:val="none" w:sz="0" w:space="0" w:color="auto"/>
        <w:bottom w:val="none" w:sz="0" w:space="0" w:color="auto"/>
        <w:right w:val="none" w:sz="0" w:space="0" w:color="auto"/>
      </w:divBdr>
    </w:div>
    <w:div w:id="252590170">
      <w:bodyDiv w:val="1"/>
      <w:marLeft w:val="0"/>
      <w:marRight w:val="0"/>
      <w:marTop w:val="0"/>
      <w:marBottom w:val="0"/>
      <w:divBdr>
        <w:top w:val="none" w:sz="0" w:space="0" w:color="auto"/>
        <w:left w:val="none" w:sz="0" w:space="0" w:color="auto"/>
        <w:bottom w:val="none" w:sz="0" w:space="0" w:color="auto"/>
        <w:right w:val="none" w:sz="0" w:space="0" w:color="auto"/>
      </w:divBdr>
    </w:div>
    <w:div w:id="529683131">
      <w:bodyDiv w:val="1"/>
      <w:marLeft w:val="0"/>
      <w:marRight w:val="0"/>
      <w:marTop w:val="0"/>
      <w:marBottom w:val="0"/>
      <w:divBdr>
        <w:top w:val="none" w:sz="0" w:space="0" w:color="auto"/>
        <w:left w:val="none" w:sz="0" w:space="0" w:color="auto"/>
        <w:bottom w:val="none" w:sz="0" w:space="0" w:color="auto"/>
        <w:right w:val="none" w:sz="0" w:space="0" w:color="auto"/>
      </w:divBdr>
    </w:div>
    <w:div w:id="906501207">
      <w:bodyDiv w:val="1"/>
      <w:marLeft w:val="0"/>
      <w:marRight w:val="0"/>
      <w:marTop w:val="0"/>
      <w:marBottom w:val="0"/>
      <w:divBdr>
        <w:top w:val="none" w:sz="0" w:space="0" w:color="auto"/>
        <w:left w:val="none" w:sz="0" w:space="0" w:color="auto"/>
        <w:bottom w:val="none" w:sz="0" w:space="0" w:color="auto"/>
        <w:right w:val="none" w:sz="0" w:space="0" w:color="auto"/>
      </w:divBdr>
    </w:div>
    <w:div w:id="983578999">
      <w:bodyDiv w:val="1"/>
      <w:marLeft w:val="0"/>
      <w:marRight w:val="0"/>
      <w:marTop w:val="0"/>
      <w:marBottom w:val="0"/>
      <w:divBdr>
        <w:top w:val="none" w:sz="0" w:space="0" w:color="auto"/>
        <w:left w:val="none" w:sz="0" w:space="0" w:color="auto"/>
        <w:bottom w:val="none" w:sz="0" w:space="0" w:color="auto"/>
        <w:right w:val="none" w:sz="0" w:space="0" w:color="auto"/>
      </w:divBdr>
    </w:div>
    <w:div w:id="1080828817">
      <w:bodyDiv w:val="1"/>
      <w:marLeft w:val="0"/>
      <w:marRight w:val="0"/>
      <w:marTop w:val="0"/>
      <w:marBottom w:val="0"/>
      <w:divBdr>
        <w:top w:val="none" w:sz="0" w:space="0" w:color="auto"/>
        <w:left w:val="none" w:sz="0" w:space="0" w:color="auto"/>
        <w:bottom w:val="none" w:sz="0" w:space="0" w:color="auto"/>
        <w:right w:val="none" w:sz="0" w:space="0" w:color="auto"/>
      </w:divBdr>
    </w:div>
    <w:div w:id="1229682070">
      <w:bodyDiv w:val="1"/>
      <w:marLeft w:val="0"/>
      <w:marRight w:val="0"/>
      <w:marTop w:val="0"/>
      <w:marBottom w:val="0"/>
      <w:divBdr>
        <w:top w:val="none" w:sz="0" w:space="0" w:color="auto"/>
        <w:left w:val="none" w:sz="0" w:space="0" w:color="auto"/>
        <w:bottom w:val="none" w:sz="0" w:space="0" w:color="auto"/>
        <w:right w:val="none" w:sz="0" w:space="0" w:color="auto"/>
      </w:divBdr>
    </w:div>
    <w:div w:id="1643388221">
      <w:bodyDiv w:val="1"/>
      <w:marLeft w:val="0"/>
      <w:marRight w:val="0"/>
      <w:marTop w:val="0"/>
      <w:marBottom w:val="0"/>
      <w:divBdr>
        <w:top w:val="none" w:sz="0" w:space="0" w:color="auto"/>
        <w:left w:val="none" w:sz="0" w:space="0" w:color="auto"/>
        <w:bottom w:val="none" w:sz="0" w:space="0" w:color="auto"/>
        <w:right w:val="none" w:sz="0" w:space="0" w:color="auto"/>
      </w:divBdr>
    </w:div>
    <w:div w:id="1709064221">
      <w:bodyDiv w:val="1"/>
      <w:marLeft w:val="0"/>
      <w:marRight w:val="0"/>
      <w:marTop w:val="0"/>
      <w:marBottom w:val="0"/>
      <w:divBdr>
        <w:top w:val="none" w:sz="0" w:space="0" w:color="auto"/>
        <w:left w:val="none" w:sz="0" w:space="0" w:color="auto"/>
        <w:bottom w:val="none" w:sz="0" w:space="0" w:color="auto"/>
        <w:right w:val="none" w:sz="0" w:space="0" w:color="auto"/>
      </w:divBdr>
    </w:div>
    <w:div w:id="1726099632">
      <w:bodyDiv w:val="1"/>
      <w:marLeft w:val="0"/>
      <w:marRight w:val="0"/>
      <w:marTop w:val="0"/>
      <w:marBottom w:val="0"/>
      <w:divBdr>
        <w:top w:val="none" w:sz="0" w:space="0" w:color="auto"/>
        <w:left w:val="none" w:sz="0" w:space="0" w:color="auto"/>
        <w:bottom w:val="none" w:sz="0" w:space="0" w:color="auto"/>
        <w:right w:val="none" w:sz="0" w:space="0" w:color="auto"/>
      </w:divBdr>
    </w:div>
    <w:div w:id="174437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Hurt</dc:creator>
  <cp:keywords/>
  <dc:description/>
  <cp:lastModifiedBy>Henry Hurt</cp:lastModifiedBy>
  <cp:revision>2</cp:revision>
  <dcterms:created xsi:type="dcterms:W3CDTF">2022-03-09T19:28:00Z</dcterms:created>
  <dcterms:modified xsi:type="dcterms:W3CDTF">2022-03-09T19:28:00Z</dcterms:modified>
</cp:coreProperties>
</file>